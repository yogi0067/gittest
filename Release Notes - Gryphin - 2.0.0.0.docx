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A4D654" w14:textId="55475756" w:rsidR="00E85111" w:rsidRDefault="00C30B30">
      <w:r>
        <w:rPr>
          <w:rFonts w:ascii="Trebuchet MS" w:hAnsi="Trebuchet MS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CF2E79" wp14:editId="0CB2B8E3">
                <wp:simplePos x="0" y="0"/>
                <wp:positionH relativeFrom="column">
                  <wp:posOffset>1714500</wp:posOffset>
                </wp:positionH>
                <wp:positionV relativeFrom="paragraph">
                  <wp:posOffset>-514350</wp:posOffset>
                </wp:positionV>
                <wp:extent cx="4754880" cy="1104900"/>
                <wp:effectExtent l="0" t="0" r="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4880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F2B1F0" w14:textId="78DB49AA" w:rsidR="00804CBB" w:rsidRPr="00572383" w:rsidRDefault="00804CBB" w:rsidP="00C30B30">
                            <w:pPr>
                              <w:spacing w:after="0" w:line="240" w:lineRule="auto"/>
                              <w:ind w:left="-43"/>
                              <w:contextualSpacing/>
                              <w:jc w:val="right"/>
                              <w:rPr>
                                <w:rFonts w:ascii="Trebuchet MS" w:hAnsi="Trebuchet MS"/>
                                <w:b/>
                                <w:sz w:val="40"/>
                                <w:szCs w:val="36"/>
                              </w:rPr>
                            </w:pPr>
                            <w:del w:id="0" w:author="Megan Lagermeier" w:date="2018-12-24T10:09:00Z">
                              <w:r w:rsidDel="004A1DE5">
                                <w:rPr>
                                  <w:rFonts w:ascii="Trebuchet MS Bold" w:hAnsi="Trebuchet MS Bold"/>
                                  <w:b/>
                                  <w:smallCaps/>
                                  <w:sz w:val="40"/>
                                  <w:szCs w:val="36"/>
                                </w:rPr>
                                <w:delText>webXXXXX</w:delText>
                              </w:r>
                              <w:r w:rsidRPr="00E06EDC" w:rsidDel="004A1DE5">
                                <w:rPr>
                                  <w:rFonts w:ascii="Trebuchet MS" w:hAnsi="Trebuchet MS"/>
                                  <w:b/>
                                  <w:sz w:val="40"/>
                                  <w:szCs w:val="36"/>
                                </w:rPr>
                                <w:delText xml:space="preserve"> </w:delText>
                              </w:r>
                            </w:del>
                            <w:ins w:id="1" w:author="Megan Lagermeier" w:date="2018-12-24T10:09:00Z">
                              <w:r>
                                <w:rPr>
                                  <w:rFonts w:ascii="Trebuchet MS Bold" w:hAnsi="Trebuchet MS Bold"/>
                                  <w:b/>
                                  <w:smallCaps/>
                                  <w:sz w:val="40"/>
                                  <w:szCs w:val="36"/>
                                </w:rPr>
                                <w:t>GRYPHIN</w:t>
                              </w:r>
                              <w:r w:rsidRPr="00E06EDC">
                                <w:rPr>
                                  <w:rFonts w:ascii="Trebuchet MS" w:hAnsi="Trebuchet MS"/>
                                  <w:b/>
                                  <w:sz w:val="40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/>
                                  <w:b/>
                                  <w:sz w:val="40"/>
                                  <w:szCs w:val="36"/>
                                </w:rPr>
                                <w:t>2</w:t>
                              </w:r>
                            </w:ins>
                            <w:del w:id="2" w:author="Megan Lagermeier" w:date="2018-12-24T10:09:00Z">
                              <w:r w:rsidDel="004A1DE5">
                                <w:rPr>
                                  <w:rFonts w:ascii="Trebuchet MS" w:hAnsi="Trebuchet MS"/>
                                  <w:b/>
                                  <w:sz w:val="40"/>
                                  <w:szCs w:val="36"/>
                                </w:rPr>
                                <w:delText>X</w:delText>
                              </w:r>
                            </w:del>
                            <w:r w:rsidRPr="00E06EDC">
                              <w:rPr>
                                <w:rFonts w:ascii="Trebuchet MS" w:hAnsi="Trebuchet MS"/>
                                <w:b/>
                                <w:sz w:val="40"/>
                                <w:szCs w:val="36"/>
                              </w:rPr>
                              <w:t>.</w:t>
                            </w:r>
                            <w:ins w:id="3" w:author="Megan Lagermeier" w:date="2018-12-24T10:09:00Z">
                              <w:r>
                                <w:rPr>
                                  <w:rFonts w:ascii="Trebuchet MS" w:hAnsi="Trebuchet MS"/>
                                  <w:b/>
                                  <w:sz w:val="40"/>
                                  <w:szCs w:val="36"/>
                                </w:rPr>
                                <w:t>0</w:t>
                              </w:r>
                            </w:ins>
                            <w:del w:id="4" w:author="Megan Lagermeier" w:date="2018-12-24T10:09:00Z">
                              <w:r w:rsidDel="004A1DE5">
                                <w:rPr>
                                  <w:rFonts w:ascii="Trebuchet MS" w:hAnsi="Trebuchet MS"/>
                                  <w:b/>
                                  <w:sz w:val="40"/>
                                  <w:szCs w:val="36"/>
                                </w:rPr>
                                <w:delText>X</w:delText>
                              </w:r>
                              <w:r w:rsidRPr="00E06EDC" w:rsidDel="004A1DE5">
                                <w:rPr>
                                  <w:rFonts w:ascii="Trebuchet MS" w:hAnsi="Trebuchet MS"/>
                                  <w:b/>
                                  <w:sz w:val="40"/>
                                  <w:szCs w:val="36"/>
                                </w:rPr>
                                <w:delText>.</w:delText>
                              </w:r>
                              <w:r w:rsidDel="004A1DE5">
                                <w:rPr>
                                  <w:rFonts w:ascii="Trebuchet MS" w:hAnsi="Trebuchet MS"/>
                                  <w:b/>
                                  <w:sz w:val="40"/>
                                  <w:szCs w:val="36"/>
                                </w:rPr>
                                <w:delText>X</w:delText>
                              </w:r>
                            </w:del>
                          </w:p>
                          <w:p w14:paraId="73A605E5" w14:textId="5D6AB321" w:rsidR="00804CBB" w:rsidRDefault="00804CBB" w:rsidP="00C30B30">
                            <w:pPr>
                              <w:spacing w:after="0" w:line="240" w:lineRule="auto"/>
                              <w:ind w:left="-43"/>
                              <w:contextualSpacing/>
                              <w:jc w:val="right"/>
                              <w:rPr>
                                <w:rFonts w:ascii="Trebuchet MS" w:hAnsi="Trebuchet MS"/>
                                <w:b/>
                                <w:sz w:val="40"/>
                                <w:szCs w:val="36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40"/>
                                <w:szCs w:val="36"/>
                              </w:rPr>
                              <w:t xml:space="preserve">RELEASE NOTES </w:t>
                            </w:r>
                          </w:p>
                          <w:p w14:paraId="1C183D0A" w14:textId="6EAE8FA0" w:rsidR="00804CBB" w:rsidRDefault="00804CBB" w:rsidP="00C30B30">
                            <w:pPr>
                              <w:spacing w:after="0" w:line="240" w:lineRule="auto"/>
                              <w:ind w:left="-43"/>
                              <w:contextualSpacing/>
                              <w:jc w:val="right"/>
                              <w:rPr>
                                <w:rFonts w:ascii="Trebuchet MS" w:hAnsi="Trebuchet MS"/>
                                <w:b/>
                                <w:sz w:val="40"/>
                                <w:szCs w:val="36"/>
                              </w:rPr>
                            </w:pPr>
                            <w:r>
                              <w:rPr>
                                <w:rFonts w:ascii="Trebuchet MS Bold" w:hAnsi="Trebuchet MS Bold"/>
                                <w:b/>
                                <w:smallCaps/>
                                <w:sz w:val="40"/>
                                <w:szCs w:val="36"/>
                              </w:rPr>
                              <w:t>v</w:t>
                            </w:r>
                            <w:ins w:id="5" w:author="Megan Lagermeier" w:date="2018-12-24T10:09:00Z">
                              <w:r>
                                <w:rPr>
                                  <w:rFonts w:ascii="Trebuchet MS" w:hAnsi="Trebuchet MS"/>
                                  <w:b/>
                                  <w:sz w:val="40"/>
                                  <w:szCs w:val="36"/>
                                </w:rPr>
                                <w:t>0</w:t>
                              </w:r>
                            </w:ins>
                            <w:del w:id="6" w:author="Megan Lagermeier" w:date="2018-12-24T10:09:00Z">
                              <w:r w:rsidDel="004A1DE5">
                                <w:rPr>
                                  <w:rFonts w:ascii="Trebuchet MS" w:hAnsi="Trebuchet MS"/>
                                  <w:b/>
                                  <w:sz w:val="40"/>
                                  <w:szCs w:val="36"/>
                                </w:rPr>
                                <w:delText>X</w:delText>
                              </w:r>
                            </w:del>
                            <w:r w:rsidRPr="00E06EDC">
                              <w:rPr>
                                <w:rFonts w:ascii="Trebuchet MS" w:hAnsi="Trebuchet MS"/>
                                <w:b/>
                                <w:sz w:val="40"/>
                                <w:szCs w:val="36"/>
                              </w:rPr>
                              <w:t>.</w:t>
                            </w:r>
                            <w:ins w:id="7" w:author="Megan Lagermeier" w:date="2018-12-24T10:09:00Z">
                              <w:r>
                                <w:rPr>
                                  <w:rFonts w:ascii="Trebuchet MS" w:hAnsi="Trebuchet MS"/>
                                  <w:b/>
                                  <w:sz w:val="40"/>
                                  <w:szCs w:val="36"/>
                                </w:rPr>
                                <w:t>1</w:t>
                              </w:r>
                            </w:ins>
                            <w:del w:id="8" w:author="Megan Lagermeier" w:date="2018-12-24T10:09:00Z">
                              <w:r w:rsidDel="004A1DE5">
                                <w:rPr>
                                  <w:rFonts w:ascii="Trebuchet MS" w:hAnsi="Trebuchet MS"/>
                                  <w:b/>
                                  <w:sz w:val="40"/>
                                  <w:szCs w:val="36"/>
                                </w:rPr>
                                <w:delText>X</w:delText>
                              </w:r>
                            </w:del>
                          </w:p>
                          <w:p w14:paraId="63571314" w14:textId="77777777" w:rsidR="00804CBB" w:rsidRDefault="00804CBB" w:rsidP="00C30B30">
                            <w:pPr>
                              <w:spacing w:after="0" w:line="240" w:lineRule="auto"/>
                              <w:ind w:left="-43"/>
                              <w:contextualSpacing/>
                              <w:jc w:val="right"/>
                              <w:rPr>
                                <w:rFonts w:ascii="Trebuchet MS" w:hAnsi="Trebuchet MS"/>
                                <w:b/>
                                <w:sz w:val="40"/>
                                <w:szCs w:val="36"/>
                              </w:rPr>
                            </w:pPr>
                          </w:p>
                          <w:p w14:paraId="1E83C8CC" w14:textId="77777777" w:rsidR="00804CBB" w:rsidRDefault="00804CBB" w:rsidP="00C30B30">
                            <w:pPr>
                              <w:spacing w:after="0" w:line="240" w:lineRule="auto"/>
                              <w:ind w:left="-43"/>
                              <w:contextualSpacing/>
                              <w:jc w:val="right"/>
                              <w:rPr>
                                <w:rFonts w:ascii="Trebuchet MS" w:hAnsi="Trebuchet MS"/>
                                <w:b/>
                                <w:sz w:val="40"/>
                                <w:szCs w:val="36"/>
                              </w:rPr>
                            </w:pPr>
                          </w:p>
                          <w:p w14:paraId="36A13DB9" w14:textId="68EA5A3C" w:rsidR="00804CBB" w:rsidRPr="00572383" w:rsidRDefault="00804CBB" w:rsidP="00C30B30">
                            <w:pPr>
                              <w:spacing w:after="0" w:line="240" w:lineRule="auto"/>
                              <w:ind w:left="-43"/>
                              <w:contextualSpacing/>
                              <w:jc w:val="right"/>
                              <w:rPr>
                                <w:rFonts w:ascii="Trebuchet MS" w:hAnsi="Trebuchet MS"/>
                                <w:b/>
                                <w:sz w:val="40"/>
                                <w:szCs w:val="36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40"/>
                                <w:szCs w:val="36"/>
                              </w:rPr>
                              <w:t>X.X</w:t>
                            </w:r>
                          </w:p>
                          <w:p w14:paraId="62C9AD82" w14:textId="77777777" w:rsidR="00804CBB" w:rsidRDefault="00804CBB" w:rsidP="00A572D3"/>
                          <w:p w14:paraId="6E12431E" w14:textId="77777777" w:rsidR="00804CBB" w:rsidRDefault="00804CBB" w:rsidP="00A572D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CF2E7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35pt;margin-top:-40.5pt;width:374.4pt;height:8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" filled="f" stroked="f">
                <v:textbox>
                  <w:txbxContent>
                    <w:p w14:paraId="61F2B1F0" w14:textId="78DB49AA" w:rsidR="00804CBB" w:rsidRPr="00572383" w:rsidRDefault="00804CBB" w:rsidP="00C30B30">
                      <w:pPr>
                        <w:spacing w:after="0" w:line="240" w:lineRule="auto"/>
                        <w:ind w:left="-43"/>
                        <w:contextualSpacing/>
                        <w:jc w:val="right"/>
                        <w:rPr>
                          <w:rFonts w:ascii="Trebuchet MS" w:hAnsi="Trebuchet MS"/>
                          <w:b/>
                          <w:sz w:val="40"/>
                          <w:szCs w:val="36"/>
                        </w:rPr>
                      </w:pPr>
                      <w:del w:id="9" w:author="Megan Lagermeier" w:date="2018-12-24T10:09:00Z">
                        <w:r w:rsidDel="004A1DE5">
                          <w:rPr>
                            <w:rFonts w:ascii="Trebuchet MS Bold" w:hAnsi="Trebuchet MS Bold"/>
                            <w:b/>
                            <w:smallCaps/>
                            <w:sz w:val="40"/>
                            <w:szCs w:val="36"/>
                          </w:rPr>
                          <w:delText>webXXXXX</w:delText>
                        </w:r>
                        <w:r w:rsidRPr="00E06EDC" w:rsidDel="004A1DE5">
                          <w:rPr>
                            <w:rFonts w:ascii="Trebuchet MS" w:hAnsi="Trebuchet MS"/>
                            <w:b/>
                            <w:sz w:val="40"/>
                            <w:szCs w:val="36"/>
                          </w:rPr>
                          <w:delText xml:space="preserve"> </w:delText>
                        </w:r>
                      </w:del>
                      <w:ins w:id="10" w:author="Megan Lagermeier" w:date="2018-12-24T10:09:00Z">
                        <w:r>
                          <w:rPr>
                            <w:rFonts w:ascii="Trebuchet MS Bold" w:hAnsi="Trebuchet MS Bold"/>
                            <w:b/>
                            <w:smallCaps/>
                            <w:sz w:val="40"/>
                            <w:szCs w:val="36"/>
                          </w:rPr>
                          <w:t>GRYPHIN</w:t>
                        </w:r>
                        <w:r w:rsidRPr="00E06EDC">
                          <w:rPr>
                            <w:rFonts w:ascii="Trebuchet MS" w:hAnsi="Trebuchet MS"/>
                            <w:b/>
                            <w:sz w:val="40"/>
                            <w:szCs w:val="36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b/>
                            <w:sz w:val="40"/>
                            <w:szCs w:val="36"/>
                          </w:rPr>
                          <w:t>2</w:t>
                        </w:r>
                      </w:ins>
                      <w:del w:id="11" w:author="Megan Lagermeier" w:date="2018-12-24T10:09:00Z">
                        <w:r w:rsidDel="004A1DE5">
                          <w:rPr>
                            <w:rFonts w:ascii="Trebuchet MS" w:hAnsi="Trebuchet MS"/>
                            <w:b/>
                            <w:sz w:val="40"/>
                            <w:szCs w:val="36"/>
                          </w:rPr>
                          <w:delText>X</w:delText>
                        </w:r>
                      </w:del>
                      <w:r w:rsidRPr="00E06EDC">
                        <w:rPr>
                          <w:rFonts w:ascii="Trebuchet MS" w:hAnsi="Trebuchet MS"/>
                          <w:b/>
                          <w:sz w:val="40"/>
                          <w:szCs w:val="36"/>
                        </w:rPr>
                        <w:t>.</w:t>
                      </w:r>
                      <w:ins w:id="12" w:author="Megan Lagermeier" w:date="2018-12-24T10:09:00Z">
                        <w:r>
                          <w:rPr>
                            <w:rFonts w:ascii="Trebuchet MS" w:hAnsi="Trebuchet MS"/>
                            <w:b/>
                            <w:sz w:val="40"/>
                            <w:szCs w:val="36"/>
                          </w:rPr>
                          <w:t>0</w:t>
                        </w:r>
                      </w:ins>
                      <w:del w:id="13" w:author="Megan Lagermeier" w:date="2018-12-24T10:09:00Z">
                        <w:r w:rsidDel="004A1DE5">
                          <w:rPr>
                            <w:rFonts w:ascii="Trebuchet MS" w:hAnsi="Trebuchet MS"/>
                            <w:b/>
                            <w:sz w:val="40"/>
                            <w:szCs w:val="36"/>
                          </w:rPr>
                          <w:delText>X</w:delText>
                        </w:r>
                        <w:r w:rsidRPr="00E06EDC" w:rsidDel="004A1DE5">
                          <w:rPr>
                            <w:rFonts w:ascii="Trebuchet MS" w:hAnsi="Trebuchet MS"/>
                            <w:b/>
                            <w:sz w:val="40"/>
                            <w:szCs w:val="36"/>
                          </w:rPr>
                          <w:delText>.</w:delText>
                        </w:r>
                        <w:r w:rsidDel="004A1DE5">
                          <w:rPr>
                            <w:rFonts w:ascii="Trebuchet MS" w:hAnsi="Trebuchet MS"/>
                            <w:b/>
                            <w:sz w:val="40"/>
                            <w:szCs w:val="36"/>
                          </w:rPr>
                          <w:delText>X</w:delText>
                        </w:r>
                      </w:del>
                    </w:p>
                    <w:p w14:paraId="73A605E5" w14:textId="5D6AB321" w:rsidR="00804CBB" w:rsidRDefault="00804CBB" w:rsidP="00C30B30">
                      <w:pPr>
                        <w:spacing w:after="0" w:line="240" w:lineRule="auto"/>
                        <w:ind w:left="-43"/>
                        <w:contextualSpacing/>
                        <w:jc w:val="right"/>
                        <w:rPr>
                          <w:rFonts w:ascii="Trebuchet MS" w:hAnsi="Trebuchet MS"/>
                          <w:b/>
                          <w:sz w:val="40"/>
                          <w:szCs w:val="36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40"/>
                          <w:szCs w:val="36"/>
                        </w:rPr>
                        <w:t xml:space="preserve">RELEASE NOTES </w:t>
                      </w:r>
                    </w:p>
                    <w:p w14:paraId="1C183D0A" w14:textId="6EAE8FA0" w:rsidR="00804CBB" w:rsidRDefault="00804CBB" w:rsidP="00C30B30">
                      <w:pPr>
                        <w:spacing w:after="0" w:line="240" w:lineRule="auto"/>
                        <w:ind w:left="-43"/>
                        <w:contextualSpacing/>
                        <w:jc w:val="right"/>
                        <w:rPr>
                          <w:rFonts w:ascii="Trebuchet MS" w:hAnsi="Trebuchet MS"/>
                          <w:b/>
                          <w:sz w:val="40"/>
                          <w:szCs w:val="36"/>
                        </w:rPr>
                      </w:pPr>
                      <w:r>
                        <w:rPr>
                          <w:rFonts w:ascii="Trebuchet MS Bold" w:hAnsi="Trebuchet MS Bold"/>
                          <w:b/>
                          <w:smallCaps/>
                          <w:sz w:val="40"/>
                          <w:szCs w:val="36"/>
                        </w:rPr>
                        <w:t>v</w:t>
                      </w:r>
                      <w:ins w:id="14" w:author="Megan Lagermeier" w:date="2018-12-24T10:09:00Z">
                        <w:r>
                          <w:rPr>
                            <w:rFonts w:ascii="Trebuchet MS" w:hAnsi="Trebuchet MS"/>
                            <w:b/>
                            <w:sz w:val="40"/>
                            <w:szCs w:val="36"/>
                          </w:rPr>
                          <w:t>0</w:t>
                        </w:r>
                      </w:ins>
                      <w:del w:id="15" w:author="Megan Lagermeier" w:date="2018-12-24T10:09:00Z">
                        <w:r w:rsidDel="004A1DE5">
                          <w:rPr>
                            <w:rFonts w:ascii="Trebuchet MS" w:hAnsi="Trebuchet MS"/>
                            <w:b/>
                            <w:sz w:val="40"/>
                            <w:szCs w:val="36"/>
                          </w:rPr>
                          <w:delText>X</w:delText>
                        </w:r>
                      </w:del>
                      <w:r w:rsidRPr="00E06EDC">
                        <w:rPr>
                          <w:rFonts w:ascii="Trebuchet MS" w:hAnsi="Trebuchet MS"/>
                          <w:b/>
                          <w:sz w:val="40"/>
                          <w:szCs w:val="36"/>
                        </w:rPr>
                        <w:t>.</w:t>
                      </w:r>
                      <w:ins w:id="16" w:author="Megan Lagermeier" w:date="2018-12-24T10:09:00Z">
                        <w:r>
                          <w:rPr>
                            <w:rFonts w:ascii="Trebuchet MS" w:hAnsi="Trebuchet MS"/>
                            <w:b/>
                            <w:sz w:val="40"/>
                            <w:szCs w:val="36"/>
                          </w:rPr>
                          <w:t>1</w:t>
                        </w:r>
                      </w:ins>
                      <w:del w:id="17" w:author="Megan Lagermeier" w:date="2018-12-24T10:09:00Z">
                        <w:r w:rsidDel="004A1DE5">
                          <w:rPr>
                            <w:rFonts w:ascii="Trebuchet MS" w:hAnsi="Trebuchet MS"/>
                            <w:b/>
                            <w:sz w:val="40"/>
                            <w:szCs w:val="36"/>
                          </w:rPr>
                          <w:delText>X</w:delText>
                        </w:r>
                      </w:del>
                    </w:p>
                    <w:p w14:paraId="63571314" w14:textId="77777777" w:rsidR="00804CBB" w:rsidRDefault="00804CBB" w:rsidP="00C30B30">
                      <w:pPr>
                        <w:spacing w:after="0" w:line="240" w:lineRule="auto"/>
                        <w:ind w:left="-43"/>
                        <w:contextualSpacing/>
                        <w:jc w:val="right"/>
                        <w:rPr>
                          <w:rFonts w:ascii="Trebuchet MS" w:hAnsi="Trebuchet MS"/>
                          <w:b/>
                          <w:sz w:val="40"/>
                          <w:szCs w:val="36"/>
                        </w:rPr>
                      </w:pPr>
                    </w:p>
                    <w:p w14:paraId="1E83C8CC" w14:textId="77777777" w:rsidR="00804CBB" w:rsidRDefault="00804CBB" w:rsidP="00C30B30">
                      <w:pPr>
                        <w:spacing w:after="0" w:line="240" w:lineRule="auto"/>
                        <w:ind w:left="-43"/>
                        <w:contextualSpacing/>
                        <w:jc w:val="right"/>
                        <w:rPr>
                          <w:rFonts w:ascii="Trebuchet MS" w:hAnsi="Trebuchet MS"/>
                          <w:b/>
                          <w:sz w:val="40"/>
                          <w:szCs w:val="36"/>
                        </w:rPr>
                      </w:pPr>
                    </w:p>
                    <w:p w14:paraId="36A13DB9" w14:textId="68EA5A3C" w:rsidR="00804CBB" w:rsidRPr="00572383" w:rsidRDefault="00804CBB" w:rsidP="00C30B30">
                      <w:pPr>
                        <w:spacing w:after="0" w:line="240" w:lineRule="auto"/>
                        <w:ind w:left="-43"/>
                        <w:contextualSpacing/>
                        <w:jc w:val="right"/>
                        <w:rPr>
                          <w:rFonts w:ascii="Trebuchet MS" w:hAnsi="Trebuchet MS"/>
                          <w:b/>
                          <w:sz w:val="40"/>
                          <w:szCs w:val="36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40"/>
                          <w:szCs w:val="36"/>
                        </w:rPr>
                        <w:t>X.X</w:t>
                      </w:r>
                    </w:p>
                    <w:p w14:paraId="62C9AD82" w14:textId="77777777" w:rsidR="00804CBB" w:rsidRDefault="00804CBB" w:rsidP="00A572D3"/>
                    <w:p w14:paraId="6E12431E" w14:textId="77777777" w:rsidR="00804CBB" w:rsidRDefault="00804CBB" w:rsidP="00A572D3"/>
                  </w:txbxContent>
                </v:textbox>
              </v:shape>
            </w:pict>
          </mc:Fallback>
        </mc:AlternateContent>
      </w:r>
    </w:p>
    <w:p w14:paraId="15BF58B1" w14:textId="13E0C19E" w:rsidR="00A572D3" w:rsidRDefault="00A572D3" w:rsidP="00E334E9">
      <w:pPr>
        <w:pStyle w:val="Title"/>
        <w:rPr>
          <w:rFonts w:ascii="Trebuchet MS" w:hAnsi="Trebuchet MS" w:cs="Arial"/>
          <w:sz w:val="28"/>
          <w:szCs w:val="28"/>
        </w:rPr>
      </w:pPr>
    </w:p>
    <w:p w14:paraId="68BA41A9" w14:textId="14B23704" w:rsidR="00A572D3" w:rsidRDefault="00A572D3" w:rsidP="00E334E9">
      <w:pPr>
        <w:pStyle w:val="Title"/>
        <w:rPr>
          <w:rFonts w:ascii="Trebuchet MS" w:hAnsi="Trebuchet MS" w:cs="Arial"/>
          <w:sz w:val="28"/>
          <w:szCs w:val="28"/>
        </w:rPr>
      </w:pPr>
    </w:p>
    <w:p w14:paraId="4C75D58C" w14:textId="624AEE45" w:rsidR="00A572D3" w:rsidRDefault="00A572D3" w:rsidP="00E334E9">
      <w:pPr>
        <w:pStyle w:val="Title"/>
        <w:rPr>
          <w:rFonts w:ascii="Trebuchet MS" w:hAnsi="Trebuchet MS" w:cs="Arial"/>
          <w:sz w:val="28"/>
          <w:szCs w:val="28"/>
        </w:rPr>
      </w:pPr>
    </w:p>
    <w:p w14:paraId="5F8E3DF0" w14:textId="77777777" w:rsidR="00A572D3" w:rsidRDefault="00A572D3" w:rsidP="00E334E9">
      <w:pPr>
        <w:pStyle w:val="Title"/>
        <w:rPr>
          <w:rFonts w:ascii="Trebuchet MS" w:hAnsi="Trebuchet MS" w:cs="Arial"/>
          <w:sz w:val="28"/>
          <w:szCs w:val="28"/>
        </w:rPr>
      </w:pPr>
    </w:p>
    <w:p w14:paraId="6EEB1779" w14:textId="77777777" w:rsidR="00A572D3" w:rsidRDefault="00A572D3" w:rsidP="00E334E9">
      <w:pPr>
        <w:pStyle w:val="Title"/>
        <w:rPr>
          <w:rFonts w:ascii="Trebuchet MS" w:hAnsi="Trebuchet MS" w:cs="Arial"/>
          <w:sz w:val="28"/>
          <w:szCs w:val="28"/>
        </w:rPr>
      </w:pPr>
    </w:p>
    <w:p w14:paraId="4BF05D64" w14:textId="77777777" w:rsidR="00A572D3" w:rsidRDefault="008C1AC0" w:rsidP="00E334E9">
      <w:pPr>
        <w:pStyle w:val="Title"/>
        <w:rPr>
          <w:rFonts w:ascii="Trebuchet MS" w:hAnsi="Trebuchet MS" w:cs="Arial"/>
          <w:sz w:val="28"/>
          <w:szCs w:val="28"/>
        </w:rPr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D3BF53" wp14:editId="0B5F994A">
                <wp:simplePos x="0" y="0"/>
                <wp:positionH relativeFrom="column">
                  <wp:posOffset>-114300</wp:posOffset>
                </wp:positionH>
                <wp:positionV relativeFrom="paragraph">
                  <wp:posOffset>273685</wp:posOffset>
                </wp:positionV>
                <wp:extent cx="6583680" cy="1859280"/>
                <wp:effectExtent l="0" t="0" r="0" b="762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3680" cy="1859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168092" w14:textId="77777777" w:rsidR="00804CBB" w:rsidRDefault="00804CBB" w:rsidP="00A572D3">
                            <w:pPr>
                              <w:spacing w:after="400" w:line="240" w:lineRule="auto"/>
                              <w:rPr>
                                <w:rFonts w:ascii="Trebuchet MS" w:hAnsi="Trebuchet MS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40"/>
                                <w:szCs w:val="40"/>
                              </w:rPr>
                              <w:t>OPEN ACCESS TECHNOLOGY INTERNATIONAL, INC.</w:t>
                            </w:r>
                          </w:p>
                          <w:p w14:paraId="134F52C9" w14:textId="084345CD" w:rsidR="00804CBB" w:rsidRPr="0035475F" w:rsidRDefault="00804CBB" w:rsidP="00A572D3">
                            <w:pPr>
                              <w:spacing w:after="400" w:line="240" w:lineRule="auto"/>
                              <w:rPr>
                                <w:rFonts w:ascii="Trebuchet MS" w:hAnsi="Trebuchet MS"/>
                                <w:sz w:val="24"/>
                              </w:rPr>
                            </w:pPr>
                            <w:del w:id="9" w:author="Megan Lagermeier" w:date="2018-12-24T10:09:00Z">
                              <w:r w:rsidDel="004A1DE5">
                                <w:rPr>
                                  <w:rFonts w:ascii="Trebuchet MS" w:hAnsi="Trebuchet MS"/>
                                  <w:sz w:val="24"/>
                                </w:rPr>
                                <w:delText xml:space="preserve">MONTH </w:delText>
                              </w:r>
                            </w:del>
                            <w:ins w:id="10" w:author="Megan Lagermeier" w:date="2018-12-24T10:09:00Z">
                              <w:r>
                                <w:rPr>
                                  <w:rFonts w:ascii="Trebuchet MS" w:hAnsi="Trebuchet MS"/>
                                  <w:sz w:val="24"/>
                                </w:rPr>
                                <w:t xml:space="preserve">DECEMBER </w:t>
                              </w:r>
                            </w:ins>
                            <w:r>
                              <w:rPr>
                                <w:rFonts w:ascii="Trebuchet MS" w:hAnsi="Trebuchet MS"/>
                                <w:sz w:val="24"/>
                              </w:rPr>
                              <w:t>2018</w:t>
                            </w:r>
                          </w:p>
                          <w:p w14:paraId="6527924E" w14:textId="77777777" w:rsidR="00804CBB" w:rsidRDefault="00804CBB" w:rsidP="00A572D3">
                            <w:pPr>
                              <w:spacing w:after="400" w:line="240" w:lineRule="auto"/>
                              <w:rPr>
                                <w:rFonts w:ascii="Trebuchet MS" w:hAnsi="Trebuchet MS" w:cs="Arial"/>
                                <w:b/>
                                <w:color w:val="8B0B04"/>
                                <w:sz w:val="40"/>
                                <w:szCs w:val="40"/>
                              </w:rPr>
                            </w:pPr>
                            <w:r w:rsidRPr="007A34C0">
                              <w:rPr>
                                <w:rFonts w:ascii="Trebuchet MS" w:hAnsi="Trebuchet MS" w:cs="Arial"/>
                                <w:b/>
                                <w:color w:val="8B0B04"/>
                                <w:sz w:val="40"/>
                                <w:szCs w:val="40"/>
                              </w:rPr>
                              <w:t>PROPRIETARY AND CONFIDENTIAL</w:t>
                            </w:r>
                          </w:p>
                          <w:p w14:paraId="39958E39" w14:textId="397DFDD8" w:rsidR="00804CBB" w:rsidRPr="00D15B96" w:rsidRDefault="00804CBB" w:rsidP="00A572D3">
                            <w:pPr>
                              <w:spacing w:after="400" w:line="240" w:lineRule="auto"/>
                              <w:rPr>
                                <w:rFonts w:ascii="Trebuchet MS" w:hAnsi="Trebuchet MS" w:cs="Arial"/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D15B96">
                              <w:rPr>
                                <w:rFonts w:ascii="Trebuchet MS" w:hAnsi="Trebuchet MS" w:cs="Arial"/>
                                <w:b/>
                                <w:color w:val="FF0000"/>
                                <w:sz w:val="40"/>
                                <w:szCs w:val="40"/>
                              </w:rPr>
                              <w:t>INTERNAL USE ONLY</w:t>
                            </w:r>
                          </w:p>
                          <w:p w14:paraId="3A249766" w14:textId="77777777" w:rsidR="00804CBB" w:rsidRDefault="00804CBB" w:rsidP="00E85111">
                            <w:pPr>
                              <w:rPr>
                                <w:rFonts w:ascii="Trebuchet MS" w:hAnsi="Trebuchet MS" w:cs="Arial"/>
                                <w:b/>
                                <w:color w:val="8B0B04"/>
                                <w:sz w:val="40"/>
                                <w:szCs w:val="40"/>
                              </w:rPr>
                            </w:pPr>
                          </w:p>
                          <w:p w14:paraId="28D0EE76" w14:textId="77777777" w:rsidR="00804CBB" w:rsidRPr="007A34C0" w:rsidRDefault="00804CBB" w:rsidP="00E85111">
                            <w:pPr>
                              <w:rPr>
                                <w:b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D3BF53" id="Text Box 2" o:spid="_x0000_s1027" type="#_x0000_t202" style="position:absolute;left:0;text-align:left;margin-left:-9pt;margin-top:21.55pt;width:518.4pt;height:14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HLetwIAAME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" filled="f" stroked="f">
                <v:textbox>
                  <w:txbxContent>
                    <w:p w14:paraId="6D168092" w14:textId="77777777" w:rsidR="00804CBB" w:rsidRDefault="00804CBB" w:rsidP="00A572D3">
                      <w:pPr>
                        <w:spacing w:after="400" w:line="240" w:lineRule="auto"/>
                        <w:rPr>
                          <w:rFonts w:ascii="Trebuchet MS" w:hAnsi="Trebuchet MS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40"/>
                          <w:szCs w:val="40"/>
                        </w:rPr>
                        <w:t>OPEN ACCESS TECHNOLOGY INTERNATIONAL, INC.</w:t>
                      </w:r>
                    </w:p>
                    <w:p w14:paraId="134F52C9" w14:textId="084345CD" w:rsidR="00804CBB" w:rsidRPr="0035475F" w:rsidRDefault="00804CBB" w:rsidP="00A572D3">
                      <w:pPr>
                        <w:spacing w:after="400" w:line="240" w:lineRule="auto"/>
                        <w:rPr>
                          <w:rFonts w:ascii="Trebuchet MS" w:hAnsi="Trebuchet MS"/>
                          <w:sz w:val="24"/>
                        </w:rPr>
                      </w:pPr>
                      <w:del w:id="20" w:author="Megan Lagermeier" w:date="2018-12-24T10:09:00Z">
                        <w:r w:rsidDel="004A1DE5">
                          <w:rPr>
                            <w:rFonts w:ascii="Trebuchet MS" w:hAnsi="Trebuchet MS"/>
                            <w:sz w:val="24"/>
                          </w:rPr>
                          <w:delText xml:space="preserve">MONTH </w:delText>
                        </w:r>
                      </w:del>
                      <w:ins w:id="21" w:author="Megan Lagermeier" w:date="2018-12-24T10:09:00Z">
                        <w:r>
                          <w:rPr>
                            <w:rFonts w:ascii="Trebuchet MS" w:hAnsi="Trebuchet MS"/>
                            <w:sz w:val="24"/>
                          </w:rPr>
                          <w:t xml:space="preserve">DECEMBER </w:t>
                        </w:r>
                      </w:ins>
                      <w:r>
                        <w:rPr>
                          <w:rFonts w:ascii="Trebuchet MS" w:hAnsi="Trebuchet MS"/>
                          <w:sz w:val="24"/>
                        </w:rPr>
                        <w:t>2018</w:t>
                      </w:r>
                    </w:p>
                    <w:p w14:paraId="6527924E" w14:textId="77777777" w:rsidR="00804CBB" w:rsidRDefault="00804CBB" w:rsidP="00A572D3">
                      <w:pPr>
                        <w:spacing w:after="400" w:line="240" w:lineRule="auto"/>
                        <w:rPr>
                          <w:rFonts w:ascii="Trebuchet MS" w:hAnsi="Trebuchet MS" w:cs="Arial"/>
                          <w:b/>
                          <w:color w:val="8B0B04"/>
                          <w:sz w:val="40"/>
                          <w:szCs w:val="40"/>
                        </w:rPr>
                      </w:pPr>
                      <w:r w:rsidRPr="007A34C0">
                        <w:rPr>
                          <w:rFonts w:ascii="Trebuchet MS" w:hAnsi="Trebuchet MS" w:cs="Arial"/>
                          <w:b/>
                          <w:color w:val="8B0B04"/>
                          <w:sz w:val="40"/>
                          <w:szCs w:val="40"/>
                        </w:rPr>
                        <w:t>PROPRIETARY AND CONFIDENTIAL</w:t>
                      </w:r>
                    </w:p>
                    <w:p w14:paraId="39958E39" w14:textId="397DFDD8" w:rsidR="00804CBB" w:rsidRPr="00D15B96" w:rsidRDefault="00804CBB" w:rsidP="00A572D3">
                      <w:pPr>
                        <w:spacing w:after="400" w:line="240" w:lineRule="auto"/>
                        <w:rPr>
                          <w:rFonts w:ascii="Trebuchet MS" w:hAnsi="Trebuchet MS" w:cs="Arial"/>
                          <w:b/>
                          <w:color w:val="FF0000"/>
                          <w:sz w:val="40"/>
                          <w:szCs w:val="40"/>
                        </w:rPr>
                      </w:pPr>
                      <w:r w:rsidRPr="00D15B96">
                        <w:rPr>
                          <w:rFonts w:ascii="Trebuchet MS" w:hAnsi="Trebuchet MS" w:cs="Arial"/>
                          <w:b/>
                          <w:color w:val="FF0000"/>
                          <w:sz w:val="40"/>
                          <w:szCs w:val="40"/>
                        </w:rPr>
                        <w:t>INTERNAL USE ONLY</w:t>
                      </w:r>
                    </w:p>
                    <w:p w14:paraId="3A249766" w14:textId="77777777" w:rsidR="00804CBB" w:rsidRDefault="00804CBB" w:rsidP="00E85111">
                      <w:pPr>
                        <w:rPr>
                          <w:rFonts w:ascii="Trebuchet MS" w:hAnsi="Trebuchet MS" w:cs="Arial"/>
                          <w:b/>
                          <w:color w:val="8B0B04"/>
                          <w:sz w:val="40"/>
                          <w:szCs w:val="40"/>
                        </w:rPr>
                      </w:pPr>
                    </w:p>
                    <w:p w14:paraId="28D0EE76" w14:textId="77777777" w:rsidR="00804CBB" w:rsidRPr="007A34C0" w:rsidRDefault="00804CBB" w:rsidP="00E85111">
                      <w:pPr>
                        <w:rPr>
                          <w:b/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F3B9679" w14:textId="77777777" w:rsidR="00A572D3" w:rsidRDefault="00A572D3" w:rsidP="00E334E9">
      <w:pPr>
        <w:pStyle w:val="Title"/>
        <w:rPr>
          <w:rFonts w:ascii="Trebuchet MS" w:hAnsi="Trebuchet MS" w:cs="Arial"/>
          <w:sz w:val="28"/>
          <w:szCs w:val="28"/>
        </w:rPr>
      </w:pPr>
    </w:p>
    <w:p w14:paraId="0C08954C" w14:textId="77777777" w:rsidR="00A572D3" w:rsidRDefault="00A572D3" w:rsidP="00E334E9">
      <w:pPr>
        <w:pStyle w:val="Title"/>
        <w:rPr>
          <w:rFonts w:ascii="Trebuchet MS" w:hAnsi="Trebuchet MS" w:cs="Arial"/>
          <w:sz w:val="28"/>
          <w:szCs w:val="28"/>
        </w:rPr>
      </w:pPr>
    </w:p>
    <w:p w14:paraId="40544952" w14:textId="77777777" w:rsidR="00A572D3" w:rsidRDefault="00A572D3" w:rsidP="00E334E9">
      <w:pPr>
        <w:pStyle w:val="Title"/>
        <w:rPr>
          <w:rFonts w:ascii="Trebuchet MS" w:hAnsi="Trebuchet MS" w:cs="Arial"/>
          <w:sz w:val="28"/>
          <w:szCs w:val="28"/>
        </w:rPr>
      </w:pPr>
    </w:p>
    <w:p w14:paraId="7C8D97EA" w14:textId="77777777" w:rsidR="00A572D3" w:rsidRDefault="00A572D3" w:rsidP="00E334E9">
      <w:pPr>
        <w:pStyle w:val="Title"/>
        <w:rPr>
          <w:rFonts w:ascii="Trebuchet MS" w:hAnsi="Trebuchet MS" w:cs="Arial"/>
          <w:sz w:val="28"/>
          <w:szCs w:val="28"/>
        </w:rPr>
      </w:pPr>
    </w:p>
    <w:p w14:paraId="5F09F700" w14:textId="77777777" w:rsidR="00A572D3" w:rsidRDefault="00A572D3" w:rsidP="00E334E9">
      <w:pPr>
        <w:pStyle w:val="Title"/>
        <w:rPr>
          <w:rFonts w:ascii="Trebuchet MS" w:hAnsi="Trebuchet MS" w:cs="Arial"/>
          <w:sz w:val="28"/>
          <w:szCs w:val="28"/>
        </w:rPr>
      </w:pPr>
    </w:p>
    <w:p w14:paraId="1C5592BE" w14:textId="77777777" w:rsidR="00A572D3" w:rsidRDefault="00A572D3" w:rsidP="00E334E9">
      <w:pPr>
        <w:pStyle w:val="Title"/>
        <w:rPr>
          <w:rFonts w:ascii="Trebuchet MS" w:hAnsi="Trebuchet MS" w:cs="Arial"/>
          <w:sz w:val="28"/>
          <w:szCs w:val="28"/>
        </w:rPr>
      </w:pPr>
    </w:p>
    <w:p w14:paraId="19EB5167" w14:textId="77777777" w:rsidR="00E334E9" w:rsidRDefault="00E334E9" w:rsidP="00E334E9">
      <w:pPr>
        <w:pStyle w:val="Title"/>
        <w:rPr>
          <w:rFonts w:ascii="Trebuchet MS" w:hAnsi="Trebuchet MS" w:cs="Arial"/>
          <w:sz w:val="28"/>
          <w:szCs w:val="28"/>
        </w:rPr>
      </w:pPr>
    </w:p>
    <w:p w14:paraId="739E8FBE" w14:textId="77777777" w:rsidR="00A572D3" w:rsidRDefault="00A572D3" w:rsidP="00E334E9">
      <w:pPr>
        <w:pStyle w:val="Title"/>
        <w:rPr>
          <w:rFonts w:ascii="Trebuchet MS" w:hAnsi="Trebuchet MS" w:cs="Arial"/>
          <w:sz w:val="28"/>
          <w:szCs w:val="28"/>
        </w:rPr>
        <w:sectPr w:rsidR="00A572D3" w:rsidSect="00E85111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4FD5620" w14:textId="77777777" w:rsidR="00E334E9" w:rsidRPr="009A1636" w:rsidRDefault="00E334E9" w:rsidP="00E334E9">
      <w:pPr>
        <w:pStyle w:val="Title"/>
        <w:rPr>
          <w:rFonts w:ascii="Trebuchet MS" w:hAnsi="Trebuchet MS" w:cs="Arial"/>
          <w:sz w:val="28"/>
          <w:szCs w:val="28"/>
        </w:rPr>
      </w:pPr>
      <w:r w:rsidRPr="009A1636">
        <w:rPr>
          <w:rFonts w:ascii="Trebuchet MS" w:hAnsi="Trebuchet MS" w:cs="Arial"/>
          <w:sz w:val="28"/>
          <w:szCs w:val="28"/>
        </w:rPr>
        <w:lastRenderedPageBreak/>
        <w:t>TRADE SECRET</w:t>
      </w:r>
    </w:p>
    <w:p w14:paraId="25DDC4E5" w14:textId="77777777" w:rsidR="00E334E9" w:rsidRPr="009A1636" w:rsidRDefault="00E334E9" w:rsidP="00E334E9">
      <w:pPr>
        <w:pStyle w:val="BodyTextIndent"/>
        <w:ind w:left="1440" w:right="1440"/>
        <w:rPr>
          <w:rFonts w:ascii="Trebuchet MS" w:hAnsi="Trebuchet MS" w:cs="Arial"/>
          <w:sz w:val="22"/>
          <w:szCs w:val="22"/>
        </w:rPr>
      </w:pPr>
      <w:r w:rsidRPr="009A1636">
        <w:rPr>
          <w:rFonts w:ascii="Trebuchet MS" w:hAnsi="Trebuchet MS" w:cs="Arial"/>
          <w:sz w:val="22"/>
          <w:szCs w:val="22"/>
        </w:rPr>
        <w:t xml:space="preserve">This document and attachments contain confidential and proprietary information of Open Access Technology International, Inc. 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9A1636">
        <w:rPr>
          <w:rFonts w:ascii="Trebuchet MS" w:hAnsi="Trebuchet MS" w:cs="Arial"/>
          <w:sz w:val="22"/>
          <w:szCs w:val="22"/>
        </w:rPr>
        <w:t>This information is not to be used, disseminated, distributed, or otherwise transferred without the expressed written permission of Open Access Technology International, Inc.</w:t>
      </w:r>
    </w:p>
    <w:p w14:paraId="47D752AB" w14:textId="77777777" w:rsidR="00E334E9" w:rsidRPr="009A1636" w:rsidRDefault="00E334E9" w:rsidP="00E334E9">
      <w:pPr>
        <w:pStyle w:val="BodyTextIndent"/>
        <w:ind w:left="1440" w:right="1440"/>
        <w:rPr>
          <w:rFonts w:ascii="Trebuchet MS" w:hAnsi="Trebuchet MS" w:cs="Arial"/>
        </w:rPr>
      </w:pPr>
    </w:p>
    <w:p w14:paraId="2A8B3CEB" w14:textId="77777777" w:rsidR="00E334E9" w:rsidRPr="009A1636" w:rsidRDefault="00E334E9" w:rsidP="00E334E9">
      <w:pPr>
        <w:pStyle w:val="BodyText"/>
        <w:tabs>
          <w:tab w:val="left" w:pos="7290"/>
        </w:tabs>
        <w:ind w:left="1440" w:right="1440"/>
        <w:jc w:val="center"/>
        <w:rPr>
          <w:rFonts w:ascii="Trebuchet MS" w:hAnsi="Trebuchet MS" w:cs="Arial"/>
          <w:b/>
          <w:sz w:val="28"/>
          <w:szCs w:val="28"/>
        </w:rPr>
      </w:pPr>
      <w:r w:rsidRPr="009A1636">
        <w:rPr>
          <w:rFonts w:ascii="Trebuchet MS" w:hAnsi="Trebuchet MS" w:cs="Arial"/>
          <w:b/>
          <w:sz w:val="28"/>
          <w:szCs w:val="28"/>
        </w:rPr>
        <w:t>PROPRIETARY NOTICE</w:t>
      </w:r>
    </w:p>
    <w:p w14:paraId="3AACD232" w14:textId="14D400F7" w:rsidR="00E334E9" w:rsidRPr="009A1636" w:rsidRDefault="00E334E9" w:rsidP="00E334E9">
      <w:pPr>
        <w:pStyle w:val="BodyText"/>
        <w:tabs>
          <w:tab w:val="left" w:pos="7290"/>
        </w:tabs>
        <w:ind w:left="1440" w:right="1440"/>
        <w:rPr>
          <w:rFonts w:ascii="Trebuchet MS" w:hAnsi="Trebuchet MS" w:cs="Arial"/>
          <w:szCs w:val="24"/>
        </w:rPr>
      </w:pPr>
      <w:r w:rsidRPr="009A1636">
        <w:rPr>
          <w:rFonts w:ascii="Trebuchet MS" w:hAnsi="Trebuchet MS" w:cs="Arial"/>
          <w:b/>
          <w:sz w:val="22"/>
          <w:szCs w:val="22"/>
        </w:rPr>
        <w:t xml:space="preserve">OATI </w:t>
      </w:r>
      <w:del w:id="23" w:author="Megan Lagermeier" w:date="2018-12-24T10:12:00Z">
        <w:r w:rsidR="00E56CAE" w:rsidDel="004A1DE5">
          <w:rPr>
            <w:rFonts w:ascii="Trebuchet MS" w:hAnsi="Trebuchet MS" w:cs="Arial"/>
            <w:b/>
            <w:sz w:val="22"/>
            <w:szCs w:val="22"/>
          </w:rPr>
          <w:delText>webXXXX</w:delText>
        </w:r>
        <w:r w:rsidR="00E56CAE" w:rsidRPr="009A1636" w:rsidDel="004A1DE5">
          <w:rPr>
            <w:rFonts w:ascii="Trebuchet MS" w:hAnsi="Trebuchet MS" w:cs="Arial"/>
            <w:b/>
            <w:sz w:val="22"/>
            <w:szCs w:val="22"/>
          </w:rPr>
          <w:delText xml:space="preserve"> </w:delText>
        </w:r>
      </w:del>
      <w:ins w:id="24" w:author="Megan Lagermeier" w:date="2018-12-24T10:12:00Z">
        <w:r w:rsidR="004A1DE5">
          <w:rPr>
            <w:rFonts w:ascii="Trebuchet MS" w:hAnsi="Trebuchet MS" w:cs="Arial"/>
            <w:b/>
            <w:sz w:val="22"/>
            <w:szCs w:val="22"/>
          </w:rPr>
          <w:t>Gryphin</w:t>
        </w:r>
      </w:ins>
      <w:ins w:id="25" w:author="Chris Shivers" w:date="2018-12-27T11:25:00Z">
        <w:r w:rsidR="00E96CB3">
          <w:rPr>
            <w:rFonts w:ascii="Trebuchet MS" w:hAnsi="Trebuchet MS" w:cs="Arial"/>
            <w:b/>
            <w:sz w:val="22"/>
            <w:szCs w:val="22"/>
          </w:rPr>
          <w:t>, GridPort,</w:t>
        </w:r>
      </w:ins>
      <w:ins w:id="26" w:author="Chris Shivers" w:date="2018-12-27T11:22:00Z">
        <w:r w:rsidR="00E96CB3">
          <w:rPr>
            <w:rFonts w:ascii="Trebuchet MS" w:hAnsi="Trebuchet MS" w:cs="Arial"/>
            <w:b/>
            <w:sz w:val="22"/>
            <w:szCs w:val="22"/>
          </w:rPr>
          <w:t xml:space="preserve"> </w:t>
        </w:r>
        <w:r w:rsidR="00E96CB3" w:rsidRPr="00E96CB3">
          <w:rPr>
            <w:rFonts w:ascii="Trebuchet MS" w:hAnsi="Trebuchet MS" w:cs="Arial"/>
            <w:sz w:val="22"/>
            <w:szCs w:val="22"/>
            <w:rPrChange w:id="27" w:author="Chris Shivers" w:date="2018-12-27T11:22:00Z">
              <w:rPr>
                <w:rFonts w:ascii="Trebuchet MS" w:hAnsi="Trebuchet MS" w:cs="Arial"/>
                <w:b/>
                <w:sz w:val="22"/>
                <w:szCs w:val="22"/>
              </w:rPr>
            </w:rPrChange>
          </w:rPr>
          <w:t>and</w:t>
        </w:r>
        <w:r w:rsidR="00E96CB3">
          <w:rPr>
            <w:rFonts w:ascii="Trebuchet MS" w:hAnsi="Trebuchet MS" w:cs="Arial"/>
            <w:b/>
            <w:sz w:val="22"/>
            <w:szCs w:val="22"/>
          </w:rPr>
          <w:t xml:space="preserve"> GridControl</w:t>
        </w:r>
      </w:ins>
      <w:ins w:id="28" w:author="Megan Lagermeier" w:date="2018-12-24T10:12:00Z">
        <w:r w:rsidR="004A1DE5" w:rsidRPr="009A1636">
          <w:rPr>
            <w:rFonts w:ascii="Trebuchet MS" w:hAnsi="Trebuchet MS" w:cs="Arial"/>
            <w:b/>
            <w:sz w:val="22"/>
            <w:szCs w:val="22"/>
          </w:rPr>
          <w:t xml:space="preserve"> </w:t>
        </w:r>
      </w:ins>
      <w:del w:id="29" w:author="Chris Shivers" w:date="2018-12-27T11:22:00Z">
        <w:r w:rsidRPr="009A1636" w:rsidDel="00E96CB3">
          <w:rPr>
            <w:rFonts w:ascii="Trebuchet MS" w:hAnsi="Trebuchet MS" w:cs="Arial"/>
            <w:bCs/>
            <w:sz w:val="22"/>
            <w:szCs w:val="22"/>
          </w:rPr>
          <w:delText>is a</w:delText>
        </w:r>
      </w:del>
      <w:ins w:id="30" w:author="Chris Shivers" w:date="2018-12-27T11:22:00Z">
        <w:r w:rsidR="00E96CB3">
          <w:rPr>
            <w:rFonts w:ascii="Trebuchet MS" w:hAnsi="Trebuchet MS" w:cs="Arial"/>
            <w:bCs/>
            <w:sz w:val="22"/>
            <w:szCs w:val="22"/>
          </w:rPr>
          <w:t>are</w:t>
        </w:r>
      </w:ins>
      <w:r w:rsidRPr="009A1636">
        <w:rPr>
          <w:rFonts w:ascii="Trebuchet MS" w:hAnsi="Trebuchet MS" w:cs="Arial"/>
          <w:bCs/>
          <w:sz w:val="22"/>
          <w:szCs w:val="22"/>
        </w:rPr>
        <w:t xml:space="preserve"> trademark</w:t>
      </w:r>
      <w:ins w:id="31" w:author="Chris Shivers" w:date="2018-12-27T11:22:00Z">
        <w:r w:rsidR="00E96CB3">
          <w:rPr>
            <w:rFonts w:ascii="Trebuchet MS" w:hAnsi="Trebuchet MS" w:cs="Arial"/>
            <w:bCs/>
            <w:sz w:val="22"/>
            <w:szCs w:val="22"/>
          </w:rPr>
          <w:t>s</w:t>
        </w:r>
      </w:ins>
      <w:r w:rsidRPr="009A1636">
        <w:rPr>
          <w:rFonts w:ascii="Trebuchet MS" w:hAnsi="Trebuchet MS" w:cs="Arial"/>
          <w:bCs/>
          <w:sz w:val="22"/>
          <w:szCs w:val="22"/>
        </w:rPr>
        <w:t xml:space="preserve"> and service mark</w:t>
      </w:r>
      <w:ins w:id="32" w:author="Chris Shivers" w:date="2018-12-27T11:22:00Z">
        <w:r w:rsidR="00E96CB3">
          <w:rPr>
            <w:rFonts w:ascii="Trebuchet MS" w:hAnsi="Trebuchet MS" w:cs="Arial"/>
            <w:bCs/>
            <w:sz w:val="22"/>
            <w:szCs w:val="22"/>
          </w:rPr>
          <w:t>s</w:t>
        </w:r>
      </w:ins>
      <w:r w:rsidRPr="009A1636">
        <w:rPr>
          <w:rFonts w:ascii="Trebuchet MS" w:hAnsi="Trebuchet MS" w:cs="Arial"/>
          <w:bCs/>
          <w:sz w:val="22"/>
          <w:szCs w:val="22"/>
        </w:rPr>
        <w:t xml:space="preserve"> of Open Access Technology International, Inc. </w:t>
      </w:r>
      <w:r>
        <w:rPr>
          <w:rFonts w:ascii="Trebuchet MS" w:hAnsi="Trebuchet MS" w:cs="Arial"/>
          <w:bCs/>
          <w:sz w:val="22"/>
          <w:szCs w:val="22"/>
        </w:rPr>
        <w:t xml:space="preserve"> </w:t>
      </w:r>
      <w:ins w:id="33" w:author="Chris Shivers" w:date="2018-12-27T11:31:00Z">
        <w:r w:rsidR="000836D3">
          <w:rPr>
            <w:rFonts w:ascii="Trebuchet MS" w:hAnsi="Trebuchet MS" w:cs="Arial"/>
            <w:bCs/>
            <w:sz w:val="22"/>
            <w:szCs w:val="22"/>
          </w:rPr>
          <w:t xml:space="preserve">GridControl and GridPort are U.S. and Canada Patend Pending. </w:t>
        </w:r>
      </w:ins>
      <w:r w:rsidRPr="009A1636">
        <w:rPr>
          <w:rFonts w:ascii="Trebuchet MS" w:hAnsi="Trebuchet MS" w:cs="Arial"/>
          <w:sz w:val="22"/>
          <w:szCs w:val="22"/>
        </w:rPr>
        <w:t xml:space="preserve">All rights reserved.  </w:t>
      </w:r>
    </w:p>
    <w:p w14:paraId="1308A54E" w14:textId="77777777" w:rsidR="00590349" w:rsidRDefault="00590349">
      <w:pPr>
        <w:rPr>
          <w:rFonts w:ascii="Trebuchet MS" w:eastAsia="Times New Roman" w:hAnsi="Trebuchet MS" w:cs="Arial"/>
          <w:sz w:val="24"/>
          <w:szCs w:val="20"/>
        </w:rPr>
      </w:pPr>
      <w:r>
        <w:rPr>
          <w:rFonts w:ascii="Trebuchet MS" w:hAnsi="Trebuchet MS" w:cs="Arial"/>
        </w:rPr>
        <w:br w:type="page"/>
      </w:r>
    </w:p>
    <w:p w14:paraId="4DBA4C58" w14:textId="77777777" w:rsidR="00E334E9" w:rsidRPr="009A1636" w:rsidRDefault="00E334E9" w:rsidP="00E334E9">
      <w:pPr>
        <w:spacing w:before="120" w:after="120"/>
        <w:rPr>
          <w:rFonts w:ascii="Trebuchet MS" w:hAnsi="Trebuchet MS" w:cs="Arial"/>
          <w:b/>
          <w:sz w:val="28"/>
          <w:szCs w:val="28"/>
        </w:rPr>
      </w:pPr>
      <w:r w:rsidRPr="009A1636">
        <w:rPr>
          <w:rFonts w:ascii="Trebuchet MS" w:hAnsi="Trebuchet MS" w:cs="Arial"/>
          <w:b/>
          <w:sz w:val="28"/>
          <w:szCs w:val="28"/>
        </w:rPr>
        <w:lastRenderedPageBreak/>
        <w:t>Revision History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8"/>
        <w:gridCol w:w="2223"/>
        <w:gridCol w:w="3764"/>
        <w:gridCol w:w="2173"/>
      </w:tblGrid>
      <w:tr w:rsidR="00E334E9" w:rsidRPr="009A1636" w14:paraId="2961B124" w14:textId="77777777" w:rsidTr="00F96BE5">
        <w:trPr>
          <w:trHeight w:val="368"/>
        </w:trPr>
        <w:tc>
          <w:tcPr>
            <w:tcW w:w="1194" w:type="dxa"/>
            <w:shd w:val="clear" w:color="auto" w:fill="D9D9D9" w:themeFill="background1" w:themeFillShade="D9"/>
            <w:vAlign w:val="center"/>
          </w:tcPr>
          <w:p w14:paraId="7F0FAFD8" w14:textId="77777777" w:rsidR="00E334E9" w:rsidRPr="009A1636" w:rsidRDefault="00E334E9">
            <w:pPr>
              <w:spacing w:before="40" w:after="40" w:line="240" w:lineRule="auto"/>
              <w:jc w:val="center"/>
              <w:rPr>
                <w:rFonts w:ascii="Trebuchet MS" w:hAnsi="Trebuchet MS" w:cs="Arial"/>
                <w:b/>
              </w:rPr>
              <w:pPrChange w:id="34" w:author="Chris Shivers" w:date="2018-12-27T11:19:00Z">
                <w:pPr>
                  <w:spacing w:before="40" w:after="40"/>
                  <w:jc w:val="center"/>
                </w:pPr>
              </w:pPrChange>
            </w:pPr>
            <w:r w:rsidRPr="009A1636">
              <w:rPr>
                <w:rFonts w:ascii="Trebuchet MS" w:hAnsi="Trebuchet MS" w:cs="Arial"/>
                <w:b/>
              </w:rPr>
              <w:t>Version</w:t>
            </w:r>
          </w:p>
        </w:tc>
        <w:tc>
          <w:tcPr>
            <w:tcW w:w="2226" w:type="dxa"/>
            <w:shd w:val="clear" w:color="auto" w:fill="D9D9D9" w:themeFill="background1" w:themeFillShade="D9"/>
            <w:vAlign w:val="center"/>
          </w:tcPr>
          <w:p w14:paraId="17D9F68B" w14:textId="77777777" w:rsidR="00E334E9" w:rsidRPr="009A1636" w:rsidRDefault="00E334E9">
            <w:pPr>
              <w:spacing w:before="40" w:after="40" w:line="240" w:lineRule="auto"/>
              <w:jc w:val="center"/>
              <w:rPr>
                <w:rFonts w:ascii="Trebuchet MS" w:hAnsi="Trebuchet MS" w:cs="Arial"/>
                <w:b/>
              </w:rPr>
              <w:pPrChange w:id="35" w:author="Chris Shivers" w:date="2018-12-27T11:19:00Z">
                <w:pPr>
                  <w:spacing w:before="40" w:after="40"/>
                  <w:jc w:val="center"/>
                </w:pPr>
              </w:pPrChange>
            </w:pPr>
            <w:r w:rsidRPr="009A1636">
              <w:rPr>
                <w:rFonts w:ascii="Trebuchet MS" w:hAnsi="Trebuchet MS" w:cs="Arial"/>
                <w:b/>
              </w:rPr>
              <w:t>Date</w:t>
            </w:r>
          </w:p>
        </w:tc>
        <w:tc>
          <w:tcPr>
            <w:tcW w:w="3842" w:type="dxa"/>
            <w:shd w:val="clear" w:color="auto" w:fill="D9D9D9" w:themeFill="background1" w:themeFillShade="D9"/>
            <w:vAlign w:val="center"/>
          </w:tcPr>
          <w:p w14:paraId="1FD3FCC1" w14:textId="77777777" w:rsidR="00E334E9" w:rsidRPr="009A1636" w:rsidRDefault="00E334E9">
            <w:pPr>
              <w:spacing w:before="40" w:after="40" w:line="240" w:lineRule="auto"/>
              <w:jc w:val="center"/>
              <w:rPr>
                <w:rFonts w:ascii="Trebuchet MS" w:hAnsi="Trebuchet MS" w:cs="Arial"/>
                <w:b/>
              </w:rPr>
              <w:pPrChange w:id="36" w:author="Chris Shivers" w:date="2018-12-27T11:19:00Z">
                <w:pPr>
                  <w:spacing w:before="40" w:after="40"/>
                  <w:jc w:val="center"/>
                </w:pPr>
              </w:pPrChange>
            </w:pPr>
            <w:r w:rsidRPr="009A1636">
              <w:rPr>
                <w:rFonts w:ascii="Trebuchet MS" w:hAnsi="Trebuchet MS" w:cs="Arial"/>
                <w:b/>
              </w:rPr>
              <w:t>Comments</w:t>
            </w:r>
          </w:p>
        </w:tc>
        <w:tc>
          <w:tcPr>
            <w:tcW w:w="2206" w:type="dxa"/>
            <w:shd w:val="clear" w:color="auto" w:fill="D9D9D9" w:themeFill="background1" w:themeFillShade="D9"/>
            <w:vAlign w:val="center"/>
          </w:tcPr>
          <w:p w14:paraId="22942BD1" w14:textId="77777777" w:rsidR="00E334E9" w:rsidRPr="009A1636" w:rsidRDefault="00E334E9">
            <w:pPr>
              <w:spacing w:before="40" w:after="40" w:line="240" w:lineRule="auto"/>
              <w:jc w:val="center"/>
              <w:rPr>
                <w:rFonts w:ascii="Trebuchet MS" w:hAnsi="Trebuchet MS" w:cs="Arial"/>
                <w:b/>
              </w:rPr>
              <w:pPrChange w:id="37" w:author="Chris Shivers" w:date="2018-12-27T11:19:00Z">
                <w:pPr>
                  <w:spacing w:before="40" w:after="40"/>
                  <w:jc w:val="center"/>
                </w:pPr>
              </w:pPrChange>
            </w:pPr>
            <w:r w:rsidRPr="009A1636">
              <w:rPr>
                <w:rFonts w:ascii="Trebuchet MS" w:hAnsi="Trebuchet MS" w:cs="Arial"/>
                <w:b/>
              </w:rPr>
              <w:t>Author(s)</w:t>
            </w:r>
          </w:p>
        </w:tc>
      </w:tr>
      <w:tr w:rsidR="00F96BE5" w:rsidRPr="009A1636" w14:paraId="33A2312D" w14:textId="77777777" w:rsidTr="00F96BE5">
        <w:trPr>
          <w:trHeight w:val="368"/>
          <w:ins w:id="38" w:author="Nemat Sarnevesht" w:date="2018-12-27T10:29:00Z"/>
        </w:trPr>
        <w:tc>
          <w:tcPr>
            <w:tcW w:w="1194" w:type="dxa"/>
            <w:vAlign w:val="center"/>
          </w:tcPr>
          <w:p w14:paraId="687066DF" w14:textId="77777777" w:rsidR="00F96BE5" w:rsidRPr="009A1636" w:rsidRDefault="00F96BE5" w:rsidP="003D4064">
            <w:pPr>
              <w:spacing w:before="40" w:after="40" w:line="240" w:lineRule="auto"/>
              <w:jc w:val="center"/>
              <w:rPr>
                <w:ins w:id="39" w:author="Nemat Sarnevesht" w:date="2018-12-27T10:29:00Z"/>
                <w:rFonts w:ascii="Trebuchet MS" w:hAnsi="Trebuchet MS" w:cs="Arial"/>
              </w:rPr>
            </w:pPr>
            <w:ins w:id="40" w:author="Nemat Sarnevesht" w:date="2018-12-27T10:29:00Z">
              <w:r>
                <w:rPr>
                  <w:rFonts w:ascii="Trebuchet MS" w:hAnsi="Trebuchet MS" w:cs="Arial"/>
                </w:rPr>
                <w:t>0.1</w:t>
              </w:r>
            </w:ins>
          </w:p>
        </w:tc>
        <w:tc>
          <w:tcPr>
            <w:tcW w:w="2226" w:type="dxa"/>
            <w:vAlign w:val="center"/>
          </w:tcPr>
          <w:p w14:paraId="3B275B78" w14:textId="77777777" w:rsidR="00F96BE5" w:rsidRPr="009A1636" w:rsidRDefault="00F96BE5" w:rsidP="003D4064">
            <w:pPr>
              <w:spacing w:before="40" w:after="40" w:line="240" w:lineRule="auto"/>
              <w:jc w:val="center"/>
              <w:rPr>
                <w:ins w:id="41" w:author="Nemat Sarnevesht" w:date="2018-12-27T10:29:00Z"/>
                <w:rFonts w:ascii="Trebuchet MS" w:hAnsi="Trebuchet MS" w:cs="Arial"/>
              </w:rPr>
            </w:pPr>
            <w:ins w:id="42" w:author="Nemat Sarnevesht" w:date="2018-12-27T10:29:00Z">
              <w:r>
                <w:rPr>
                  <w:rFonts w:ascii="Trebuchet MS" w:hAnsi="Trebuchet MS" w:cs="Arial"/>
                </w:rPr>
                <w:t>12/24/2018</w:t>
              </w:r>
            </w:ins>
          </w:p>
        </w:tc>
        <w:tc>
          <w:tcPr>
            <w:tcW w:w="3842" w:type="dxa"/>
            <w:vAlign w:val="center"/>
          </w:tcPr>
          <w:p w14:paraId="6FECD7FE" w14:textId="77777777" w:rsidR="00F96BE5" w:rsidRPr="009A1636" w:rsidRDefault="00F96BE5" w:rsidP="003D4064">
            <w:pPr>
              <w:spacing w:before="40" w:after="40" w:line="240" w:lineRule="auto"/>
              <w:rPr>
                <w:ins w:id="43" w:author="Nemat Sarnevesht" w:date="2018-12-27T10:29:00Z"/>
                <w:rFonts w:ascii="Trebuchet MS" w:hAnsi="Trebuchet MS" w:cs="Arial"/>
              </w:rPr>
            </w:pPr>
            <w:ins w:id="44" w:author="Nemat Sarnevesht" w:date="2018-12-27T10:29:00Z">
              <w:r>
                <w:rPr>
                  <w:rFonts w:ascii="Trebuchet MS" w:hAnsi="Trebuchet MS" w:cs="Arial"/>
                </w:rPr>
                <w:t>Initial Draft</w:t>
              </w:r>
            </w:ins>
          </w:p>
        </w:tc>
        <w:tc>
          <w:tcPr>
            <w:tcW w:w="2206" w:type="dxa"/>
            <w:vAlign w:val="center"/>
          </w:tcPr>
          <w:p w14:paraId="6C271D76" w14:textId="77777777" w:rsidR="00F96BE5" w:rsidRPr="009A1636" w:rsidRDefault="00F96BE5" w:rsidP="003D4064">
            <w:pPr>
              <w:spacing w:before="40" w:after="40" w:line="240" w:lineRule="auto"/>
              <w:rPr>
                <w:ins w:id="45" w:author="Nemat Sarnevesht" w:date="2018-12-27T10:29:00Z"/>
                <w:rFonts w:ascii="Trebuchet MS" w:hAnsi="Trebuchet MS" w:cs="Arial"/>
              </w:rPr>
            </w:pPr>
            <w:ins w:id="46" w:author="Nemat Sarnevesht" w:date="2018-12-27T10:29:00Z">
              <w:r>
                <w:rPr>
                  <w:rFonts w:ascii="Trebuchet MS" w:hAnsi="Trebuchet MS" w:cs="Arial"/>
                </w:rPr>
                <w:t xml:space="preserve">Nemat S. </w:t>
              </w:r>
            </w:ins>
          </w:p>
        </w:tc>
      </w:tr>
      <w:tr w:rsidR="00E334E9" w:rsidRPr="009A1636" w14:paraId="5A673A87" w14:textId="77777777" w:rsidTr="00F96BE5">
        <w:trPr>
          <w:trHeight w:val="368"/>
        </w:trPr>
        <w:tc>
          <w:tcPr>
            <w:tcW w:w="1194" w:type="dxa"/>
            <w:vAlign w:val="center"/>
          </w:tcPr>
          <w:p w14:paraId="23D57F1B" w14:textId="7045682E" w:rsidR="00E334E9" w:rsidRPr="009A1636" w:rsidRDefault="00FC681A">
            <w:pPr>
              <w:spacing w:before="40" w:after="40" w:line="240" w:lineRule="auto"/>
              <w:jc w:val="center"/>
              <w:rPr>
                <w:rFonts w:ascii="Trebuchet MS" w:hAnsi="Trebuchet MS" w:cs="Arial"/>
              </w:rPr>
              <w:pPrChange w:id="47" w:author="Chris Shivers" w:date="2018-12-27T11:19:00Z">
                <w:pPr>
                  <w:spacing w:after="0" w:line="240" w:lineRule="auto"/>
                  <w:jc w:val="center"/>
                </w:pPr>
              </w:pPrChange>
            </w:pPr>
            <w:del w:id="48" w:author="Megan Lagermeier" w:date="2018-12-24T10:12:00Z">
              <w:r w:rsidDel="004A1DE5">
                <w:rPr>
                  <w:rFonts w:ascii="Trebuchet MS" w:hAnsi="Trebuchet MS" w:cs="Arial"/>
                </w:rPr>
                <w:delText>Center</w:delText>
              </w:r>
            </w:del>
            <w:ins w:id="49" w:author="Megan Lagermeier" w:date="2018-12-24T10:12:00Z">
              <w:r w:rsidR="004A1DE5">
                <w:rPr>
                  <w:rFonts w:ascii="Trebuchet MS" w:hAnsi="Trebuchet MS" w:cs="Arial"/>
                </w:rPr>
                <w:t>0.</w:t>
              </w:r>
            </w:ins>
            <w:ins w:id="50" w:author="Nemat Sarnevesht" w:date="2018-12-27T10:29:00Z">
              <w:r w:rsidR="00F96BE5">
                <w:rPr>
                  <w:rFonts w:ascii="Trebuchet MS" w:hAnsi="Trebuchet MS" w:cs="Arial"/>
                </w:rPr>
                <w:t>2</w:t>
              </w:r>
            </w:ins>
            <w:ins w:id="51" w:author="Megan Lagermeier" w:date="2018-12-24T10:12:00Z">
              <w:del w:id="52" w:author="Nemat Sarnevesht" w:date="2018-12-27T10:29:00Z">
                <w:r w:rsidR="004A1DE5" w:rsidDel="00F96BE5">
                  <w:rPr>
                    <w:rFonts w:ascii="Trebuchet MS" w:hAnsi="Trebuchet MS" w:cs="Arial"/>
                  </w:rPr>
                  <w:delText>1</w:delText>
                </w:r>
              </w:del>
            </w:ins>
          </w:p>
        </w:tc>
        <w:tc>
          <w:tcPr>
            <w:tcW w:w="2226" w:type="dxa"/>
            <w:vAlign w:val="center"/>
          </w:tcPr>
          <w:p w14:paraId="5079FE28" w14:textId="31BAAEF0" w:rsidR="00E334E9" w:rsidRPr="009A1636" w:rsidRDefault="00FC681A">
            <w:pPr>
              <w:spacing w:before="40" w:after="40" w:line="240" w:lineRule="auto"/>
              <w:jc w:val="center"/>
              <w:rPr>
                <w:rFonts w:ascii="Trebuchet MS" w:hAnsi="Trebuchet MS" w:cs="Arial"/>
              </w:rPr>
              <w:pPrChange w:id="53" w:author="Chris Shivers" w:date="2018-12-27T11:19:00Z">
                <w:pPr>
                  <w:spacing w:after="0" w:line="240" w:lineRule="auto"/>
                  <w:jc w:val="center"/>
                </w:pPr>
              </w:pPrChange>
            </w:pPr>
            <w:del w:id="54" w:author="Megan Lagermeier" w:date="2018-12-24T10:13:00Z">
              <w:r w:rsidDel="004A1DE5">
                <w:rPr>
                  <w:rFonts w:ascii="Trebuchet MS" w:hAnsi="Trebuchet MS" w:cs="Arial"/>
                </w:rPr>
                <w:delText>Center</w:delText>
              </w:r>
            </w:del>
            <w:ins w:id="55" w:author="Megan Lagermeier" w:date="2018-12-24T10:13:00Z">
              <w:r w:rsidR="004A1DE5">
                <w:rPr>
                  <w:rFonts w:ascii="Trebuchet MS" w:hAnsi="Trebuchet MS" w:cs="Arial"/>
                </w:rPr>
                <w:t>12/2</w:t>
              </w:r>
            </w:ins>
            <w:ins w:id="56" w:author="Nemat Sarnevesht" w:date="2018-12-27T10:29:00Z">
              <w:r w:rsidR="00F96BE5">
                <w:rPr>
                  <w:rFonts w:ascii="Trebuchet MS" w:hAnsi="Trebuchet MS" w:cs="Arial"/>
                </w:rPr>
                <w:t>7</w:t>
              </w:r>
            </w:ins>
            <w:ins w:id="57" w:author="Megan Lagermeier" w:date="2018-12-24T10:13:00Z">
              <w:del w:id="58" w:author="Nemat Sarnevesht" w:date="2018-12-27T10:29:00Z">
                <w:r w:rsidR="004A1DE5" w:rsidDel="00F96BE5">
                  <w:rPr>
                    <w:rFonts w:ascii="Trebuchet MS" w:hAnsi="Trebuchet MS" w:cs="Arial"/>
                  </w:rPr>
                  <w:delText>4</w:delText>
                </w:r>
              </w:del>
              <w:r w:rsidR="004A1DE5">
                <w:rPr>
                  <w:rFonts w:ascii="Trebuchet MS" w:hAnsi="Trebuchet MS" w:cs="Arial"/>
                </w:rPr>
                <w:t>/2018</w:t>
              </w:r>
            </w:ins>
          </w:p>
        </w:tc>
        <w:tc>
          <w:tcPr>
            <w:tcW w:w="3842" w:type="dxa"/>
            <w:vAlign w:val="center"/>
          </w:tcPr>
          <w:p w14:paraId="73182C14" w14:textId="7D660F5D" w:rsidR="00E334E9" w:rsidRPr="009A1636" w:rsidRDefault="00FC681A">
            <w:pPr>
              <w:spacing w:before="40" w:after="40" w:line="240" w:lineRule="auto"/>
              <w:rPr>
                <w:rFonts w:ascii="Trebuchet MS" w:hAnsi="Trebuchet MS" w:cs="Arial"/>
              </w:rPr>
              <w:pPrChange w:id="59" w:author="Chris Shivers" w:date="2018-12-27T11:19:00Z">
                <w:pPr>
                  <w:spacing w:after="0" w:line="240" w:lineRule="auto"/>
                </w:pPr>
              </w:pPrChange>
            </w:pPr>
            <w:del w:id="60" w:author="Megan Lagermeier" w:date="2018-12-24T10:13:00Z">
              <w:r w:rsidDel="004A1DE5">
                <w:rPr>
                  <w:rFonts w:ascii="Trebuchet MS" w:hAnsi="Trebuchet MS" w:cs="Arial"/>
                </w:rPr>
                <w:delText>Left</w:delText>
              </w:r>
            </w:del>
            <w:ins w:id="61" w:author="Nemat Sarnevesht" w:date="2018-12-27T10:29:00Z">
              <w:r w:rsidR="00F96BE5">
                <w:rPr>
                  <w:rFonts w:ascii="Trebuchet MS" w:hAnsi="Trebuchet MS" w:cs="Arial"/>
                </w:rPr>
                <w:t xml:space="preserve">Addressed Chris’s comments </w:t>
              </w:r>
            </w:ins>
            <w:ins w:id="62" w:author="Megan Lagermeier" w:date="2018-12-24T10:13:00Z">
              <w:del w:id="63" w:author="Nemat Sarnevesht" w:date="2018-12-27T10:29:00Z">
                <w:r w:rsidR="004A1DE5" w:rsidDel="00F96BE5">
                  <w:rPr>
                    <w:rFonts w:ascii="Trebuchet MS" w:hAnsi="Trebuchet MS" w:cs="Arial"/>
                  </w:rPr>
                  <w:delText>Initial Draft</w:delText>
                </w:r>
              </w:del>
            </w:ins>
          </w:p>
        </w:tc>
        <w:tc>
          <w:tcPr>
            <w:tcW w:w="2206" w:type="dxa"/>
            <w:vAlign w:val="center"/>
          </w:tcPr>
          <w:p w14:paraId="015FFC85" w14:textId="6B040D1C" w:rsidR="00E334E9" w:rsidRPr="009A1636" w:rsidRDefault="00FC681A">
            <w:pPr>
              <w:spacing w:before="40" w:after="40" w:line="240" w:lineRule="auto"/>
              <w:rPr>
                <w:rFonts w:ascii="Trebuchet MS" w:hAnsi="Trebuchet MS" w:cs="Arial"/>
              </w:rPr>
              <w:pPrChange w:id="64" w:author="Chris Shivers" w:date="2018-12-27T11:19:00Z">
                <w:pPr>
                  <w:spacing w:after="0" w:line="240" w:lineRule="auto"/>
                </w:pPr>
              </w:pPrChange>
            </w:pPr>
            <w:del w:id="65" w:author="Megan Lagermeier" w:date="2018-12-24T10:13:00Z">
              <w:r w:rsidDel="004A1DE5">
                <w:rPr>
                  <w:rFonts w:ascii="Trebuchet MS" w:hAnsi="Trebuchet MS" w:cs="Arial"/>
                </w:rPr>
                <w:delText>Left</w:delText>
              </w:r>
            </w:del>
            <w:ins w:id="66" w:author="Megan Lagermeier" w:date="2018-12-24T10:13:00Z">
              <w:r w:rsidR="004A1DE5">
                <w:rPr>
                  <w:rFonts w:ascii="Trebuchet MS" w:hAnsi="Trebuchet MS" w:cs="Arial"/>
                </w:rPr>
                <w:t xml:space="preserve">Nemat S. </w:t>
              </w:r>
            </w:ins>
          </w:p>
        </w:tc>
      </w:tr>
    </w:tbl>
    <w:p w14:paraId="453D406F" w14:textId="77777777" w:rsidR="00E334E9" w:rsidRPr="007716E7" w:rsidRDefault="00E334E9" w:rsidP="00E334E9"/>
    <w:p w14:paraId="59DDBD23" w14:textId="77777777" w:rsidR="00E85111" w:rsidRDefault="00E85111"/>
    <w:p w14:paraId="2AADC740" w14:textId="77777777" w:rsidR="00E85111" w:rsidRDefault="00E85111"/>
    <w:p w14:paraId="67C1AC6D" w14:textId="77777777" w:rsidR="00E85111" w:rsidRDefault="00E85111"/>
    <w:p w14:paraId="0C00CB0F" w14:textId="77777777" w:rsidR="00E85111" w:rsidRDefault="00E85111"/>
    <w:p w14:paraId="157AC2C9" w14:textId="77777777" w:rsidR="00E85111" w:rsidRDefault="00E85111"/>
    <w:p w14:paraId="218F65AC" w14:textId="77777777" w:rsidR="00E85111" w:rsidRDefault="00E85111"/>
    <w:p w14:paraId="153C4A5C" w14:textId="77777777" w:rsidR="00E85111" w:rsidRDefault="00E85111"/>
    <w:p w14:paraId="44FD5ADA" w14:textId="77777777" w:rsidR="00E85111" w:rsidRDefault="00E85111"/>
    <w:p w14:paraId="46933636" w14:textId="77777777" w:rsidR="00E85111" w:rsidRDefault="00E85111"/>
    <w:p w14:paraId="1893875E" w14:textId="77777777" w:rsidR="00E85111" w:rsidRDefault="00E85111"/>
    <w:p w14:paraId="6EBCDB24" w14:textId="77777777" w:rsidR="00E85111" w:rsidRDefault="00E85111"/>
    <w:p w14:paraId="5E2FE48B" w14:textId="77777777" w:rsidR="00E85111" w:rsidRDefault="00E85111"/>
    <w:p w14:paraId="6E5F9B0F" w14:textId="77777777" w:rsidR="00E85111" w:rsidRDefault="00E85111"/>
    <w:p w14:paraId="64CC843C" w14:textId="77777777" w:rsidR="00E85111" w:rsidRDefault="00E85111"/>
    <w:p w14:paraId="14F9E052" w14:textId="77777777" w:rsidR="00590349" w:rsidRDefault="00590349">
      <w:r>
        <w:br w:type="page"/>
      </w:r>
    </w:p>
    <w:p w14:paraId="511F5A31" w14:textId="77777777" w:rsidR="00113B9A" w:rsidRPr="00653BC8" w:rsidRDefault="00113B9A" w:rsidP="00113B9A">
      <w:pPr>
        <w:pStyle w:val="BodyText"/>
        <w:spacing w:after="0"/>
        <w:jc w:val="center"/>
        <w:rPr>
          <w:rFonts w:ascii="Trebuchet MS" w:hAnsi="Trebuchet MS" w:cs="Arial"/>
          <w:b/>
          <w:sz w:val="32"/>
          <w:szCs w:val="32"/>
        </w:rPr>
      </w:pPr>
      <w:r w:rsidRPr="00653BC8">
        <w:rPr>
          <w:rFonts w:ascii="Trebuchet MS" w:hAnsi="Trebuchet MS" w:cs="Arial"/>
          <w:b/>
          <w:sz w:val="32"/>
          <w:szCs w:val="32"/>
        </w:rPr>
        <w:lastRenderedPageBreak/>
        <w:t>Table of Contents</w:t>
      </w:r>
    </w:p>
    <w:p w14:paraId="3AD3F0AE" w14:textId="77777777" w:rsidR="00113B9A" w:rsidRDefault="00113B9A" w:rsidP="00113B9A">
      <w:pPr>
        <w:pStyle w:val="BodyText"/>
        <w:spacing w:after="0"/>
        <w:rPr>
          <w:rFonts w:ascii="Trebuchet MS" w:hAnsi="Trebuchet MS" w:cs="Arial"/>
          <w:sz w:val="22"/>
          <w:szCs w:val="22"/>
        </w:rPr>
      </w:pPr>
    </w:p>
    <w:p w14:paraId="0870B844" w14:textId="77777777" w:rsidR="00F96BE5" w:rsidRDefault="00113B9A">
      <w:pPr>
        <w:pStyle w:val="TOC1"/>
        <w:rPr>
          <w:ins w:id="67" w:author="Nemat Sarnevesht" w:date="2018-12-27T10:30:00Z"/>
          <w:rFonts w:asciiTheme="minorHAnsi" w:eastAsiaTheme="minorEastAsia" w:hAnsiTheme="minorHAnsi"/>
          <w:b w:val="0"/>
          <w:noProof/>
        </w:rPr>
      </w:pPr>
      <w:r>
        <w:rPr>
          <w:rFonts w:cs="Arial"/>
          <w:caps/>
        </w:rPr>
        <w:fldChar w:fldCharType="begin"/>
      </w:r>
      <w:r>
        <w:rPr>
          <w:rFonts w:cs="Arial"/>
          <w:caps/>
        </w:rPr>
        <w:instrText xml:space="preserve"> TOC \o "1-3" \h \z \u </w:instrText>
      </w:r>
      <w:r>
        <w:rPr>
          <w:rFonts w:cs="Arial"/>
          <w:caps/>
        </w:rPr>
        <w:fldChar w:fldCharType="separate"/>
      </w:r>
      <w:ins w:id="68" w:author="Nemat Sarnevesht" w:date="2018-12-27T10:30:00Z">
        <w:r w:rsidR="00F96BE5" w:rsidRPr="005D24C8">
          <w:rPr>
            <w:rStyle w:val="Hyperlink"/>
            <w:noProof/>
          </w:rPr>
          <w:fldChar w:fldCharType="begin"/>
        </w:r>
        <w:r w:rsidR="00F96BE5" w:rsidRPr="005D24C8">
          <w:rPr>
            <w:rStyle w:val="Hyperlink"/>
            <w:noProof/>
          </w:rPr>
          <w:instrText xml:space="preserve"> </w:instrText>
        </w:r>
        <w:r w:rsidR="00F96BE5">
          <w:rPr>
            <w:noProof/>
          </w:rPr>
          <w:instrText>HYPERLINK \l "_Toc533669938"</w:instrText>
        </w:r>
        <w:r w:rsidR="00F96BE5" w:rsidRPr="005D24C8">
          <w:rPr>
            <w:rStyle w:val="Hyperlink"/>
            <w:noProof/>
          </w:rPr>
          <w:instrText xml:space="preserve"> </w:instrText>
        </w:r>
        <w:r w:rsidR="00F96BE5" w:rsidRPr="005D24C8">
          <w:rPr>
            <w:rStyle w:val="Hyperlink"/>
            <w:noProof/>
          </w:rPr>
        </w:r>
        <w:r w:rsidR="00F96BE5" w:rsidRPr="005D24C8">
          <w:rPr>
            <w:rStyle w:val="Hyperlink"/>
            <w:noProof/>
          </w:rPr>
          <w:fldChar w:fldCharType="separate"/>
        </w:r>
        <w:r w:rsidR="00F96BE5" w:rsidRPr="005D24C8">
          <w:rPr>
            <w:rStyle w:val="Hyperlink"/>
            <w:noProof/>
          </w:rPr>
          <w:t>1.</w:t>
        </w:r>
        <w:r w:rsidR="00F96BE5">
          <w:rPr>
            <w:rFonts w:asciiTheme="minorHAnsi" w:eastAsiaTheme="minorEastAsia" w:hAnsiTheme="minorHAnsi"/>
            <w:b w:val="0"/>
            <w:noProof/>
          </w:rPr>
          <w:tab/>
        </w:r>
        <w:r w:rsidR="00F96BE5" w:rsidRPr="005D24C8">
          <w:rPr>
            <w:rStyle w:val="Hyperlink"/>
            <w:noProof/>
          </w:rPr>
          <w:t>Gryphin</w:t>
        </w:r>
        <w:r w:rsidR="00F96BE5">
          <w:rPr>
            <w:noProof/>
            <w:webHidden/>
          </w:rPr>
          <w:tab/>
        </w:r>
        <w:r w:rsidR="00F96BE5">
          <w:rPr>
            <w:noProof/>
            <w:webHidden/>
          </w:rPr>
          <w:fldChar w:fldCharType="begin"/>
        </w:r>
        <w:r w:rsidR="00F96BE5">
          <w:rPr>
            <w:noProof/>
            <w:webHidden/>
          </w:rPr>
          <w:instrText xml:space="preserve"> PAGEREF _Toc533669938 \h </w:instrText>
        </w:r>
        <w:r w:rsidR="00F96BE5">
          <w:rPr>
            <w:noProof/>
            <w:webHidden/>
          </w:rPr>
        </w:r>
      </w:ins>
      <w:r w:rsidR="00F96BE5">
        <w:rPr>
          <w:noProof/>
          <w:webHidden/>
        </w:rPr>
        <w:fldChar w:fldCharType="separate"/>
      </w:r>
      <w:ins w:id="69" w:author="Nemat Sarnevesht" w:date="2018-12-27T10:30:00Z">
        <w:r w:rsidR="00F96BE5">
          <w:rPr>
            <w:noProof/>
            <w:webHidden/>
          </w:rPr>
          <w:t>5</w:t>
        </w:r>
        <w:r w:rsidR="00F96BE5">
          <w:rPr>
            <w:noProof/>
            <w:webHidden/>
          </w:rPr>
          <w:fldChar w:fldCharType="end"/>
        </w:r>
        <w:r w:rsidR="00F96BE5" w:rsidRPr="005D24C8">
          <w:rPr>
            <w:rStyle w:val="Hyperlink"/>
            <w:noProof/>
          </w:rPr>
          <w:fldChar w:fldCharType="end"/>
        </w:r>
      </w:ins>
    </w:p>
    <w:p w14:paraId="6759ABEB" w14:textId="77777777" w:rsidR="00F96BE5" w:rsidRDefault="00F96BE5">
      <w:pPr>
        <w:pStyle w:val="TOC2"/>
        <w:rPr>
          <w:ins w:id="70" w:author="Nemat Sarnevesht" w:date="2018-12-27T10:30:00Z"/>
          <w:rFonts w:asciiTheme="minorHAnsi" w:eastAsiaTheme="minorEastAsia" w:hAnsiTheme="minorHAnsi"/>
          <w:noProof/>
        </w:rPr>
      </w:pPr>
      <w:ins w:id="71" w:author="Nemat Sarnevesht" w:date="2018-12-27T10:30:00Z">
        <w:r w:rsidRPr="005D24C8">
          <w:rPr>
            <w:rStyle w:val="Hyperlink"/>
            <w:noProof/>
          </w:rPr>
          <w:fldChar w:fldCharType="begin"/>
        </w:r>
        <w:r w:rsidRPr="005D24C8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"_Toc533669940"</w:instrText>
        </w:r>
        <w:r w:rsidRPr="005D24C8">
          <w:rPr>
            <w:rStyle w:val="Hyperlink"/>
            <w:noProof/>
          </w:rPr>
          <w:instrText xml:space="preserve"> </w:instrText>
        </w:r>
        <w:r w:rsidRPr="005D24C8">
          <w:rPr>
            <w:rStyle w:val="Hyperlink"/>
            <w:noProof/>
          </w:rPr>
        </w:r>
        <w:r w:rsidRPr="005D24C8">
          <w:rPr>
            <w:rStyle w:val="Hyperlink"/>
            <w:noProof/>
          </w:rPr>
          <w:fldChar w:fldCharType="separate"/>
        </w:r>
        <w:r w:rsidRPr="005D24C8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/>
            <w:noProof/>
          </w:rPr>
          <w:tab/>
        </w:r>
        <w:r w:rsidRPr="005D24C8">
          <w:rPr>
            <w:rStyle w:val="Hyperlink"/>
            <w:noProof/>
          </w:rPr>
          <w:t>Base Enhancements and Functional Changes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_Toc533669940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2" w:author="Nemat Sarnevesht" w:date="2018-12-27T10:30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5D24C8">
          <w:rPr>
            <w:rStyle w:val="Hyperlink"/>
            <w:noProof/>
          </w:rPr>
          <w:fldChar w:fldCharType="end"/>
        </w:r>
      </w:ins>
    </w:p>
    <w:p w14:paraId="76253E72" w14:textId="77777777" w:rsidR="00F96BE5" w:rsidRDefault="00F96BE5">
      <w:pPr>
        <w:pStyle w:val="TOC3"/>
        <w:rPr>
          <w:ins w:id="73" w:author="Nemat Sarnevesht" w:date="2018-12-27T10:30:00Z"/>
          <w:rFonts w:asciiTheme="minorHAnsi" w:eastAsiaTheme="minorEastAsia" w:hAnsiTheme="minorHAnsi"/>
          <w:noProof/>
        </w:rPr>
      </w:pPr>
      <w:ins w:id="74" w:author="Nemat Sarnevesht" w:date="2018-12-27T10:30:00Z">
        <w:r w:rsidRPr="005D24C8">
          <w:rPr>
            <w:rStyle w:val="Hyperlink"/>
            <w:noProof/>
          </w:rPr>
          <w:fldChar w:fldCharType="begin"/>
        </w:r>
        <w:r w:rsidRPr="005D24C8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"_Toc533669941"</w:instrText>
        </w:r>
        <w:r w:rsidRPr="005D24C8">
          <w:rPr>
            <w:rStyle w:val="Hyperlink"/>
            <w:noProof/>
          </w:rPr>
          <w:instrText xml:space="preserve"> </w:instrText>
        </w:r>
        <w:r w:rsidRPr="005D24C8">
          <w:rPr>
            <w:rStyle w:val="Hyperlink"/>
            <w:noProof/>
          </w:rPr>
        </w:r>
        <w:r w:rsidRPr="005D24C8">
          <w:rPr>
            <w:rStyle w:val="Hyperlink"/>
            <w:noProof/>
          </w:rPr>
          <w:fldChar w:fldCharType="separate"/>
        </w:r>
        <w:r w:rsidRPr="005D24C8">
          <w:rPr>
            <w:rStyle w:val="Hyperlink"/>
            <w:noProof/>
          </w:rPr>
          <w:t>1.1.1</w:t>
        </w:r>
        <w:r>
          <w:rPr>
            <w:rFonts w:asciiTheme="minorHAnsi" w:eastAsiaTheme="minorEastAsia" w:hAnsiTheme="minorHAnsi"/>
            <w:noProof/>
          </w:rPr>
          <w:tab/>
        </w:r>
        <w:r w:rsidRPr="005D24C8">
          <w:rPr>
            <w:rStyle w:val="Hyperlink"/>
            <w:noProof/>
          </w:rPr>
          <w:t>Internal Only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_Toc533669941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5" w:author="Nemat Sarnevesht" w:date="2018-12-27T10:30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5D24C8">
          <w:rPr>
            <w:rStyle w:val="Hyperlink"/>
            <w:noProof/>
          </w:rPr>
          <w:fldChar w:fldCharType="end"/>
        </w:r>
      </w:ins>
    </w:p>
    <w:p w14:paraId="0DD980B8" w14:textId="77777777" w:rsidR="00F96BE5" w:rsidRDefault="00F96BE5">
      <w:pPr>
        <w:pStyle w:val="TOC2"/>
        <w:rPr>
          <w:ins w:id="76" w:author="Nemat Sarnevesht" w:date="2018-12-27T10:30:00Z"/>
          <w:rFonts w:asciiTheme="minorHAnsi" w:eastAsiaTheme="minorEastAsia" w:hAnsiTheme="minorHAnsi"/>
          <w:noProof/>
        </w:rPr>
      </w:pPr>
      <w:ins w:id="77" w:author="Nemat Sarnevesht" w:date="2018-12-27T10:30:00Z">
        <w:r w:rsidRPr="005D24C8">
          <w:rPr>
            <w:rStyle w:val="Hyperlink"/>
            <w:noProof/>
          </w:rPr>
          <w:fldChar w:fldCharType="begin"/>
        </w:r>
        <w:r w:rsidRPr="005D24C8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"_Toc533669942"</w:instrText>
        </w:r>
        <w:r w:rsidRPr="005D24C8">
          <w:rPr>
            <w:rStyle w:val="Hyperlink"/>
            <w:noProof/>
          </w:rPr>
          <w:instrText xml:space="preserve"> </w:instrText>
        </w:r>
        <w:r w:rsidRPr="005D24C8">
          <w:rPr>
            <w:rStyle w:val="Hyperlink"/>
            <w:noProof/>
          </w:rPr>
        </w:r>
        <w:r w:rsidRPr="005D24C8">
          <w:rPr>
            <w:rStyle w:val="Hyperlink"/>
            <w:noProof/>
          </w:rPr>
          <w:fldChar w:fldCharType="separate"/>
        </w:r>
        <w:r w:rsidRPr="005D24C8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/>
            <w:noProof/>
          </w:rPr>
          <w:tab/>
        </w:r>
        <w:r w:rsidRPr="005D24C8">
          <w:rPr>
            <w:rStyle w:val="Hyperlink"/>
            <w:noProof/>
          </w:rPr>
          <w:t>Base Variances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_Toc533669942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8" w:author="Nemat Sarnevesht" w:date="2018-12-27T10:30:00Z"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5D24C8">
          <w:rPr>
            <w:rStyle w:val="Hyperlink"/>
            <w:noProof/>
          </w:rPr>
          <w:fldChar w:fldCharType="end"/>
        </w:r>
      </w:ins>
    </w:p>
    <w:p w14:paraId="6C2BDC7F" w14:textId="77777777" w:rsidR="00F96BE5" w:rsidRDefault="00F96BE5">
      <w:pPr>
        <w:pStyle w:val="TOC3"/>
        <w:rPr>
          <w:ins w:id="79" w:author="Nemat Sarnevesht" w:date="2018-12-27T10:30:00Z"/>
          <w:rFonts w:asciiTheme="minorHAnsi" w:eastAsiaTheme="minorEastAsia" w:hAnsiTheme="minorHAnsi"/>
          <w:noProof/>
        </w:rPr>
      </w:pPr>
      <w:ins w:id="80" w:author="Nemat Sarnevesht" w:date="2018-12-27T10:30:00Z">
        <w:r w:rsidRPr="005D24C8">
          <w:rPr>
            <w:rStyle w:val="Hyperlink"/>
            <w:noProof/>
          </w:rPr>
          <w:fldChar w:fldCharType="begin"/>
        </w:r>
        <w:r w:rsidRPr="005D24C8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"_Toc533669943"</w:instrText>
        </w:r>
        <w:r w:rsidRPr="005D24C8">
          <w:rPr>
            <w:rStyle w:val="Hyperlink"/>
            <w:noProof/>
          </w:rPr>
          <w:instrText xml:space="preserve"> </w:instrText>
        </w:r>
        <w:r w:rsidRPr="005D24C8">
          <w:rPr>
            <w:rStyle w:val="Hyperlink"/>
            <w:noProof/>
          </w:rPr>
        </w:r>
        <w:r w:rsidRPr="005D24C8">
          <w:rPr>
            <w:rStyle w:val="Hyperlink"/>
            <w:noProof/>
          </w:rPr>
          <w:fldChar w:fldCharType="separate"/>
        </w:r>
        <w:r w:rsidRPr="005D24C8">
          <w:rPr>
            <w:rStyle w:val="Hyperlink"/>
            <w:noProof/>
          </w:rPr>
          <w:t>1.2.1</w:t>
        </w:r>
        <w:r>
          <w:rPr>
            <w:rFonts w:asciiTheme="minorHAnsi" w:eastAsiaTheme="minorEastAsia" w:hAnsiTheme="minorHAnsi"/>
            <w:noProof/>
          </w:rPr>
          <w:tab/>
        </w:r>
        <w:r w:rsidRPr="005D24C8">
          <w:rPr>
            <w:rStyle w:val="Hyperlink"/>
            <w:noProof/>
          </w:rPr>
          <w:t>Internal Only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_Toc533669943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1" w:author="Nemat Sarnevesht" w:date="2018-12-27T10:30:00Z"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5D24C8">
          <w:rPr>
            <w:rStyle w:val="Hyperlink"/>
            <w:noProof/>
          </w:rPr>
          <w:fldChar w:fldCharType="end"/>
        </w:r>
      </w:ins>
    </w:p>
    <w:p w14:paraId="69B6E32E" w14:textId="77777777" w:rsidR="00F96BE5" w:rsidRDefault="00F96BE5">
      <w:pPr>
        <w:pStyle w:val="TOC2"/>
        <w:rPr>
          <w:ins w:id="82" w:author="Nemat Sarnevesht" w:date="2018-12-27T10:30:00Z"/>
          <w:rFonts w:asciiTheme="minorHAnsi" w:eastAsiaTheme="minorEastAsia" w:hAnsiTheme="minorHAnsi"/>
          <w:noProof/>
        </w:rPr>
      </w:pPr>
      <w:ins w:id="83" w:author="Nemat Sarnevesht" w:date="2018-12-27T10:30:00Z">
        <w:r w:rsidRPr="005D24C8">
          <w:rPr>
            <w:rStyle w:val="Hyperlink"/>
            <w:noProof/>
          </w:rPr>
          <w:fldChar w:fldCharType="begin"/>
        </w:r>
        <w:r w:rsidRPr="005D24C8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"_Toc533669944"</w:instrText>
        </w:r>
        <w:r w:rsidRPr="005D24C8">
          <w:rPr>
            <w:rStyle w:val="Hyperlink"/>
            <w:noProof/>
          </w:rPr>
          <w:instrText xml:space="preserve"> </w:instrText>
        </w:r>
        <w:r w:rsidRPr="005D24C8">
          <w:rPr>
            <w:rStyle w:val="Hyperlink"/>
            <w:noProof/>
          </w:rPr>
        </w:r>
        <w:r w:rsidRPr="005D24C8">
          <w:rPr>
            <w:rStyle w:val="Hyperlink"/>
            <w:noProof/>
          </w:rPr>
          <w:fldChar w:fldCharType="separate"/>
        </w:r>
        <w:r w:rsidRPr="005D24C8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/>
            <w:noProof/>
          </w:rPr>
          <w:tab/>
        </w:r>
        <w:r w:rsidRPr="005D24C8">
          <w:rPr>
            <w:rStyle w:val="Hyperlink"/>
            <w:noProof/>
          </w:rPr>
          <w:t>Base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_Toc533669944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4" w:author="Nemat Sarnevesht" w:date="2018-12-27T10:30:00Z"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  <w:r w:rsidRPr="005D24C8">
          <w:rPr>
            <w:rStyle w:val="Hyperlink"/>
            <w:noProof/>
          </w:rPr>
          <w:fldChar w:fldCharType="end"/>
        </w:r>
      </w:ins>
    </w:p>
    <w:p w14:paraId="28363D0B" w14:textId="77777777" w:rsidR="00F96BE5" w:rsidRDefault="00F96BE5">
      <w:pPr>
        <w:pStyle w:val="TOC2"/>
        <w:rPr>
          <w:ins w:id="85" w:author="Nemat Sarnevesht" w:date="2018-12-27T10:30:00Z"/>
          <w:rFonts w:asciiTheme="minorHAnsi" w:eastAsiaTheme="minorEastAsia" w:hAnsiTheme="minorHAnsi"/>
          <w:noProof/>
        </w:rPr>
      </w:pPr>
      <w:ins w:id="86" w:author="Nemat Sarnevesht" w:date="2018-12-27T10:30:00Z">
        <w:r w:rsidRPr="005D24C8">
          <w:rPr>
            <w:rStyle w:val="Hyperlink"/>
            <w:noProof/>
          </w:rPr>
          <w:fldChar w:fldCharType="begin"/>
        </w:r>
        <w:r w:rsidRPr="005D24C8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"_Toc533669958"</w:instrText>
        </w:r>
        <w:r w:rsidRPr="005D24C8">
          <w:rPr>
            <w:rStyle w:val="Hyperlink"/>
            <w:noProof/>
          </w:rPr>
          <w:instrText xml:space="preserve"> </w:instrText>
        </w:r>
        <w:r w:rsidRPr="005D24C8">
          <w:rPr>
            <w:rStyle w:val="Hyperlink"/>
            <w:noProof/>
          </w:rPr>
        </w:r>
        <w:r w:rsidRPr="005D24C8">
          <w:rPr>
            <w:rStyle w:val="Hyperlink"/>
            <w:noProof/>
          </w:rPr>
          <w:fldChar w:fldCharType="separate"/>
        </w:r>
        <w:r w:rsidRPr="005D24C8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/>
            <w:noProof/>
          </w:rPr>
          <w:tab/>
        </w:r>
        <w:r w:rsidRPr="005D24C8">
          <w:rPr>
            <w:rStyle w:val="Hyperlink"/>
            <w:noProof/>
          </w:rPr>
          <w:t>Optional Components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_Toc533669958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7" w:author="Nemat Sarnevesht" w:date="2018-12-27T10:30:00Z"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  <w:r w:rsidRPr="005D24C8">
          <w:rPr>
            <w:rStyle w:val="Hyperlink"/>
            <w:noProof/>
          </w:rPr>
          <w:fldChar w:fldCharType="end"/>
        </w:r>
      </w:ins>
    </w:p>
    <w:p w14:paraId="43D0A6F6" w14:textId="77777777" w:rsidR="00F96BE5" w:rsidRDefault="00F96BE5">
      <w:pPr>
        <w:pStyle w:val="TOC2"/>
        <w:rPr>
          <w:ins w:id="88" w:author="Nemat Sarnevesht" w:date="2018-12-27T10:30:00Z"/>
          <w:rFonts w:asciiTheme="minorHAnsi" w:eastAsiaTheme="minorEastAsia" w:hAnsiTheme="minorHAnsi"/>
          <w:noProof/>
        </w:rPr>
      </w:pPr>
      <w:ins w:id="89" w:author="Nemat Sarnevesht" w:date="2018-12-27T10:30:00Z">
        <w:r w:rsidRPr="005D24C8">
          <w:rPr>
            <w:rStyle w:val="Hyperlink"/>
            <w:noProof/>
          </w:rPr>
          <w:fldChar w:fldCharType="begin"/>
        </w:r>
        <w:r w:rsidRPr="005D24C8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"_Toc533669973"</w:instrText>
        </w:r>
        <w:r w:rsidRPr="005D24C8">
          <w:rPr>
            <w:rStyle w:val="Hyperlink"/>
            <w:noProof/>
          </w:rPr>
          <w:instrText xml:space="preserve"> </w:instrText>
        </w:r>
        <w:r w:rsidRPr="005D24C8">
          <w:rPr>
            <w:rStyle w:val="Hyperlink"/>
            <w:noProof/>
          </w:rPr>
        </w:r>
        <w:r w:rsidRPr="005D24C8">
          <w:rPr>
            <w:rStyle w:val="Hyperlink"/>
            <w:noProof/>
          </w:rPr>
          <w:fldChar w:fldCharType="separate"/>
        </w:r>
        <w:r w:rsidRPr="005D24C8">
          <w:rPr>
            <w:rStyle w:val="Hyperlink"/>
            <w:noProof/>
          </w:rPr>
          <w:t>1.5</w:t>
        </w:r>
        <w:r>
          <w:rPr>
            <w:rFonts w:asciiTheme="minorHAnsi" w:eastAsiaTheme="minorEastAsia" w:hAnsiTheme="minorHAnsi"/>
            <w:noProof/>
          </w:rPr>
          <w:tab/>
        </w:r>
        <w:r w:rsidRPr="005D24C8">
          <w:rPr>
            <w:rStyle w:val="Hyperlink"/>
            <w:noProof/>
          </w:rPr>
          <w:t>Framework Changes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_Toc533669973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0" w:author="Nemat Sarnevesht" w:date="2018-12-27T10:30:00Z"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  <w:r w:rsidRPr="005D24C8">
          <w:rPr>
            <w:rStyle w:val="Hyperlink"/>
            <w:noProof/>
          </w:rPr>
          <w:fldChar w:fldCharType="end"/>
        </w:r>
      </w:ins>
    </w:p>
    <w:p w14:paraId="36A20EA6" w14:textId="77777777" w:rsidR="00F96BE5" w:rsidRDefault="00F96BE5">
      <w:pPr>
        <w:pStyle w:val="TOC2"/>
        <w:rPr>
          <w:ins w:id="91" w:author="Nemat Sarnevesht" w:date="2018-12-27T10:30:00Z"/>
          <w:rFonts w:asciiTheme="minorHAnsi" w:eastAsiaTheme="minorEastAsia" w:hAnsiTheme="minorHAnsi"/>
          <w:noProof/>
        </w:rPr>
      </w:pPr>
      <w:ins w:id="92" w:author="Nemat Sarnevesht" w:date="2018-12-27T10:30:00Z">
        <w:r w:rsidRPr="005D24C8">
          <w:rPr>
            <w:rStyle w:val="Hyperlink"/>
            <w:noProof/>
          </w:rPr>
          <w:fldChar w:fldCharType="begin"/>
        </w:r>
        <w:r w:rsidRPr="005D24C8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"_Toc533669974"</w:instrText>
        </w:r>
        <w:r w:rsidRPr="005D24C8">
          <w:rPr>
            <w:rStyle w:val="Hyperlink"/>
            <w:noProof/>
          </w:rPr>
          <w:instrText xml:space="preserve"> </w:instrText>
        </w:r>
        <w:r w:rsidRPr="005D24C8">
          <w:rPr>
            <w:rStyle w:val="Hyperlink"/>
            <w:noProof/>
          </w:rPr>
        </w:r>
        <w:r w:rsidRPr="005D24C8">
          <w:rPr>
            <w:rStyle w:val="Hyperlink"/>
            <w:noProof/>
          </w:rPr>
          <w:fldChar w:fldCharType="separate"/>
        </w:r>
        <w:r w:rsidRPr="005D24C8">
          <w:rPr>
            <w:rStyle w:val="Hyperlink"/>
            <w:noProof/>
          </w:rPr>
          <w:t>1.6</w:t>
        </w:r>
        <w:r>
          <w:rPr>
            <w:rFonts w:asciiTheme="minorHAnsi" w:eastAsiaTheme="minorEastAsia" w:hAnsiTheme="minorHAnsi"/>
            <w:noProof/>
          </w:rPr>
          <w:tab/>
        </w:r>
        <w:r w:rsidRPr="005D24C8">
          <w:rPr>
            <w:rStyle w:val="Hyperlink"/>
            <w:noProof/>
          </w:rPr>
          <w:t>Project Specific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_Toc533669974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3" w:author="Nemat Sarnevesht" w:date="2018-12-27T10:30:00Z"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  <w:r w:rsidRPr="005D24C8">
          <w:rPr>
            <w:rStyle w:val="Hyperlink"/>
            <w:noProof/>
          </w:rPr>
          <w:fldChar w:fldCharType="end"/>
        </w:r>
      </w:ins>
    </w:p>
    <w:p w14:paraId="62FE3B39" w14:textId="77777777" w:rsidR="00652AC6" w:rsidDel="00F96BE5" w:rsidRDefault="00652AC6">
      <w:pPr>
        <w:pStyle w:val="TOC1"/>
        <w:rPr>
          <w:del w:id="94" w:author="Nemat Sarnevesht" w:date="2018-12-27T10:30:00Z"/>
          <w:rFonts w:asciiTheme="minorHAnsi" w:eastAsiaTheme="minorEastAsia" w:hAnsiTheme="minorHAnsi"/>
          <w:b w:val="0"/>
          <w:noProof/>
        </w:rPr>
      </w:pPr>
      <w:del w:id="95" w:author="Nemat Sarnevesht" w:date="2018-12-27T10:30:00Z">
        <w:r w:rsidRPr="00F96BE5" w:rsidDel="00F96BE5">
          <w:rPr>
            <w:rStyle w:val="Hyperlink"/>
            <w:noProof/>
            <w:rPrChange w:id="96" w:author="Nemat Sarnevesht" w:date="2018-12-27T10:30:00Z">
              <w:rPr>
                <w:rStyle w:val="Hyperlink"/>
                <w:noProof/>
              </w:rPr>
            </w:rPrChange>
          </w:rPr>
          <w:delText>1.</w:delText>
        </w:r>
        <w:r w:rsidDel="00F96BE5">
          <w:rPr>
            <w:rFonts w:asciiTheme="minorHAnsi" w:eastAsiaTheme="minorEastAsia" w:hAnsiTheme="minorHAnsi"/>
            <w:b w:val="0"/>
            <w:noProof/>
          </w:rPr>
          <w:tab/>
        </w:r>
        <w:r w:rsidRPr="00F96BE5" w:rsidDel="00F96BE5">
          <w:rPr>
            <w:rStyle w:val="Hyperlink"/>
            <w:noProof/>
            <w:rPrChange w:id="97" w:author="Nemat Sarnevesht" w:date="2018-12-27T10:30:00Z">
              <w:rPr>
                <w:rStyle w:val="Hyperlink"/>
                <w:noProof/>
              </w:rPr>
            </w:rPrChange>
          </w:rPr>
          <w:delText>Gryphin</w:delText>
        </w:r>
        <w:r w:rsidDel="00F96BE5">
          <w:rPr>
            <w:noProof/>
            <w:webHidden/>
          </w:rPr>
          <w:tab/>
          <w:delText>5</w:delText>
        </w:r>
      </w:del>
    </w:p>
    <w:p w14:paraId="4E32E1DB" w14:textId="77777777" w:rsidR="00652AC6" w:rsidDel="00F96BE5" w:rsidRDefault="00652AC6">
      <w:pPr>
        <w:pStyle w:val="TOC2"/>
        <w:rPr>
          <w:del w:id="98" w:author="Nemat Sarnevesht" w:date="2018-12-27T10:30:00Z"/>
          <w:rFonts w:asciiTheme="minorHAnsi" w:eastAsiaTheme="minorEastAsia" w:hAnsiTheme="minorHAnsi"/>
          <w:noProof/>
        </w:rPr>
      </w:pPr>
      <w:del w:id="99" w:author="Nemat Sarnevesht" w:date="2018-12-27T10:30:00Z">
        <w:r w:rsidRPr="00F96BE5" w:rsidDel="00F96BE5">
          <w:rPr>
            <w:rStyle w:val="Hyperlink"/>
            <w:noProof/>
            <w:rPrChange w:id="100" w:author="Nemat Sarnevesht" w:date="2018-12-27T10:30:00Z">
              <w:rPr>
                <w:rStyle w:val="Hyperlink"/>
                <w:noProof/>
              </w:rPr>
            </w:rPrChange>
          </w:rPr>
          <w:delText>1.1</w:delText>
        </w:r>
        <w:r w:rsidDel="00F96BE5">
          <w:rPr>
            <w:rFonts w:asciiTheme="minorHAnsi" w:eastAsiaTheme="minorEastAsia" w:hAnsiTheme="minorHAnsi"/>
            <w:noProof/>
          </w:rPr>
          <w:tab/>
        </w:r>
        <w:r w:rsidRPr="00F96BE5" w:rsidDel="00F96BE5">
          <w:rPr>
            <w:rStyle w:val="Hyperlink"/>
            <w:noProof/>
            <w:rPrChange w:id="101" w:author="Nemat Sarnevesht" w:date="2018-12-27T10:30:00Z">
              <w:rPr>
                <w:rStyle w:val="Hyperlink"/>
                <w:noProof/>
              </w:rPr>
            </w:rPrChange>
          </w:rPr>
          <w:delText>Base Enhancements and Functional Changes</w:delText>
        </w:r>
        <w:r w:rsidDel="00F96BE5">
          <w:rPr>
            <w:noProof/>
            <w:webHidden/>
          </w:rPr>
          <w:tab/>
          <w:delText>5</w:delText>
        </w:r>
      </w:del>
    </w:p>
    <w:p w14:paraId="110F7AD5" w14:textId="77777777" w:rsidR="00652AC6" w:rsidDel="00F96BE5" w:rsidRDefault="00652AC6">
      <w:pPr>
        <w:pStyle w:val="TOC3"/>
        <w:rPr>
          <w:del w:id="102" w:author="Nemat Sarnevesht" w:date="2018-12-27T10:30:00Z"/>
          <w:rFonts w:asciiTheme="minorHAnsi" w:eastAsiaTheme="minorEastAsia" w:hAnsiTheme="minorHAnsi"/>
          <w:noProof/>
        </w:rPr>
      </w:pPr>
      <w:del w:id="103" w:author="Nemat Sarnevesht" w:date="2018-12-27T10:30:00Z">
        <w:r w:rsidRPr="00F96BE5" w:rsidDel="00F96BE5">
          <w:rPr>
            <w:rStyle w:val="Hyperlink"/>
            <w:noProof/>
            <w:rPrChange w:id="104" w:author="Nemat Sarnevesht" w:date="2018-12-27T10:30:00Z">
              <w:rPr>
                <w:rStyle w:val="Hyperlink"/>
                <w:noProof/>
              </w:rPr>
            </w:rPrChange>
          </w:rPr>
          <w:delText>1.1.1</w:delText>
        </w:r>
        <w:r w:rsidDel="00F96BE5">
          <w:rPr>
            <w:rFonts w:asciiTheme="minorHAnsi" w:eastAsiaTheme="minorEastAsia" w:hAnsiTheme="minorHAnsi"/>
            <w:noProof/>
          </w:rPr>
          <w:tab/>
        </w:r>
        <w:r w:rsidRPr="00F96BE5" w:rsidDel="00F96BE5">
          <w:rPr>
            <w:rStyle w:val="Hyperlink"/>
            <w:noProof/>
            <w:rPrChange w:id="105" w:author="Nemat Sarnevesht" w:date="2018-12-27T10:30:00Z">
              <w:rPr>
                <w:rStyle w:val="Hyperlink"/>
                <w:noProof/>
              </w:rPr>
            </w:rPrChange>
          </w:rPr>
          <w:delText>Internal Only</w:delText>
        </w:r>
        <w:r w:rsidDel="00F96BE5">
          <w:rPr>
            <w:noProof/>
            <w:webHidden/>
          </w:rPr>
          <w:tab/>
          <w:delText>6</w:delText>
        </w:r>
      </w:del>
    </w:p>
    <w:p w14:paraId="19E802EA" w14:textId="77777777" w:rsidR="00652AC6" w:rsidDel="00F96BE5" w:rsidRDefault="00652AC6">
      <w:pPr>
        <w:pStyle w:val="TOC2"/>
        <w:rPr>
          <w:del w:id="106" w:author="Nemat Sarnevesht" w:date="2018-12-27T10:30:00Z"/>
          <w:rFonts w:asciiTheme="minorHAnsi" w:eastAsiaTheme="minorEastAsia" w:hAnsiTheme="minorHAnsi"/>
          <w:noProof/>
        </w:rPr>
      </w:pPr>
      <w:del w:id="107" w:author="Nemat Sarnevesht" w:date="2018-12-27T10:30:00Z">
        <w:r w:rsidRPr="00F96BE5" w:rsidDel="00F96BE5">
          <w:rPr>
            <w:rStyle w:val="Hyperlink"/>
            <w:noProof/>
            <w:rPrChange w:id="108" w:author="Nemat Sarnevesht" w:date="2018-12-27T10:30:00Z">
              <w:rPr>
                <w:rStyle w:val="Hyperlink"/>
                <w:noProof/>
              </w:rPr>
            </w:rPrChange>
          </w:rPr>
          <w:delText>1.2</w:delText>
        </w:r>
        <w:r w:rsidDel="00F96BE5">
          <w:rPr>
            <w:rFonts w:asciiTheme="minorHAnsi" w:eastAsiaTheme="minorEastAsia" w:hAnsiTheme="minorHAnsi"/>
            <w:noProof/>
          </w:rPr>
          <w:tab/>
        </w:r>
        <w:r w:rsidRPr="00F96BE5" w:rsidDel="00F96BE5">
          <w:rPr>
            <w:rStyle w:val="Hyperlink"/>
            <w:noProof/>
            <w:rPrChange w:id="109" w:author="Nemat Sarnevesht" w:date="2018-12-27T10:30:00Z">
              <w:rPr>
                <w:rStyle w:val="Hyperlink"/>
                <w:noProof/>
              </w:rPr>
            </w:rPrChange>
          </w:rPr>
          <w:delText>Base Variances</w:delText>
        </w:r>
        <w:r w:rsidDel="00F96BE5">
          <w:rPr>
            <w:noProof/>
            <w:webHidden/>
          </w:rPr>
          <w:tab/>
          <w:delText>10</w:delText>
        </w:r>
      </w:del>
    </w:p>
    <w:p w14:paraId="74C4940F" w14:textId="77777777" w:rsidR="00652AC6" w:rsidDel="00F96BE5" w:rsidRDefault="00652AC6">
      <w:pPr>
        <w:pStyle w:val="TOC3"/>
        <w:rPr>
          <w:del w:id="110" w:author="Nemat Sarnevesht" w:date="2018-12-27T10:30:00Z"/>
          <w:rFonts w:asciiTheme="minorHAnsi" w:eastAsiaTheme="minorEastAsia" w:hAnsiTheme="minorHAnsi"/>
          <w:noProof/>
        </w:rPr>
      </w:pPr>
      <w:del w:id="111" w:author="Nemat Sarnevesht" w:date="2018-12-27T10:30:00Z">
        <w:r w:rsidRPr="00F96BE5" w:rsidDel="00F96BE5">
          <w:rPr>
            <w:rStyle w:val="Hyperlink"/>
            <w:noProof/>
            <w:rPrChange w:id="112" w:author="Nemat Sarnevesht" w:date="2018-12-27T10:30:00Z">
              <w:rPr>
                <w:rStyle w:val="Hyperlink"/>
                <w:noProof/>
              </w:rPr>
            </w:rPrChange>
          </w:rPr>
          <w:delText>1.2.1</w:delText>
        </w:r>
        <w:r w:rsidDel="00F96BE5">
          <w:rPr>
            <w:rFonts w:asciiTheme="minorHAnsi" w:eastAsiaTheme="minorEastAsia" w:hAnsiTheme="minorHAnsi"/>
            <w:noProof/>
          </w:rPr>
          <w:tab/>
        </w:r>
        <w:r w:rsidRPr="00F96BE5" w:rsidDel="00F96BE5">
          <w:rPr>
            <w:rStyle w:val="Hyperlink"/>
            <w:noProof/>
            <w:rPrChange w:id="113" w:author="Nemat Sarnevesht" w:date="2018-12-27T10:30:00Z">
              <w:rPr>
                <w:rStyle w:val="Hyperlink"/>
                <w:noProof/>
              </w:rPr>
            </w:rPrChange>
          </w:rPr>
          <w:delText>Internal Only</w:delText>
        </w:r>
        <w:r w:rsidDel="00F96BE5">
          <w:rPr>
            <w:noProof/>
            <w:webHidden/>
          </w:rPr>
          <w:tab/>
          <w:delText>10</w:delText>
        </w:r>
      </w:del>
    </w:p>
    <w:p w14:paraId="34710779" w14:textId="77777777" w:rsidR="00652AC6" w:rsidDel="00F96BE5" w:rsidRDefault="00652AC6">
      <w:pPr>
        <w:pStyle w:val="TOC2"/>
        <w:rPr>
          <w:del w:id="114" w:author="Nemat Sarnevesht" w:date="2018-12-27T10:30:00Z"/>
          <w:rFonts w:asciiTheme="minorHAnsi" w:eastAsiaTheme="minorEastAsia" w:hAnsiTheme="minorHAnsi"/>
          <w:noProof/>
        </w:rPr>
      </w:pPr>
      <w:del w:id="115" w:author="Nemat Sarnevesht" w:date="2018-12-27T10:30:00Z">
        <w:r w:rsidRPr="00F96BE5" w:rsidDel="00F96BE5">
          <w:rPr>
            <w:rStyle w:val="Hyperlink"/>
            <w:noProof/>
            <w:rPrChange w:id="116" w:author="Nemat Sarnevesht" w:date="2018-12-27T10:30:00Z">
              <w:rPr>
                <w:rStyle w:val="Hyperlink"/>
                <w:noProof/>
              </w:rPr>
            </w:rPrChange>
          </w:rPr>
          <w:delText>1.3</w:delText>
        </w:r>
        <w:r w:rsidDel="00F96BE5">
          <w:rPr>
            <w:rFonts w:asciiTheme="minorHAnsi" w:eastAsiaTheme="minorEastAsia" w:hAnsiTheme="minorHAnsi"/>
            <w:noProof/>
          </w:rPr>
          <w:tab/>
        </w:r>
        <w:r w:rsidRPr="00F96BE5" w:rsidDel="00F96BE5">
          <w:rPr>
            <w:rStyle w:val="Hyperlink"/>
            <w:noProof/>
            <w:rPrChange w:id="117" w:author="Nemat Sarnevesht" w:date="2018-12-27T10:30:00Z">
              <w:rPr>
                <w:rStyle w:val="Hyperlink"/>
                <w:noProof/>
              </w:rPr>
            </w:rPrChange>
          </w:rPr>
          <w:delText>Base Interfaces</w:delText>
        </w:r>
        <w:r w:rsidDel="00F96BE5">
          <w:rPr>
            <w:noProof/>
            <w:webHidden/>
          </w:rPr>
          <w:tab/>
          <w:delText>15</w:delText>
        </w:r>
      </w:del>
    </w:p>
    <w:p w14:paraId="6F3888E4" w14:textId="77777777" w:rsidR="00652AC6" w:rsidDel="00F96BE5" w:rsidRDefault="00652AC6">
      <w:pPr>
        <w:pStyle w:val="TOC2"/>
        <w:rPr>
          <w:del w:id="118" w:author="Nemat Sarnevesht" w:date="2018-12-27T10:30:00Z"/>
          <w:rFonts w:asciiTheme="minorHAnsi" w:eastAsiaTheme="minorEastAsia" w:hAnsiTheme="minorHAnsi"/>
          <w:noProof/>
        </w:rPr>
      </w:pPr>
      <w:del w:id="119" w:author="Nemat Sarnevesht" w:date="2018-12-27T10:30:00Z">
        <w:r w:rsidRPr="00F96BE5" w:rsidDel="00F96BE5">
          <w:rPr>
            <w:rStyle w:val="Hyperlink"/>
            <w:noProof/>
            <w:rPrChange w:id="120" w:author="Nemat Sarnevesht" w:date="2018-12-27T10:30:00Z">
              <w:rPr>
                <w:rStyle w:val="Hyperlink"/>
                <w:noProof/>
              </w:rPr>
            </w:rPrChange>
          </w:rPr>
          <w:delText>1.4</w:delText>
        </w:r>
        <w:r w:rsidDel="00F96BE5">
          <w:rPr>
            <w:rFonts w:asciiTheme="minorHAnsi" w:eastAsiaTheme="minorEastAsia" w:hAnsiTheme="minorHAnsi"/>
            <w:noProof/>
          </w:rPr>
          <w:tab/>
        </w:r>
        <w:r w:rsidRPr="00F96BE5" w:rsidDel="00F96BE5">
          <w:rPr>
            <w:rStyle w:val="Hyperlink"/>
            <w:noProof/>
            <w:rPrChange w:id="121" w:author="Nemat Sarnevesht" w:date="2018-12-27T10:30:00Z">
              <w:rPr>
                <w:rStyle w:val="Hyperlink"/>
                <w:noProof/>
              </w:rPr>
            </w:rPrChange>
          </w:rPr>
          <w:delText>Optional Components</w:delText>
        </w:r>
        <w:r w:rsidDel="00F96BE5">
          <w:rPr>
            <w:noProof/>
            <w:webHidden/>
          </w:rPr>
          <w:tab/>
          <w:delText>15</w:delText>
        </w:r>
      </w:del>
    </w:p>
    <w:p w14:paraId="66E88E28" w14:textId="77777777" w:rsidR="00652AC6" w:rsidDel="00F96BE5" w:rsidRDefault="00652AC6">
      <w:pPr>
        <w:pStyle w:val="TOC2"/>
        <w:rPr>
          <w:del w:id="122" w:author="Nemat Sarnevesht" w:date="2018-12-27T10:30:00Z"/>
          <w:rFonts w:asciiTheme="minorHAnsi" w:eastAsiaTheme="minorEastAsia" w:hAnsiTheme="minorHAnsi"/>
          <w:noProof/>
        </w:rPr>
      </w:pPr>
      <w:del w:id="123" w:author="Nemat Sarnevesht" w:date="2018-12-27T10:30:00Z">
        <w:r w:rsidRPr="00F96BE5" w:rsidDel="00F96BE5">
          <w:rPr>
            <w:rStyle w:val="Hyperlink"/>
            <w:noProof/>
            <w:rPrChange w:id="124" w:author="Nemat Sarnevesht" w:date="2018-12-27T10:30:00Z">
              <w:rPr>
                <w:rStyle w:val="Hyperlink"/>
                <w:noProof/>
              </w:rPr>
            </w:rPrChange>
          </w:rPr>
          <w:delText>1.5</w:delText>
        </w:r>
        <w:r w:rsidDel="00F96BE5">
          <w:rPr>
            <w:rFonts w:asciiTheme="minorHAnsi" w:eastAsiaTheme="minorEastAsia" w:hAnsiTheme="minorHAnsi"/>
            <w:noProof/>
          </w:rPr>
          <w:tab/>
        </w:r>
        <w:r w:rsidRPr="00F96BE5" w:rsidDel="00F96BE5">
          <w:rPr>
            <w:rStyle w:val="Hyperlink"/>
            <w:noProof/>
            <w:rPrChange w:id="125" w:author="Nemat Sarnevesht" w:date="2018-12-27T10:30:00Z">
              <w:rPr>
                <w:rStyle w:val="Hyperlink"/>
                <w:noProof/>
              </w:rPr>
            </w:rPrChange>
          </w:rPr>
          <w:delText>Framework Changes</w:delText>
        </w:r>
        <w:r w:rsidDel="00F96BE5">
          <w:rPr>
            <w:noProof/>
            <w:webHidden/>
          </w:rPr>
          <w:tab/>
          <w:delText>16</w:delText>
        </w:r>
      </w:del>
    </w:p>
    <w:p w14:paraId="02A29423" w14:textId="77777777" w:rsidR="00652AC6" w:rsidDel="00F96BE5" w:rsidRDefault="00652AC6">
      <w:pPr>
        <w:pStyle w:val="TOC2"/>
        <w:rPr>
          <w:del w:id="126" w:author="Nemat Sarnevesht" w:date="2018-12-27T10:30:00Z"/>
          <w:rFonts w:asciiTheme="minorHAnsi" w:eastAsiaTheme="minorEastAsia" w:hAnsiTheme="minorHAnsi"/>
          <w:noProof/>
        </w:rPr>
      </w:pPr>
      <w:del w:id="127" w:author="Nemat Sarnevesht" w:date="2018-12-27T10:30:00Z">
        <w:r w:rsidRPr="00F96BE5" w:rsidDel="00F96BE5">
          <w:rPr>
            <w:rStyle w:val="Hyperlink"/>
            <w:noProof/>
            <w:rPrChange w:id="128" w:author="Nemat Sarnevesht" w:date="2018-12-27T10:30:00Z">
              <w:rPr>
                <w:rStyle w:val="Hyperlink"/>
                <w:noProof/>
              </w:rPr>
            </w:rPrChange>
          </w:rPr>
          <w:delText>1.6</w:delText>
        </w:r>
        <w:r w:rsidDel="00F96BE5">
          <w:rPr>
            <w:rFonts w:asciiTheme="minorHAnsi" w:eastAsiaTheme="minorEastAsia" w:hAnsiTheme="minorHAnsi"/>
            <w:noProof/>
          </w:rPr>
          <w:tab/>
        </w:r>
        <w:r w:rsidRPr="00F96BE5" w:rsidDel="00F96BE5">
          <w:rPr>
            <w:rStyle w:val="Hyperlink"/>
            <w:noProof/>
            <w:rPrChange w:id="129" w:author="Nemat Sarnevesht" w:date="2018-12-27T10:30:00Z">
              <w:rPr>
                <w:rStyle w:val="Hyperlink"/>
                <w:noProof/>
              </w:rPr>
            </w:rPrChange>
          </w:rPr>
          <w:delText>Project Specific</w:delText>
        </w:r>
        <w:r w:rsidDel="00F96BE5">
          <w:rPr>
            <w:noProof/>
            <w:webHidden/>
          </w:rPr>
          <w:tab/>
          <w:delText>16</w:delText>
        </w:r>
      </w:del>
    </w:p>
    <w:p w14:paraId="3A5A0F70" w14:textId="77777777" w:rsidR="00C22524" w:rsidDel="00F96BE5" w:rsidRDefault="00C22524">
      <w:pPr>
        <w:pStyle w:val="TOC1"/>
        <w:rPr>
          <w:ins w:id="130" w:author="Megan Lagermeier" w:date="2018-12-24T11:53:00Z"/>
          <w:del w:id="131" w:author="Nemat Sarnevesht" w:date="2018-12-27T10:30:00Z"/>
          <w:rFonts w:asciiTheme="minorHAnsi" w:eastAsiaTheme="minorEastAsia" w:hAnsiTheme="minorHAnsi"/>
          <w:b w:val="0"/>
          <w:noProof/>
        </w:rPr>
      </w:pPr>
      <w:ins w:id="132" w:author="Megan Lagermeier" w:date="2018-12-24T11:53:00Z">
        <w:del w:id="133" w:author="Nemat Sarnevesht" w:date="2018-12-27T10:30:00Z">
          <w:r w:rsidRPr="00652AC6" w:rsidDel="00F96BE5">
            <w:rPr>
              <w:rStyle w:val="Hyperlink"/>
              <w:noProof/>
            </w:rPr>
            <w:delText>1.</w:delText>
          </w:r>
          <w:r w:rsidDel="00F96BE5">
            <w:rPr>
              <w:rFonts w:asciiTheme="minorHAnsi" w:eastAsiaTheme="minorEastAsia" w:hAnsiTheme="minorHAnsi"/>
              <w:b w:val="0"/>
              <w:noProof/>
            </w:rPr>
            <w:tab/>
          </w:r>
          <w:r w:rsidRPr="00652AC6" w:rsidDel="00F96BE5">
            <w:rPr>
              <w:rStyle w:val="Hyperlink"/>
              <w:noProof/>
            </w:rPr>
            <w:delText>Gryphin</w:delText>
          </w:r>
          <w:r w:rsidDel="00F96BE5">
            <w:rPr>
              <w:noProof/>
              <w:webHidden/>
            </w:rPr>
            <w:tab/>
            <w:delText>5</w:delText>
          </w:r>
        </w:del>
      </w:ins>
    </w:p>
    <w:p w14:paraId="2C0F100F" w14:textId="77777777" w:rsidR="00C22524" w:rsidDel="00F96BE5" w:rsidRDefault="00C22524">
      <w:pPr>
        <w:pStyle w:val="TOC2"/>
        <w:rPr>
          <w:ins w:id="134" w:author="Megan Lagermeier" w:date="2018-12-24T11:53:00Z"/>
          <w:del w:id="135" w:author="Nemat Sarnevesht" w:date="2018-12-27T10:30:00Z"/>
          <w:rFonts w:asciiTheme="minorHAnsi" w:eastAsiaTheme="minorEastAsia" w:hAnsiTheme="minorHAnsi"/>
          <w:noProof/>
        </w:rPr>
      </w:pPr>
      <w:ins w:id="136" w:author="Megan Lagermeier" w:date="2018-12-24T11:53:00Z">
        <w:del w:id="137" w:author="Nemat Sarnevesht" w:date="2018-12-27T10:30:00Z">
          <w:r w:rsidRPr="00652AC6" w:rsidDel="00F96BE5">
            <w:rPr>
              <w:rStyle w:val="Hyperlink"/>
              <w:noProof/>
            </w:rPr>
            <w:delText>1.1</w:delText>
          </w:r>
          <w:r w:rsidDel="00F96BE5">
            <w:rPr>
              <w:rFonts w:asciiTheme="minorHAnsi" w:eastAsiaTheme="minorEastAsia" w:hAnsiTheme="minorHAnsi"/>
              <w:noProof/>
            </w:rPr>
            <w:tab/>
          </w:r>
          <w:r w:rsidRPr="00652AC6" w:rsidDel="00F96BE5">
            <w:rPr>
              <w:rStyle w:val="Hyperlink"/>
              <w:noProof/>
            </w:rPr>
            <w:delText>Base Enhancements and Functional Changes</w:delText>
          </w:r>
          <w:r w:rsidDel="00F96BE5">
            <w:rPr>
              <w:noProof/>
              <w:webHidden/>
            </w:rPr>
            <w:tab/>
            <w:delText>5</w:delText>
          </w:r>
        </w:del>
      </w:ins>
    </w:p>
    <w:p w14:paraId="58E7D728" w14:textId="77777777" w:rsidR="00C22524" w:rsidDel="00F96BE5" w:rsidRDefault="00C22524">
      <w:pPr>
        <w:pStyle w:val="TOC3"/>
        <w:rPr>
          <w:ins w:id="138" w:author="Megan Lagermeier" w:date="2018-12-24T11:53:00Z"/>
          <w:del w:id="139" w:author="Nemat Sarnevesht" w:date="2018-12-27T10:30:00Z"/>
          <w:rFonts w:asciiTheme="minorHAnsi" w:eastAsiaTheme="minorEastAsia" w:hAnsiTheme="minorHAnsi"/>
          <w:noProof/>
        </w:rPr>
      </w:pPr>
      <w:ins w:id="140" w:author="Megan Lagermeier" w:date="2018-12-24T11:53:00Z">
        <w:del w:id="141" w:author="Nemat Sarnevesht" w:date="2018-12-27T10:30:00Z">
          <w:r w:rsidRPr="00652AC6" w:rsidDel="00F96BE5">
            <w:rPr>
              <w:rStyle w:val="Hyperlink"/>
              <w:noProof/>
            </w:rPr>
            <w:delText>1.1.1</w:delText>
          </w:r>
          <w:r w:rsidDel="00F96BE5">
            <w:rPr>
              <w:rFonts w:asciiTheme="minorHAnsi" w:eastAsiaTheme="minorEastAsia" w:hAnsiTheme="minorHAnsi"/>
              <w:noProof/>
            </w:rPr>
            <w:tab/>
          </w:r>
          <w:r w:rsidRPr="00652AC6" w:rsidDel="00F96BE5">
            <w:rPr>
              <w:rStyle w:val="Hyperlink"/>
              <w:noProof/>
            </w:rPr>
            <w:delText>Internal Only</w:delText>
          </w:r>
          <w:r w:rsidDel="00F96BE5">
            <w:rPr>
              <w:noProof/>
              <w:webHidden/>
            </w:rPr>
            <w:tab/>
            <w:delText>5</w:delText>
          </w:r>
        </w:del>
      </w:ins>
    </w:p>
    <w:p w14:paraId="5135ECDA" w14:textId="77777777" w:rsidR="00C22524" w:rsidDel="00F96BE5" w:rsidRDefault="00C22524">
      <w:pPr>
        <w:pStyle w:val="TOC2"/>
        <w:rPr>
          <w:ins w:id="142" w:author="Megan Lagermeier" w:date="2018-12-24T11:53:00Z"/>
          <w:del w:id="143" w:author="Nemat Sarnevesht" w:date="2018-12-27T10:30:00Z"/>
          <w:rFonts w:asciiTheme="minorHAnsi" w:eastAsiaTheme="minorEastAsia" w:hAnsiTheme="minorHAnsi"/>
          <w:noProof/>
        </w:rPr>
      </w:pPr>
      <w:ins w:id="144" w:author="Megan Lagermeier" w:date="2018-12-24T11:53:00Z">
        <w:del w:id="145" w:author="Nemat Sarnevesht" w:date="2018-12-27T10:30:00Z">
          <w:r w:rsidRPr="00652AC6" w:rsidDel="00F96BE5">
            <w:rPr>
              <w:rStyle w:val="Hyperlink"/>
              <w:noProof/>
            </w:rPr>
            <w:delText>1.2</w:delText>
          </w:r>
          <w:r w:rsidDel="00F96BE5">
            <w:rPr>
              <w:rFonts w:asciiTheme="minorHAnsi" w:eastAsiaTheme="minorEastAsia" w:hAnsiTheme="minorHAnsi"/>
              <w:noProof/>
            </w:rPr>
            <w:tab/>
          </w:r>
          <w:r w:rsidRPr="00652AC6" w:rsidDel="00F96BE5">
            <w:rPr>
              <w:rStyle w:val="Hyperlink"/>
              <w:noProof/>
            </w:rPr>
            <w:delText>Base Variances</w:delText>
          </w:r>
          <w:r w:rsidDel="00F96BE5">
            <w:rPr>
              <w:noProof/>
              <w:webHidden/>
            </w:rPr>
            <w:tab/>
            <w:delText>10</w:delText>
          </w:r>
        </w:del>
      </w:ins>
    </w:p>
    <w:p w14:paraId="1CCC4070" w14:textId="77777777" w:rsidR="00C22524" w:rsidDel="00F96BE5" w:rsidRDefault="00C22524">
      <w:pPr>
        <w:pStyle w:val="TOC3"/>
        <w:rPr>
          <w:ins w:id="146" w:author="Megan Lagermeier" w:date="2018-12-24T11:53:00Z"/>
          <w:del w:id="147" w:author="Nemat Sarnevesht" w:date="2018-12-27T10:30:00Z"/>
          <w:rFonts w:asciiTheme="minorHAnsi" w:eastAsiaTheme="minorEastAsia" w:hAnsiTheme="minorHAnsi"/>
          <w:noProof/>
        </w:rPr>
      </w:pPr>
      <w:ins w:id="148" w:author="Megan Lagermeier" w:date="2018-12-24T11:53:00Z">
        <w:del w:id="149" w:author="Nemat Sarnevesht" w:date="2018-12-27T10:30:00Z">
          <w:r w:rsidRPr="00652AC6" w:rsidDel="00F96BE5">
            <w:rPr>
              <w:rStyle w:val="Hyperlink"/>
              <w:noProof/>
            </w:rPr>
            <w:delText>1.2.1</w:delText>
          </w:r>
          <w:r w:rsidDel="00F96BE5">
            <w:rPr>
              <w:rFonts w:asciiTheme="minorHAnsi" w:eastAsiaTheme="minorEastAsia" w:hAnsiTheme="minorHAnsi"/>
              <w:noProof/>
            </w:rPr>
            <w:tab/>
          </w:r>
          <w:r w:rsidRPr="00652AC6" w:rsidDel="00F96BE5">
            <w:rPr>
              <w:rStyle w:val="Hyperlink"/>
              <w:noProof/>
            </w:rPr>
            <w:delText>Internal Only</w:delText>
          </w:r>
          <w:r w:rsidDel="00F96BE5">
            <w:rPr>
              <w:noProof/>
              <w:webHidden/>
            </w:rPr>
            <w:tab/>
            <w:delText>10</w:delText>
          </w:r>
        </w:del>
      </w:ins>
    </w:p>
    <w:p w14:paraId="62D0C8F9" w14:textId="77777777" w:rsidR="00C22524" w:rsidDel="00F96BE5" w:rsidRDefault="00C22524">
      <w:pPr>
        <w:pStyle w:val="TOC2"/>
        <w:rPr>
          <w:ins w:id="150" w:author="Megan Lagermeier" w:date="2018-12-24T11:53:00Z"/>
          <w:del w:id="151" w:author="Nemat Sarnevesht" w:date="2018-12-27T10:30:00Z"/>
          <w:rFonts w:asciiTheme="minorHAnsi" w:eastAsiaTheme="minorEastAsia" w:hAnsiTheme="minorHAnsi"/>
          <w:noProof/>
        </w:rPr>
      </w:pPr>
      <w:ins w:id="152" w:author="Megan Lagermeier" w:date="2018-12-24T11:53:00Z">
        <w:del w:id="153" w:author="Nemat Sarnevesht" w:date="2018-12-27T10:30:00Z">
          <w:r w:rsidRPr="00652AC6" w:rsidDel="00F96BE5">
            <w:rPr>
              <w:rStyle w:val="Hyperlink"/>
              <w:noProof/>
            </w:rPr>
            <w:delText>1.3</w:delText>
          </w:r>
          <w:r w:rsidDel="00F96BE5">
            <w:rPr>
              <w:rFonts w:asciiTheme="minorHAnsi" w:eastAsiaTheme="minorEastAsia" w:hAnsiTheme="minorHAnsi"/>
              <w:noProof/>
            </w:rPr>
            <w:tab/>
          </w:r>
          <w:r w:rsidRPr="00652AC6" w:rsidDel="00F96BE5">
            <w:rPr>
              <w:rStyle w:val="Hyperlink"/>
              <w:noProof/>
            </w:rPr>
            <w:delText>Base Interfaces</w:delText>
          </w:r>
          <w:r w:rsidDel="00F96BE5">
            <w:rPr>
              <w:noProof/>
              <w:webHidden/>
            </w:rPr>
            <w:tab/>
            <w:delText>15</w:delText>
          </w:r>
        </w:del>
      </w:ins>
    </w:p>
    <w:p w14:paraId="7EBAF2D0" w14:textId="77777777" w:rsidR="00C22524" w:rsidDel="00F96BE5" w:rsidRDefault="00C22524">
      <w:pPr>
        <w:pStyle w:val="TOC2"/>
        <w:rPr>
          <w:ins w:id="154" w:author="Megan Lagermeier" w:date="2018-12-24T11:53:00Z"/>
          <w:del w:id="155" w:author="Nemat Sarnevesht" w:date="2018-12-27T10:30:00Z"/>
          <w:rFonts w:asciiTheme="minorHAnsi" w:eastAsiaTheme="minorEastAsia" w:hAnsiTheme="minorHAnsi"/>
          <w:noProof/>
        </w:rPr>
      </w:pPr>
      <w:ins w:id="156" w:author="Megan Lagermeier" w:date="2018-12-24T11:53:00Z">
        <w:del w:id="157" w:author="Nemat Sarnevesht" w:date="2018-12-27T10:30:00Z">
          <w:r w:rsidRPr="00652AC6" w:rsidDel="00F96BE5">
            <w:rPr>
              <w:rStyle w:val="Hyperlink"/>
              <w:noProof/>
            </w:rPr>
            <w:delText>1.4</w:delText>
          </w:r>
          <w:r w:rsidDel="00F96BE5">
            <w:rPr>
              <w:rFonts w:asciiTheme="minorHAnsi" w:eastAsiaTheme="minorEastAsia" w:hAnsiTheme="minorHAnsi"/>
              <w:noProof/>
            </w:rPr>
            <w:tab/>
          </w:r>
          <w:r w:rsidRPr="00652AC6" w:rsidDel="00F96BE5">
            <w:rPr>
              <w:rStyle w:val="Hyperlink"/>
              <w:noProof/>
            </w:rPr>
            <w:delText>Optional Components</w:delText>
          </w:r>
          <w:r w:rsidDel="00F96BE5">
            <w:rPr>
              <w:noProof/>
              <w:webHidden/>
            </w:rPr>
            <w:tab/>
            <w:delText>15</w:delText>
          </w:r>
        </w:del>
      </w:ins>
    </w:p>
    <w:p w14:paraId="65020727" w14:textId="77777777" w:rsidR="00C22524" w:rsidDel="00F96BE5" w:rsidRDefault="00C22524">
      <w:pPr>
        <w:pStyle w:val="TOC2"/>
        <w:rPr>
          <w:ins w:id="158" w:author="Megan Lagermeier" w:date="2018-12-24T11:53:00Z"/>
          <w:del w:id="159" w:author="Nemat Sarnevesht" w:date="2018-12-27T10:30:00Z"/>
          <w:rFonts w:asciiTheme="minorHAnsi" w:eastAsiaTheme="minorEastAsia" w:hAnsiTheme="minorHAnsi"/>
          <w:noProof/>
        </w:rPr>
      </w:pPr>
      <w:ins w:id="160" w:author="Megan Lagermeier" w:date="2018-12-24T11:53:00Z">
        <w:del w:id="161" w:author="Nemat Sarnevesht" w:date="2018-12-27T10:30:00Z">
          <w:r w:rsidRPr="00652AC6" w:rsidDel="00F96BE5">
            <w:rPr>
              <w:rStyle w:val="Hyperlink"/>
              <w:noProof/>
            </w:rPr>
            <w:delText>1.5</w:delText>
          </w:r>
          <w:r w:rsidDel="00F96BE5">
            <w:rPr>
              <w:rFonts w:asciiTheme="minorHAnsi" w:eastAsiaTheme="minorEastAsia" w:hAnsiTheme="minorHAnsi"/>
              <w:noProof/>
            </w:rPr>
            <w:tab/>
          </w:r>
          <w:r w:rsidRPr="00652AC6" w:rsidDel="00F96BE5">
            <w:rPr>
              <w:rStyle w:val="Hyperlink"/>
              <w:noProof/>
            </w:rPr>
            <w:delText>Framework Changes</w:delText>
          </w:r>
          <w:r w:rsidDel="00F96BE5">
            <w:rPr>
              <w:noProof/>
              <w:webHidden/>
            </w:rPr>
            <w:tab/>
            <w:delText>15</w:delText>
          </w:r>
        </w:del>
      </w:ins>
    </w:p>
    <w:p w14:paraId="19D94B19" w14:textId="77777777" w:rsidR="00C22524" w:rsidDel="00F96BE5" w:rsidRDefault="00C22524">
      <w:pPr>
        <w:pStyle w:val="TOC2"/>
        <w:rPr>
          <w:ins w:id="162" w:author="Megan Lagermeier" w:date="2018-12-24T11:53:00Z"/>
          <w:del w:id="163" w:author="Nemat Sarnevesht" w:date="2018-12-27T10:30:00Z"/>
          <w:rFonts w:asciiTheme="minorHAnsi" w:eastAsiaTheme="minorEastAsia" w:hAnsiTheme="minorHAnsi"/>
          <w:noProof/>
        </w:rPr>
      </w:pPr>
      <w:ins w:id="164" w:author="Megan Lagermeier" w:date="2018-12-24T11:53:00Z">
        <w:del w:id="165" w:author="Nemat Sarnevesht" w:date="2018-12-27T10:30:00Z">
          <w:r w:rsidRPr="00652AC6" w:rsidDel="00F96BE5">
            <w:rPr>
              <w:rStyle w:val="Hyperlink"/>
              <w:noProof/>
            </w:rPr>
            <w:delText>1.6</w:delText>
          </w:r>
          <w:r w:rsidDel="00F96BE5">
            <w:rPr>
              <w:rFonts w:asciiTheme="minorHAnsi" w:eastAsiaTheme="minorEastAsia" w:hAnsiTheme="minorHAnsi"/>
              <w:noProof/>
            </w:rPr>
            <w:tab/>
          </w:r>
          <w:r w:rsidRPr="00652AC6" w:rsidDel="00F96BE5">
            <w:rPr>
              <w:rStyle w:val="Hyperlink"/>
              <w:noProof/>
            </w:rPr>
            <w:delText>Project Specific</w:delText>
          </w:r>
          <w:r w:rsidDel="00F96BE5">
            <w:rPr>
              <w:noProof/>
              <w:webHidden/>
            </w:rPr>
            <w:tab/>
            <w:delText>15</w:delText>
          </w:r>
        </w:del>
      </w:ins>
    </w:p>
    <w:p w14:paraId="45C62E22" w14:textId="77777777" w:rsidR="00190505" w:rsidDel="00F96BE5" w:rsidRDefault="00190505">
      <w:pPr>
        <w:pStyle w:val="TOC1"/>
        <w:rPr>
          <w:del w:id="166" w:author="Nemat Sarnevesht" w:date="2018-12-27T10:30:00Z"/>
          <w:rFonts w:asciiTheme="minorHAnsi" w:eastAsiaTheme="minorEastAsia" w:hAnsiTheme="minorHAnsi"/>
          <w:b w:val="0"/>
          <w:noProof/>
        </w:rPr>
      </w:pPr>
      <w:del w:id="167" w:author="Nemat Sarnevesht" w:date="2018-12-27T10:30:00Z">
        <w:r w:rsidRPr="00D76756" w:rsidDel="00F96BE5">
          <w:rPr>
            <w:rStyle w:val="Hyperlink"/>
            <w:b w:val="0"/>
            <w:noProof/>
          </w:rPr>
          <w:delText>1.</w:delText>
        </w:r>
        <w:r w:rsidDel="00F96BE5">
          <w:rPr>
            <w:rFonts w:asciiTheme="minorHAnsi" w:eastAsiaTheme="minorEastAsia" w:hAnsiTheme="minorHAnsi"/>
            <w:b w:val="0"/>
            <w:noProof/>
          </w:rPr>
          <w:tab/>
        </w:r>
        <w:r w:rsidRPr="00D76756" w:rsidDel="00F96BE5">
          <w:rPr>
            <w:rStyle w:val="Hyperlink"/>
            <w:b w:val="0"/>
            <w:noProof/>
          </w:rPr>
          <w:delText>Product A</w:delText>
        </w:r>
        <w:r w:rsidDel="00F96BE5">
          <w:rPr>
            <w:noProof/>
            <w:webHidden/>
          </w:rPr>
          <w:tab/>
          <w:delText>5</w:delText>
        </w:r>
      </w:del>
    </w:p>
    <w:p w14:paraId="5EE496A8" w14:textId="77777777" w:rsidR="00190505" w:rsidDel="00F96BE5" w:rsidRDefault="00190505">
      <w:pPr>
        <w:pStyle w:val="TOC2"/>
        <w:rPr>
          <w:del w:id="168" w:author="Nemat Sarnevesht" w:date="2018-12-27T10:30:00Z"/>
          <w:rFonts w:asciiTheme="minorHAnsi" w:eastAsiaTheme="minorEastAsia" w:hAnsiTheme="minorHAnsi"/>
          <w:noProof/>
        </w:rPr>
      </w:pPr>
      <w:del w:id="169" w:author="Nemat Sarnevesht" w:date="2018-12-27T10:30:00Z">
        <w:r w:rsidRPr="00D76756" w:rsidDel="00F96BE5">
          <w:rPr>
            <w:rStyle w:val="Hyperlink"/>
            <w:noProof/>
          </w:rPr>
          <w:delText>1.1</w:delText>
        </w:r>
        <w:r w:rsidDel="00F96BE5">
          <w:rPr>
            <w:rFonts w:asciiTheme="minorHAnsi" w:eastAsiaTheme="minorEastAsia" w:hAnsiTheme="minorHAnsi"/>
            <w:noProof/>
          </w:rPr>
          <w:tab/>
        </w:r>
        <w:r w:rsidRPr="00D76756" w:rsidDel="00F96BE5">
          <w:rPr>
            <w:rStyle w:val="Hyperlink"/>
            <w:noProof/>
          </w:rPr>
          <w:delText>Base Enhancements and Functional Changes</w:delText>
        </w:r>
        <w:r w:rsidDel="00F96BE5">
          <w:rPr>
            <w:noProof/>
            <w:webHidden/>
          </w:rPr>
          <w:tab/>
          <w:delText>5</w:delText>
        </w:r>
      </w:del>
    </w:p>
    <w:p w14:paraId="02748FBD" w14:textId="77777777" w:rsidR="00190505" w:rsidDel="00F96BE5" w:rsidRDefault="00190505">
      <w:pPr>
        <w:pStyle w:val="TOC3"/>
        <w:rPr>
          <w:del w:id="170" w:author="Nemat Sarnevesht" w:date="2018-12-27T10:30:00Z"/>
          <w:rFonts w:asciiTheme="minorHAnsi" w:eastAsiaTheme="minorEastAsia" w:hAnsiTheme="minorHAnsi"/>
          <w:noProof/>
        </w:rPr>
      </w:pPr>
      <w:del w:id="171" w:author="Nemat Sarnevesht" w:date="2018-12-27T10:30:00Z">
        <w:r w:rsidRPr="00D76756" w:rsidDel="00F96BE5">
          <w:rPr>
            <w:rStyle w:val="Hyperlink"/>
            <w:noProof/>
          </w:rPr>
          <w:delText>1.1.1</w:delText>
        </w:r>
        <w:r w:rsidDel="00F96BE5">
          <w:rPr>
            <w:rFonts w:asciiTheme="minorHAnsi" w:eastAsiaTheme="minorEastAsia" w:hAnsiTheme="minorHAnsi"/>
            <w:noProof/>
          </w:rPr>
          <w:tab/>
        </w:r>
        <w:r w:rsidRPr="00D76756" w:rsidDel="00F96BE5">
          <w:rPr>
            <w:rStyle w:val="Hyperlink"/>
            <w:noProof/>
          </w:rPr>
          <w:delText>Section</w:delText>
        </w:r>
        <w:r w:rsidDel="00F96BE5">
          <w:rPr>
            <w:noProof/>
            <w:webHidden/>
          </w:rPr>
          <w:tab/>
          <w:delText>5</w:delText>
        </w:r>
      </w:del>
    </w:p>
    <w:p w14:paraId="4CBAFDEE" w14:textId="77777777" w:rsidR="00190505" w:rsidDel="00F96BE5" w:rsidRDefault="00190505">
      <w:pPr>
        <w:pStyle w:val="TOC3"/>
        <w:rPr>
          <w:del w:id="172" w:author="Nemat Sarnevesht" w:date="2018-12-27T10:30:00Z"/>
          <w:rFonts w:asciiTheme="minorHAnsi" w:eastAsiaTheme="minorEastAsia" w:hAnsiTheme="minorHAnsi"/>
          <w:noProof/>
        </w:rPr>
      </w:pPr>
      <w:del w:id="173" w:author="Nemat Sarnevesht" w:date="2018-12-27T10:30:00Z">
        <w:r w:rsidRPr="00D76756" w:rsidDel="00F96BE5">
          <w:rPr>
            <w:rStyle w:val="Hyperlink"/>
            <w:noProof/>
          </w:rPr>
          <w:delText>1.1.2</w:delText>
        </w:r>
        <w:r w:rsidDel="00F96BE5">
          <w:rPr>
            <w:rFonts w:asciiTheme="minorHAnsi" w:eastAsiaTheme="minorEastAsia" w:hAnsiTheme="minorHAnsi"/>
            <w:noProof/>
          </w:rPr>
          <w:tab/>
        </w:r>
        <w:r w:rsidRPr="00D76756" w:rsidDel="00F96BE5">
          <w:rPr>
            <w:rStyle w:val="Hyperlink"/>
            <w:noProof/>
          </w:rPr>
          <w:delText>Section</w:delText>
        </w:r>
        <w:r w:rsidDel="00F96BE5">
          <w:rPr>
            <w:noProof/>
            <w:webHidden/>
          </w:rPr>
          <w:tab/>
          <w:delText>5</w:delText>
        </w:r>
      </w:del>
    </w:p>
    <w:p w14:paraId="3CAC7D1D" w14:textId="77777777" w:rsidR="00190505" w:rsidDel="00F96BE5" w:rsidRDefault="00190505">
      <w:pPr>
        <w:pStyle w:val="TOC3"/>
        <w:rPr>
          <w:del w:id="174" w:author="Nemat Sarnevesht" w:date="2018-12-27T10:30:00Z"/>
          <w:rFonts w:asciiTheme="minorHAnsi" w:eastAsiaTheme="minorEastAsia" w:hAnsiTheme="minorHAnsi"/>
          <w:noProof/>
        </w:rPr>
      </w:pPr>
      <w:del w:id="175" w:author="Nemat Sarnevesht" w:date="2018-12-27T10:30:00Z">
        <w:r w:rsidRPr="00D76756" w:rsidDel="00F96BE5">
          <w:rPr>
            <w:rStyle w:val="Hyperlink"/>
            <w:noProof/>
          </w:rPr>
          <w:delText>1.1.3</w:delText>
        </w:r>
        <w:r w:rsidDel="00F96BE5">
          <w:rPr>
            <w:rFonts w:asciiTheme="minorHAnsi" w:eastAsiaTheme="minorEastAsia" w:hAnsiTheme="minorHAnsi"/>
            <w:noProof/>
          </w:rPr>
          <w:tab/>
        </w:r>
        <w:r w:rsidRPr="00D76756" w:rsidDel="00F96BE5">
          <w:rPr>
            <w:rStyle w:val="Hyperlink"/>
            <w:noProof/>
          </w:rPr>
          <w:delText>Section</w:delText>
        </w:r>
        <w:r w:rsidDel="00F96BE5">
          <w:rPr>
            <w:noProof/>
            <w:webHidden/>
          </w:rPr>
          <w:tab/>
          <w:delText>5</w:delText>
        </w:r>
      </w:del>
    </w:p>
    <w:p w14:paraId="4048905C" w14:textId="77777777" w:rsidR="00190505" w:rsidDel="00F96BE5" w:rsidRDefault="00190505">
      <w:pPr>
        <w:pStyle w:val="TOC2"/>
        <w:rPr>
          <w:del w:id="176" w:author="Nemat Sarnevesht" w:date="2018-12-27T10:30:00Z"/>
          <w:rFonts w:asciiTheme="minorHAnsi" w:eastAsiaTheme="minorEastAsia" w:hAnsiTheme="minorHAnsi"/>
          <w:noProof/>
        </w:rPr>
      </w:pPr>
      <w:del w:id="177" w:author="Nemat Sarnevesht" w:date="2018-12-27T10:30:00Z">
        <w:r w:rsidRPr="00D76756" w:rsidDel="00F96BE5">
          <w:rPr>
            <w:rStyle w:val="Hyperlink"/>
            <w:noProof/>
          </w:rPr>
          <w:delText>1.2</w:delText>
        </w:r>
        <w:r w:rsidDel="00F96BE5">
          <w:rPr>
            <w:rFonts w:asciiTheme="minorHAnsi" w:eastAsiaTheme="minorEastAsia" w:hAnsiTheme="minorHAnsi"/>
            <w:noProof/>
          </w:rPr>
          <w:tab/>
        </w:r>
        <w:r w:rsidRPr="00D76756" w:rsidDel="00F96BE5">
          <w:rPr>
            <w:rStyle w:val="Hyperlink"/>
            <w:noProof/>
          </w:rPr>
          <w:delText>Base Variances</w:delText>
        </w:r>
        <w:r w:rsidDel="00F96BE5">
          <w:rPr>
            <w:noProof/>
            <w:webHidden/>
          </w:rPr>
          <w:tab/>
          <w:delText>6</w:delText>
        </w:r>
      </w:del>
    </w:p>
    <w:p w14:paraId="3AD6F68F" w14:textId="77777777" w:rsidR="00190505" w:rsidDel="00F96BE5" w:rsidRDefault="00190505">
      <w:pPr>
        <w:pStyle w:val="TOC3"/>
        <w:rPr>
          <w:del w:id="178" w:author="Nemat Sarnevesht" w:date="2018-12-27T10:30:00Z"/>
          <w:rFonts w:asciiTheme="minorHAnsi" w:eastAsiaTheme="minorEastAsia" w:hAnsiTheme="minorHAnsi"/>
          <w:noProof/>
        </w:rPr>
      </w:pPr>
      <w:del w:id="179" w:author="Nemat Sarnevesht" w:date="2018-12-27T10:30:00Z">
        <w:r w:rsidRPr="00D76756" w:rsidDel="00F96BE5">
          <w:rPr>
            <w:rStyle w:val="Hyperlink"/>
            <w:noProof/>
          </w:rPr>
          <w:delText>1.2.1</w:delText>
        </w:r>
        <w:r w:rsidDel="00F96BE5">
          <w:rPr>
            <w:rFonts w:asciiTheme="minorHAnsi" w:eastAsiaTheme="minorEastAsia" w:hAnsiTheme="minorHAnsi"/>
            <w:noProof/>
          </w:rPr>
          <w:tab/>
        </w:r>
        <w:r w:rsidRPr="00D76756" w:rsidDel="00F96BE5">
          <w:rPr>
            <w:rStyle w:val="Hyperlink"/>
            <w:noProof/>
          </w:rPr>
          <w:delText>Section</w:delText>
        </w:r>
        <w:r w:rsidDel="00F96BE5">
          <w:rPr>
            <w:noProof/>
            <w:webHidden/>
          </w:rPr>
          <w:tab/>
          <w:delText>6</w:delText>
        </w:r>
      </w:del>
    </w:p>
    <w:p w14:paraId="63BD9D52" w14:textId="77777777" w:rsidR="00190505" w:rsidDel="00F96BE5" w:rsidRDefault="00190505">
      <w:pPr>
        <w:pStyle w:val="TOC3"/>
        <w:rPr>
          <w:del w:id="180" w:author="Nemat Sarnevesht" w:date="2018-12-27T10:30:00Z"/>
          <w:rFonts w:asciiTheme="minorHAnsi" w:eastAsiaTheme="minorEastAsia" w:hAnsiTheme="minorHAnsi"/>
          <w:noProof/>
        </w:rPr>
      </w:pPr>
      <w:del w:id="181" w:author="Nemat Sarnevesht" w:date="2018-12-27T10:30:00Z">
        <w:r w:rsidRPr="00D76756" w:rsidDel="00F96BE5">
          <w:rPr>
            <w:rStyle w:val="Hyperlink"/>
            <w:noProof/>
          </w:rPr>
          <w:delText>1.2.2</w:delText>
        </w:r>
        <w:r w:rsidDel="00F96BE5">
          <w:rPr>
            <w:rFonts w:asciiTheme="minorHAnsi" w:eastAsiaTheme="minorEastAsia" w:hAnsiTheme="minorHAnsi"/>
            <w:noProof/>
          </w:rPr>
          <w:tab/>
        </w:r>
        <w:r w:rsidRPr="00D76756" w:rsidDel="00F96BE5">
          <w:rPr>
            <w:rStyle w:val="Hyperlink"/>
            <w:noProof/>
          </w:rPr>
          <w:delText>Section</w:delText>
        </w:r>
        <w:r w:rsidDel="00F96BE5">
          <w:rPr>
            <w:noProof/>
            <w:webHidden/>
          </w:rPr>
          <w:tab/>
          <w:delText>6</w:delText>
        </w:r>
      </w:del>
    </w:p>
    <w:p w14:paraId="7C4936AA" w14:textId="77777777" w:rsidR="00190505" w:rsidDel="00F96BE5" w:rsidRDefault="00190505">
      <w:pPr>
        <w:pStyle w:val="TOC3"/>
        <w:rPr>
          <w:del w:id="182" w:author="Nemat Sarnevesht" w:date="2018-12-27T10:30:00Z"/>
          <w:rFonts w:asciiTheme="minorHAnsi" w:eastAsiaTheme="minorEastAsia" w:hAnsiTheme="minorHAnsi"/>
          <w:noProof/>
        </w:rPr>
      </w:pPr>
      <w:del w:id="183" w:author="Nemat Sarnevesht" w:date="2018-12-27T10:30:00Z">
        <w:r w:rsidRPr="00D76756" w:rsidDel="00F96BE5">
          <w:rPr>
            <w:rStyle w:val="Hyperlink"/>
            <w:noProof/>
          </w:rPr>
          <w:delText>1.2.3</w:delText>
        </w:r>
        <w:r w:rsidDel="00F96BE5">
          <w:rPr>
            <w:rFonts w:asciiTheme="minorHAnsi" w:eastAsiaTheme="minorEastAsia" w:hAnsiTheme="minorHAnsi"/>
            <w:noProof/>
          </w:rPr>
          <w:tab/>
        </w:r>
        <w:r w:rsidRPr="00D76756" w:rsidDel="00F96BE5">
          <w:rPr>
            <w:rStyle w:val="Hyperlink"/>
            <w:noProof/>
          </w:rPr>
          <w:delText>Section</w:delText>
        </w:r>
        <w:r w:rsidDel="00F96BE5">
          <w:rPr>
            <w:noProof/>
            <w:webHidden/>
          </w:rPr>
          <w:tab/>
          <w:delText>6</w:delText>
        </w:r>
      </w:del>
    </w:p>
    <w:p w14:paraId="1FC31CD5" w14:textId="77777777" w:rsidR="00190505" w:rsidDel="00F96BE5" w:rsidRDefault="00190505">
      <w:pPr>
        <w:pStyle w:val="TOC2"/>
        <w:rPr>
          <w:del w:id="184" w:author="Nemat Sarnevesht" w:date="2018-12-27T10:30:00Z"/>
          <w:rFonts w:asciiTheme="minorHAnsi" w:eastAsiaTheme="minorEastAsia" w:hAnsiTheme="minorHAnsi"/>
          <w:noProof/>
        </w:rPr>
      </w:pPr>
      <w:del w:id="185" w:author="Nemat Sarnevesht" w:date="2018-12-27T10:30:00Z">
        <w:r w:rsidRPr="00D76756" w:rsidDel="00F96BE5">
          <w:rPr>
            <w:rStyle w:val="Hyperlink"/>
            <w:noProof/>
          </w:rPr>
          <w:delText>1.3</w:delText>
        </w:r>
        <w:r w:rsidDel="00F96BE5">
          <w:rPr>
            <w:rFonts w:asciiTheme="minorHAnsi" w:eastAsiaTheme="minorEastAsia" w:hAnsiTheme="minorHAnsi"/>
            <w:noProof/>
          </w:rPr>
          <w:tab/>
        </w:r>
        <w:r w:rsidRPr="00D76756" w:rsidDel="00F96BE5">
          <w:rPr>
            <w:rStyle w:val="Hyperlink"/>
            <w:noProof/>
          </w:rPr>
          <w:delText>Base Interfaces</w:delText>
        </w:r>
        <w:r w:rsidDel="00F96BE5">
          <w:rPr>
            <w:noProof/>
            <w:webHidden/>
          </w:rPr>
          <w:tab/>
          <w:delText>7</w:delText>
        </w:r>
      </w:del>
    </w:p>
    <w:p w14:paraId="1B35E1A3" w14:textId="77777777" w:rsidR="00190505" w:rsidDel="00F96BE5" w:rsidRDefault="00190505">
      <w:pPr>
        <w:pStyle w:val="TOC3"/>
        <w:rPr>
          <w:del w:id="186" w:author="Nemat Sarnevesht" w:date="2018-12-27T10:30:00Z"/>
          <w:rFonts w:asciiTheme="minorHAnsi" w:eastAsiaTheme="minorEastAsia" w:hAnsiTheme="minorHAnsi"/>
          <w:noProof/>
        </w:rPr>
      </w:pPr>
      <w:del w:id="187" w:author="Nemat Sarnevesht" w:date="2018-12-27T10:30:00Z">
        <w:r w:rsidRPr="00D76756" w:rsidDel="00F96BE5">
          <w:rPr>
            <w:rStyle w:val="Hyperlink"/>
            <w:noProof/>
          </w:rPr>
          <w:delText>1.3.1</w:delText>
        </w:r>
        <w:r w:rsidDel="00F96BE5">
          <w:rPr>
            <w:rFonts w:asciiTheme="minorHAnsi" w:eastAsiaTheme="minorEastAsia" w:hAnsiTheme="minorHAnsi"/>
            <w:noProof/>
          </w:rPr>
          <w:tab/>
        </w:r>
        <w:r w:rsidRPr="00D76756" w:rsidDel="00F96BE5">
          <w:rPr>
            <w:rStyle w:val="Hyperlink"/>
            <w:noProof/>
          </w:rPr>
          <w:delText>Section</w:delText>
        </w:r>
        <w:r w:rsidDel="00F96BE5">
          <w:rPr>
            <w:noProof/>
            <w:webHidden/>
          </w:rPr>
          <w:tab/>
          <w:delText>7</w:delText>
        </w:r>
      </w:del>
    </w:p>
    <w:p w14:paraId="7D1DDDE9" w14:textId="77777777" w:rsidR="00190505" w:rsidDel="00F96BE5" w:rsidRDefault="00190505">
      <w:pPr>
        <w:pStyle w:val="TOC3"/>
        <w:rPr>
          <w:del w:id="188" w:author="Nemat Sarnevesht" w:date="2018-12-27T10:30:00Z"/>
          <w:rFonts w:asciiTheme="minorHAnsi" w:eastAsiaTheme="minorEastAsia" w:hAnsiTheme="minorHAnsi"/>
          <w:noProof/>
        </w:rPr>
      </w:pPr>
      <w:del w:id="189" w:author="Nemat Sarnevesht" w:date="2018-12-27T10:30:00Z">
        <w:r w:rsidRPr="00D76756" w:rsidDel="00F96BE5">
          <w:rPr>
            <w:rStyle w:val="Hyperlink"/>
            <w:noProof/>
          </w:rPr>
          <w:delText>1.3.2</w:delText>
        </w:r>
        <w:r w:rsidDel="00F96BE5">
          <w:rPr>
            <w:rFonts w:asciiTheme="minorHAnsi" w:eastAsiaTheme="minorEastAsia" w:hAnsiTheme="minorHAnsi"/>
            <w:noProof/>
          </w:rPr>
          <w:tab/>
        </w:r>
        <w:r w:rsidRPr="00D76756" w:rsidDel="00F96BE5">
          <w:rPr>
            <w:rStyle w:val="Hyperlink"/>
            <w:noProof/>
          </w:rPr>
          <w:delText>Section</w:delText>
        </w:r>
        <w:r w:rsidDel="00F96BE5">
          <w:rPr>
            <w:noProof/>
            <w:webHidden/>
          </w:rPr>
          <w:tab/>
          <w:delText>7</w:delText>
        </w:r>
      </w:del>
    </w:p>
    <w:p w14:paraId="7DD74095" w14:textId="77777777" w:rsidR="00190505" w:rsidDel="00F96BE5" w:rsidRDefault="00190505">
      <w:pPr>
        <w:pStyle w:val="TOC2"/>
        <w:rPr>
          <w:del w:id="190" w:author="Nemat Sarnevesht" w:date="2018-12-27T10:30:00Z"/>
          <w:rFonts w:asciiTheme="minorHAnsi" w:eastAsiaTheme="minorEastAsia" w:hAnsiTheme="minorHAnsi"/>
          <w:noProof/>
        </w:rPr>
      </w:pPr>
      <w:del w:id="191" w:author="Nemat Sarnevesht" w:date="2018-12-27T10:30:00Z">
        <w:r w:rsidRPr="00D76756" w:rsidDel="00F96BE5">
          <w:rPr>
            <w:rStyle w:val="Hyperlink"/>
            <w:noProof/>
          </w:rPr>
          <w:delText>1.4</w:delText>
        </w:r>
        <w:r w:rsidDel="00F96BE5">
          <w:rPr>
            <w:rFonts w:asciiTheme="minorHAnsi" w:eastAsiaTheme="minorEastAsia" w:hAnsiTheme="minorHAnsi"/>
            <w:noProof/>
          </w:rPr>
          <w:tab/>
        </w:r>
        <w:r w:rsidRPr="00D76756" w:rsidDel="00F96BE5">
          <w:rPr>
            <w:rStyle w:val="Hyperlink"/>
            <w:noProof/>
          </w:rPr>
          <w:delText>Optional Components</w:delText>
        </w:r>
        <w:r w:rsidDel="00F96BE5">
          <w:rPr>
            <w:noProof/>
            <w:webHidden/>
          </w:rPr>
          <w:tab/>
          <w:delText>7</w:delText>
        </w:r>
      </w:del>
    </w:p>
    <w:p w14:paraId="45D58798" w14:textId="77777777" w:rsidR="00190505" w:rsidDel="00F96BE5" w:rsidRDefault="00190505">
      <w:pPr>
        <w:pStyle w:val="TOC3"/>
        <w:rPr>
          <w:del w:id="192" w:author="Nemat Sarnevesht" w:date="2018-12-27T10:30:00Z"/>
          <w:rFonts w:asciiTheme="minorHAnsi" w:eastAsiaTheme="minorEastAsia" w:hAnsiTheme="minorHAnsi"/>
          <w:noProof/>
        </w:rPr>
      </w:pPr>
      <w:del w:id="193" w:author="Nemat Sarnevesht" w:date="2018-12-27T10:30:00Z">
        <w:r w:rsidRPr="00D76756" w:rsidDel="00F96BE5">
          <w:rPr>
            <w:rStyle w:val="Hyperlink"/>
            <w:noProof/>
          </w:rPr>
          <w:delText>1.4.1</w:delText>
        </w:r>
        <w:r w:rsidDel="00F96BE5">
          <w:rPr>
            <w:rFonts w:asciiTheme="minorHAnsi" w:eastAsiaTheme="minorEastAsia" w:hAnsiTheme="minorHAnsi"/>
            <w:noProof/>
          </w:rPr>
          <w:tab/>
        </w:r>
        <w:r w:rsidRPr="00D76756" w:rsidDel="00F96BE5">
          <w:rPr>
            <w:rStyle w:val="Hyperlink"/>
            <w:noProof/>
          </w:rPr>
          <w:delText>Section</w:delText>
        </w:r>
        <w:r w:rsidDel="00F96BE5">
          <w:rPr>
            <w:noProof/>
            <w:webHidden/>
          </w:rPr>
          <w:tab/>
          <w:delText>8</w:delText>
        </w:r>
      </w:del>
    </w:p>
    <w:p w14:paraId="2BBFA89D" w14:textId="77777777" w:rsidR="00190505" w:rsidDel="00F96BE5" w:rsidRDefault="00190505">
      <w:pPr>
        <w:pStyle w:val="TOC3"/>
        <w:rPr>
          <w:del w:id="194" w:author="Nemat Sarnevesht" w:date="2018-12-27T10:30:00Z"/>
          <w:rFonts w:asciiTheme="minorHAnsi" w:eastAsiaTheme="minorEastAsia" w:hAnsiTheme="minorHAnsi"/>
          <w:noProof/>
        </w:rPr>
      </w:pPr>
      <w:del w:id="195" w:author="Nemat Sarnevesht" w:date="2018-12-27T10:30:00Z">
        <w:r w:rsidRPr="00D76756" w:rsidDel="00F96BE5">
          <w:rPr>
            <w:rStyle w:val="Hyperlink"/>
            <w:noProof/>
          </w:rPr>
          <w:delText>1.4.2</w:delText>
        </w:r>
        <w:r w:rsidDel="00F96BE5">
          <w:rPr>
            <w:rFonts w:asciiTheme="minorHAnsi" w:eastAsiaTheme="minorEastAsia" w:hAnsiTheme="minorHAnsi"/>
            <w:noProof/>
          </w:rPr>
          <w:tab/>
        </w:r>
        <w:r w:rsidRPr="00D76756" w:rsidDel="00F96BE5">
          <w:rPr>
            <w:rStyle w:val="Hyperlink"/>
            <w:noProof/>
          </w:rPr>
          <w:delText>Section</w:delText>
        </w:r>
        <w:r w:rsidDel="00F96BE5">
          <w:rPr>
            <w:noProof/>
            <w:webHidden/>
          </w:rPr>
          <w:tab/>
          <w:delText>8</w:delText>
        </w:r>
      </w:del>
    </w:p>
    <w:p w14:paraId="72B45311" w14:textId="77777777" w:rsidR="00190505" w:rsidDel="00F96BE5" w:rsidRDefault="00190505">
      <w:pPr>
        <w:pStyle w:val="TOC2"/>
        <w:rPr>
          <w:del w:id="196" w:author="Nemat Sarnevesht" w:date="2018-12-27T10:30:00Z"/>
          <w:rFonts w:asciiTheme="minorHAnsi" w:eastAsiaTheme="minorEastAsia" w:hAnsiTheme="minorHAnsi"/>
          <w:noProof/>
        </w:rPr>
      </w:pPr>
      <w:del w:id="197" w:author="Nemat Sarnevesht" w:date="2018-12-27T10:30:00Z">
        <w:r w:rsidRPr="00D76756" w:rsidDel="00F96BE5">
          <w:rPr>
            <w:rStyle w:val="Hyperlink"/>
            <w:noProof/>
          </w:rPr>
          <w:delText>1.5</w:delText>
        </w:r>
        <w:r w:rsidDel="00F96BE5">
          <w:rPr>
            <w:rFonts w:asciiTheme="minorHAnsi" w:eastAsiaTheme="minorEastAsia" w:hAnsiTheme="minorHAnsi"/>
            <w:noProof/>
          </w:rPr>
          <w:tab/>
        </w:r>
        <w:r w:rsidRPr="00D76756" w:rsidDel="00F96BE5">
          <w:rPr>
            <w:rStyle w:val="Hyperlink"/>
            <w:noProof/>
          </w:rPr>
          <w:delText>Framework Changes</w:delText>
        </w:r>
        <w:r w:rsidDel="00F96BE5">
          <w:rPr>
            <w:noProof/>
            <w:webHidden/>
          </w:rPr>
          <w:tab/>
          <w:delText>8</w:delText>
        </w:r>
      </w:del>
    </w:p>
    <w:p w14:paraId="0AE3B0AF" w14:textId="77777777" w:rsidR="00190505" w:rsidDel="00F96BE5" w:rsidRDefault="00190505">
      <w:pPr>
        <w:pStyle w:val="TOC3"/>
        <w:rPr>
          <w:del w:id="198" w:author="Nemat Sarnevesht" w:date="2018-12-27T10:30:00Z"/>
          <w:rFonts w:asciiTheme="minorHAnsi" w:eastAsiaTheme="minorEastAsia" w:hAnsiTheme="minorHAnsi"/>
          <w:noProof/>
        </w:rPr>
      </w:pPr>
      <w:del w:id="199" w:author="Nemat Sarnevesht" w:date="2018-12-27T10:30:00Z">
        <w:r w:rsidRPr="00D76756" w:rsidDel="00F96BE5">
          <w:rPr>
            <w:rStyle w:val="Hyperlink"/>
            <w:noProof/>
          </w:rPr>
          <w:delText>1.5.1</w:delText>
        </w:r>
        <w:r w:rsidDel="00F96BE5">
          <w:rPr>
            <w:rFonts w:asciiTheme="minorHAnsi" w:eastAsiaTheme="minorEastAsia" w:hAnsiTheme="minorHAnsi"/>
            <w:noProof/>
          </w:rPr>
          <w:tab/>
        </w:r>
        <w:r w:rsidRPr="00D76756" w:rsidDel="00F96BE5">
          <w:rPr>
            <w:rStyle w:val="Hyperlink"/>
            <w:noProof/>
          </w:rPr>
          <w:delText>Section</w:delText>
        </w:r>
        <w:r w:rsidDel="00F96BE5">
          <w:rPr>
            <w:noProof/>
            <w:webHidden/>
          </w:rPr>
          <w:tab/>
          <w:delText>8</w:delText>
        </w:r>
      </w:del>
    </w:p>
    <w:p w14:paraId="5BFDE6A4" w14:textId="77777777" w:rsidR="00190505" w:rsidDel="00F96BE5" w:rsidRDefault="00190505">
      <w:pPr>
        <w:pStyle w:val="TOC3"/>
        <w:rPr>
          <w:del w:id="200" w:author="Nemat Sarnevesht" w:date="2018-12-27T10:30:00Z"/>
          <w:rFonts w:asciiTheme="minorHAnsi" w:eastAsiaTheme="minorEastAsia" w:hAnsiTheme="minorHAnsi"/>
          <w:noProof/>
        </w:rPr>
      </w:pPr>
      <w:del w:id="201" w:author="Nemat Sarnevesht" w:date="2018-12-27T10:30:00Z">
        <w:r w:rsidRPr="00D76756" w:rsidDel="00F96BE5">
          <w:rPr>
            <w:rStyle w:val="Hyperlink"/>
            <w:noProof/>
          </w:rPr>
          <w:delText>1.5.2</w:delText>
        </w:r>
        <w:r w:rsidDel="00F96BE5">
          <w:rPr>
            <w:rFonts w:asciiTheme="minorHAnsi" w:eastAsiaTheme="minorEastAsia" w:hAnsiTheme="minorHAnsi"/>
            <w:noProof/>
          </w:rPr>
          <w:tab/>
        </w:r>
        <w:r w:rsidRPr="00D76756" w:rsidDel="00F96BE5">
          <w:rPr>
            <w:rStyle w:val="Hyperlink"/>
            <w:noProof/>
          </w:rPr>
          <w:delText>Section</w:delText>
        </w:r>
        <w:r w:rsidDel="00F96BE5">
          <w:rPr>
            <w:noProof/>
            <w:webHidden/>
          </w:rPr>
          <w:tab/>
          <w:delText>9</w:delText>
        </w:r>
      </w:del>
    </w:p>
    <w:p w14:paraId="3685FCD7" w14:textId="77777777" w:rsidR="00190505" w:rsidDel="00F96BE5" w:rsidRDefault="00190505">
      <w:pPr>
        <w:pStyle w:val="TOC2"/>
        <w:rPr>
          <w:del w:id="202" w:author="Nemat Sarnevesht" w:date="2018-12-27T10:30:00Z"/>
          <w:rFonts w:asciiTheme="minorHAnsi" w:eastAsiaTheme="minorEastAsia" w:hAnsiTheme="minorHAnsi"/>
          <w:noProof/>
        </w:rPr>
      </w:pPr>
      <w:del w:id="203" w:author="Nemat Sarnevesht" w:date="2018-12-27T10:30:00Z">
        <w:r w:rsidRPr="00D76756" w:rsidDel="00F96BE5">
          <w:rPr>
            <w:rStyle w:val="Hyperlink"/>
            <w:noProof/>
          </w:rPr>
          <w:delText>1.6</w:delText>
        </w:r>
        <w:r w:rsidDel="00F96BE5">
          <w:rPr>
            <w:rFonts w:asciiTheme="minorHAnsi" w:eastAsiaTheme="minorEastAsia" w:hAnsiTheme="minorHAnsi"/>
            <w:noProof/>
          </w:rPr>
          <w:tab/>
        </w:r>
        <w:r w:rsidRPr="00D76756" w:rsidDel="00F96BE5">
          <w:rPr>
            <w:rStyle w:val="Hyperlink"/>
            <w:noProof/>
          </w:rPr>
          <w:delText>Project Specific</w:delText>
        </w:r>
        <w:r w:rsidDel="00F96BE5">
          <w:rPr>
            <w:noProof/>
            <w:webHidden/>
          </w:rPr>
          <w:tab/>
          <w:delText>9</w:delText>
        </w:r>
      </w:del>
    </w:p>
    <w:p w14:paraId="4D41A716" w14:textId="77777777" w:rsidR="00190505" w:rsidDel="00F96BE5" w:rsidRDefault="00190505">
      <w:pPr>
        <w:pStyle w:val="TOC3"/>
        <w:rPr>
          <w:del w:id="204" w:author="Nemat Sarnevesht" w:date="2018-12-27T10:30:00Z"/>
          <w:rFonts w:asciiTheme="minorHAnsi" w:eastAsiaTheme="minorEastAsia" w:hAnsiTheme="minorHAnsi"/>
          <w:noProof/>
        </w:rPr>
      </w:pPr>
      <w:del w:id="205" w:author="Nemat Sarnevesht" w:date="2018-12-27T10:30:00Z">
        <w:r w:rsidRPr="00D76756" w:rsidDel="00F96BE5">
          <w:rPr>
            <w:rStyle w:val="Hyperlink"/>
            <w:noProof/>
          </w:rPr>
          <w:delText>1.6.1</w:delText>
        </w:r>
        <w:r w:rsidDel="00F96BE5">
          <w:rPr>
            <w:rFonts w:asciiTheme="minorHAnsi" w:eastAsiaTheme="minorEastAsia" w:hAnsiTheme="minorHAnsi"/>
            <w:noProof/>
          </w:rPr>
          <w:tab/>
        </w:r>
        <w:r w:rsidRPr="00D76756" w:rsidDel="00F96BE5">
          <w:rPr>
            <w:rStyle w:val="Hyperlink"/>
            <w:noProof/>
          </w:rPr>
          <w:delText>Section</w:delText>
        </w:r>
        <w:r w:rsidDel="00F96BE5">
          <w:rPr>
            <w:noProof/>
            <w:webHidden/>
          </w:rPr>
          <w:tab/>
          <w:delText>9</w:delText>
        </w:r>
      </w:del>
    </w:p>
    <w:p w14:paraId="6AB3CECE" w14:textId="77777777" w:rsidR="00190505" w:rsidDel="00F96BE5" w:rsidRDefault="00190505">
      <w:pPr>
        <w:pStyle w:val="TOC3"/>
        <w:rPr>
          <w:del w:id="206" w:author="Nemat Sarnevesht" w:date="2018-12-27T10:30:00Z"/>
          <w:rFonts w:asciiTheme="minorHAnsi" w:eastAsiaTheme="minorEastAsia" w:hAnsiTheme="minorHAnsi"/>
          <w:noProof/>
        </w:rPr>
      </w:pPr>
      <w:del w:id="207" w:author="Nemat Sarnevesht" w:date="2018-12-27T10:30:00Z">
        <w:r w:rsidRPr="00D76756" w:rsidDel="00F96BE5">
          <w:rPr>
            <w:rStyle w:val="Hyperlink"/>
            <w:noProof/>
          </w:rPr>
          <w:delText>1.6.2</w:delText>
        </w:r>
        <w:r w:rsidDel="00F96BE5">
          <w:rPr>
            <w:rFonts w:asciiTheme="minorHAnsi" w:eastAsiaTheme="minorEastAsia" w:hAnsiTheme="minorHAnsi"/>
            <w:noProof/>
          </w:rPr>
          <w:tab/>
        </w:r>
        <w:r w:rsidRPr="00D76756" w:rsidDel="00F96BE5">
          <w:rPr>
            <w:rStyle w:val="Hyperlink"/>
            <w:noProof/>
          </w:rPr>
          <w:delText>Section</w:delText>
        </w:r>
        <w:r w:rsidDel="00F96BE5">
          <w:rPr>
            <w:noProof/>
            <w:webHidden/>
          </w:rPr>
          <w:tab/>
          <w:delText>9</w:delText>
        </w:r>
      </w:del>
    </w:p>
    <w:p w14:paraId="57F9B61D" w14:textId="77777777" w:rsidR="00FC681A" w:rsidRDefault="00113B9A" w:rsidP="00113B9A">
      <w:pPr>
        <w:spacing w:after="120" w:line="240" w:lineRule="auto"/>
        <w:rPr>
          <w:rFonts w:ascii="Trebuchet MS Bold" w:eastAsiaTheme="minorHAnsi" w:hAnsi="Trebuchet MS Bold" w:cs="Arial"/>
          <w:caps/>
        </w:rPr>
      </w:pPr>
      <w:r>
        <w:rPr>
          <w:rFonts w:ascii="Trebuchet MS Bold" w:eastAsiaTheme="minorHAnsi" w:hAnsi="Trebuchet MS Bold" w:cs="Arial"/>
          <w:caps/>
        </w:rPr>
        <w:fldChar w:fldCharType="end"/>
      </w:r>
      <w:bookmarkStart w:id="208" w:name="_GoBack"/>
      <w:bookmarkEnd w:id="208"/>
    </w:p>
    <w:p w14:paraId="21CC54CC" w14:textId="77777777" w:rsidR="00D64905" w:rsidRDefault="00D64905">
      <w:pPr>
        <w:rPr>
          <w:rFonts w:ascii="Trebuchet MS" w:eastAsiaTheme="minorHAnsi" w:hAnsi="Trebuchet MS" w:cstheme="majorBidi"/>
          <w:b/>
          <w:bCs/>
          <w:kern w:val="32"/>
          <w:sz w:val="28"/>
          <w:szCs w:val="32"/>
        </w:rPr>
      </w:pPr>
      <w:r>
        <w:rPr>
          <w:rFonts w:eastAsiaTheme="minorHAnsi"/>
        </w:rPr>
        <w:br w:type="page"/>
      </w:r>
    </w:p>
    <w:p w14:paraId="36DDDCEB" w14:textId="4179B373" w:rsidR="000A1AAD" w:rsidRDefault="000A1AAD" w:rsidP="001C3066">
      <w:pPr>
        <w:pStyle w:val="Heading1"/>
        <w:rPr>
          <w:ins w:id="209" w:author="Megan Lagermeier" w:date="2018-12-24T10:38:00Z"/>
          <w:rFonts w:eastAsiaTheme="minorHAnsi"/>
        </w:rPr>
      </w:pPr>
      <w:del w:id="210" w:author="Megan Lagermeier" w:date="2018-12-24T10:38:00Z">
        <w:r w:rsidDel="00AE27D2">
          <w:rPr>
            <w:rFonts w:eastAsiaTheme="minorHAnsi"/>
          </w:rPr>
          <w:lastRenderedPageBreak/>
          <w:delText>Product A</w:delText>
        </w:r>
      </w:del>
      <w:bookmarkStart w:id="211" w:name="_Toc533669938"/>
      <w:ins w:id="212" w:author="Megan Lagermeier" w:date="2018-12-24T10:38:00Z">
        <w:r w:rsidR="00AE27D2">
          <w:rPr>
            <w:rFonts w:eastAsiaTheme="minorHAnsi"/>
          </w:rPr>
          <w:t>Gryphin</w:t>
        </w:r>
        <w:bookmarkEnd w:id="211"/>
      </w:ins>
    </w:p>
    <w:tbl>
      <w:tblPr>
        <w:tblStyle w:val="TableGrid"/>
        <w:tblW w:w="9350" w:type="dxa"/>
        <w:jc w:val="center"/>
        <w:tblInd w:w="0" w:type="dxa"/>
        <w:tblLook w:val="04A0" w:firstRow="1" w:lastRow="0" w:firstColumn="1" w:lastColumn="0" w:noHBand="0" w:noVBand="1"/>
        <w:tblPrChange w:id="213" w:author="Megan Lagermeier" w:date="2018-12-24T10:38:00Z">
          <w:tblPr>
            <w:tblStyle w:val="TableGrid"/>
            <w:tblW w:w="9350" w:type="dxa"/>
            <w:tblInd w:w="607" w:type="dxa"/>
            <w:tblLook w:val="04A0" w:firstRow="1" w:lastRow="0" w:firstColumn="1" w:lastColumn="0" w:noHBand="0" w:noVBand="1"/>
          </w:tblPr>
        </w:tblPrChange>
      </w:tblPr>
      <w:tblGrid>
        <w:gridCol w:w="1705"/>
        <w:gridCol w:w="7645"/>
        <w:tblGridChange w:id="214">
          <w:tblGrid>
            <w:gridCol w:w="1214"/>
            <w:gridCol w:w="491"/>
            <w:gridCol w:w="1214"/>
            <w:gridCol w:w="6431"/>
            <w:gridCol w:w="1214"/>
          </w:tblGrid>
        </w:tblGridChange>
      </w:tblGrid>
      <w:tr w:rsidR="00AE27D2" w14:paraId="4D7BA4F2" w14:textId="77777777" w:rsidTr="00AE27D2">
        <w:trPr>
          <w:jc w:val="center"/>
          <w:ins w:id="215" w:author="Megan Lagermeier" w:date="2018-12-24T10:38:00Z"/>
          <w:trPrChange w:id="216" w:author="Megan Lagermeier" w:date="2018-12-24T10:38:00Z">
            <w:trPr>
              <w:gridBefore w:val="1"/>
            </w:trPr>
          </w:trPrChange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  <w:tcPrChange w:id="217" w:author="Megan Lagermeier" w:date="2018-12-24T10:38:00Z">
              <w:tcPr>
                <w:tcW w:w="170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FBFBF" w:themeFill="background1" w:themeFillShade="BF"/>
                <w:hideMark/>
              </w:tcPr>
            </w:tcPrChange>
          </w:tcPr>
          <w:p w14:paraId="358C1CA0" w14:textId="77777777" w:rsidR="00AE27D2" w:rsidRPr="00AE27D2" w:rsidRDefault="00AE27D2">
            <w:pPr>
              <w:spacing w:before="40" w:after="40"/>
              <w:jc w:val="center"/>
              <w:rPr>
                <w:ins w:id="218" w:author="Megan Lagermeier" w:date="2018-12-24T10:38:00Z"/>
                <w:rFonts w:ascii="Trebuchet MS" w:eastAsia="Cambria" w:hAnsi="Trebuchet MS" w:cs="Calibri"/>
                <w:b/>
              </w:rPr>
            </w:pPr>
            <w:ins w:id="219" w:author="Megan Lagermeier" w:date="2018-12-24T10:38:00Z">
              <w:r w:rsidRPr="00AE27D2">
                <w:rPr>
                  <w:rFonts w:ascii="Trebuchet MS" w:eastAsia="Cambria" w:hAnsi="Trebuchet MS" w:cs="Calibri"/>
                  <w:b/>
                </w:rPr>
                <w:t>Acronym</w:t>
              </w:r>
            </w:ins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  <w:tcPrChange w:id="220" w:author="Megan Lagermeier" w:date="2018-12-24T10:38:00Z">
              <w:tcPr>
                <w:tcW w:w="764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FBFBF" w:themeFill="background1" w:themeFillShade="BF"/>
                <w:hideMark/>
              </w:tcPr>
            </w:tcPrChange>
          </w:tcPr>
          <w:p w14:paraId="5B32F8B2" w14:textId="77777777" w:rsidR="00AE27D2" w:rsidRPr="00AE27D2" w:rsidRDefault="00AE27D2">
            <w:pPr>
              <w:spacing w:before="40" w:after="40"/>
              <w:jc w:val="center"/>
              <w:rPr>
                <w:ins w:id="221" w:author="Megan Lagermeier" w:date="2018-12-24T10:38:00Z"/>
                <w:rFonts w:ascii="Trebuchet MS" w:eastAsia="Cambria" w:hAnsi="Trebuchet MS" w:cs="Calibri"/>
                <w:b/>
              </w:rPr>
            </w:pPr>
            <w:ins w:id="222" w:author="Megan Lagermeier" w:date="2018-12-24T10:38:00Z">
              <w:r w:rsidRPr="00AE27D2">
                <w:rPr>
                  <w:rFonts w:ascii="Trebuchet MS" w:eastAsia="Cambria" w:hAnsi="Trebuchet MS" w:cs="Calibri"/>
                  <w:b/>
                </w:rPr>
                <w:t>Description</w:t>
              </w:r>
            </w:ins>
          </w:p>
        </w:tc>
      </w:tr>
      <w:tr w:rsidR="00AE27D2" w14:paraId="01AEF6C1" w14:textId="77777777" w:rsidTr="00AE27D2">
        <w:trPr>
          <w:trHeight w:val="422"/>
          <w:jc w:val="center"/>
          <w:ins w:id="223" w:author="Megan Lagermeier" w:date="2018-12-24T10:38:00Z"/>
          <w:trPrChange w:id="224" w:author="Megan Lagermeier" w:date="2018-12-24T10:38:00Z">
            <w:trPr>
              <w:gridBefore w:val="1"/>
              <w:trHeight w:val="422"/>
            </w:trPr>
          </w:trPrChange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225" w:author="Megan Lagermeier" w:date="2018-12-24T10:38:00Z">
              <w:tcPr>
                <w:tcW w:w="170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1B73C16A" w14:textId="77777777" w:rsidR="00AE27D2" w:rsidRPr="00AE27D2" w:rsidRDefault="00AE27D2">
            <w:pPr>
              <w:tabs>
                <w:tab w:val="left" w:pos="3090"/>
              </w:tabs>
              <w:spacing w:before="40" w:after="40"/>
              <w:jc w:val="center"/>
              <w:rPr>
                <w:ins w:id="226" w:author="Megan Lagermeier" w:date="2018-12-24T10:38:00Z"/>
                <w:rFonts w:ascii="Trebuchet MS" w:eastAsia="Cambria" w:hAnsi="Trebuchet MS"/>
              </w:rPr>
            </w:pPr>
            <w:ins w:id="227" w:author="Megan Lagermeier" w:date="2018-12-24T10:38:00Z">
              <w:r w:rsidRPr="00AE27D2">
                <w:rPr>
                  <w:rFonts w:ascii="Trebuchet MS" w:eastAsia="Cambria" w:hAnsi="Trebuchet MS"/>
                </w:rPr>
                <w:t>MongoDB</w:t>
              </w:r>
            </w:ins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228" w:author="Megan Lagermeier" w:date="2018-12-24T10:38:00Z">
              <w:tcPr>
                <w:tcW w:w="764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42CFCFC2" w14:textId="77777777" w:rsidR="00AE27D2" w:rsidRPr="00AE27D2" w:rsidRDefault="00AE27D2">
            <w:pPr>
              <w:tabs>
                <w:tab w:val="left" w:pos="3090"/>
              </w:tabs>
              <w:spacing w:before="40" w:after="40"/>
              <w:rPr>
                <w:ins w:id="229" w:author="Megan Lagermeier" w:date="2018-12-24T10:38:00Z"/>
                <w:rFonts w:ascii="Trebuchet MS" w:eastAsia="Cambria" w:hAnsi="Trebuchet MS"/>
              </w:rPr>
            </w:pPr>
            <w:ins w:id="230" w:author="Megan Lagermeier" w:date="2018-12-24T10:38:00Z">
              <w:r w:rsidRPr="00AE27D2">
                <w:rPr>
                  <w:rFonts w:ascii="Trebuchet MS" w:eastAsia="Cambria" w:hAnsi="Trebuchet MS"/>
                </w:rPr>
                <w:t>Document oriented database</w:t>
              </w:r>
            </w:ins>
          </w:p>
          <w:p w14:paraId="39620D8F" w14:textId="77777777" w:rsidR="00AE27D2" w:rsidRPr="00AE27D2" w:rsidRDefault="00AE27D2">
            <w:pPr>
              <w:tabs>
                <w:tab w:val="left" w:pos="3090"/>
              </w:tabs>
              <w:spacing w:before="40" w:after="40"/>
              <w:rPr>
                <w:ins w:id="231" w:author="Megan Lagermeier" w:date="2018-12-24T10:38:00Z"/>
                <w:rFonts w:ascii="Trebuchet MS" w:eastAsia="Cambria" w:hAnsi="Trebuchet MS"/>
              </w:rPr>
            </w:pPr>
            <w:ins w:id="232" w:author="Megan Lagermeier" w:date="2018-12-24T10:38:00Z">
              <w:r w:rsidRPr="00AE27D2">
                <w:rPr>
                  <w:rStyle w:val="Hyperlink"/>
                  <w:rFonts w:ascii="Trebuchet MS" w:eastAsia="Cambria" w:hAnsi="Trebuchet MS" w:cstheme="minorBidi"/>
                  <w:sz w:val="22"/>
                  <w:szCs w:val="22"/>
                  <w:rPrChange w:id="233" w:author="Megan Lagermeier" w:date="2018-12-24T10:38:00Z">
                    <w:rPr>
                      <w:rStyle w:val="Hyperlink"/>
                      <w:rFonts w:asciiTheme="minorHAnsi" w:eastAsia="Cambria" w:hAnsiTheme="minorHAnsi" w:cstheme="minorBidi"/>
                      <w:sz w:val="22"/>
                      <w:szCs w:val="22"/>
                    </w:rPr>
                  </w:rPrChange>
                </w:rPr>
                <w:fldChar w:fldCharType="begin"/>
              </w:r>
              <w:r w:rsidRPr="00AE27D2">
                <w:rPr>
                  <w:rStyle w:val="Hyperlink"/>
                  <w:rFonts w:ascii="Trebuchet MS" w:eastAsia="Cambria" w:hAnsi="Trebuchet MS"/>
                  <w:rPrChange w:id="234" w:author="Megan Lagermeier" w:date="2018-12-24T10:38:00Z">
                    <w:rPr>
                      <w:rStyle w:val="Hyperlink"/>
                      <w:rFonts w:eastAsia="Cambria"/>
                    </w:rPr>
                  </w:rPrChange>
                </w:rPr>
                <w:instrText xml:space="preserve"> HYPERLINK "https://www.mongodb.com/" </w:instrText>
              </w:r>
              <w:r w:rsidRPr="00AE27D2">
                <w:rPr>
                  <w:rStyle w:val="Hyperlink"/>
                  <w:rFonts w:ascii="Trebuchet MS" w:eastAsia="Cambria" w:hAnsi="Trebuchet MS" w:cstheme="minorBidi"/>
                  <w:sz w:val="22"/>
                  <w:szCs w:val="22"/>
                  <w:rPrChange w:id="235" w:author="Megan Lagermeier" w:date="2018-12-24T10:38:00Z">
                    <w:rPr>
                      <w:rStyle w:val="Hyperlink"/>
                      <w:rFonts w:eastAsia="Cambria"/>
                    </w:rPr>
                  </w:rPrChange>
                </w:rPr>
                <w:fldChar w:fldCharType="separate"/>
              </w:r>
              <w:r w:rsidRPr="00AE27D2">
                <w:rPr>
                  <w:rStyle w:val="Hyperlink"/>
                  <w:rFonts w:ascii="Trebuchet MS" w:eastAsia="Cambria" w:hAnsi="Trebuchet MS"/>
                  <w:rPrChange w:id="236" w:author="Megan Lagermeier" w:date="2018-12-24T10:38:00Z">
                    <w:rPr>
                      <w:rStyle w:val="Hyperlink"/>
                      <w:rFonts w:eastAsia="Cambria"/>
                    </w:rPr>
                  </w:rPrChange>
                </w:rPr>
                <w:t>https://www.mongodb.com/</w:t>
              </w:r>
              <w:r w:rsidRPr="00AE27D2">
                <w:rPr>
                  <w:rStyle w:val="Hyperlink"/>
                  <w:rFonts w:ascii="Trebuchet MS" w:eastAsia="Cambria" w:hAnsi="Trebuchet MS" w:cstheme="minorBidi"/>
                  <w:sz w:val="22"/>
                  <w:szCs w:val="22"/>
                  <w:rPrChange w:id="237" w:author="Megan Lagermeier" w:date="2018-12-24T10:38:00Z">
                    <w:rPr>
                      <w:rStyle w:val="Hyperlink"/>
                      <w:rFonts w:eastAsia="Cambria"/>
                    </w:rPr>
                  </w:rPrChange>
                </w:rPr>
                <w:fldChar w:fldCharType="end"/>
              </w:r>
              <w:r w:rsidRPr="00AE27D2">
                <w:rPr>
                  <w:rFonts w:ascii="Trebuchet MS" w:eastAsia="Cambria" w:hAnsi="Trebuchet MS"/>
                </w:rPr>
                <w:t xml:space="preserve"> </w:t>
              </w:r>
            </w:ins>
          </w:p>
        </w:tc>
      </w:tr>
      <w:tr w:rsidR="00AE27D2" w14:paraId="7BC22B60" w14:textId="77777777" w:rsidTr="00AE27D2">
        <w:trPr>
          <w:trHeight w:val="422"/>
          <w:jc w:val="center"/>
          <w:ins w:id="238" w:author="Megan Lagermeier" w:date="2018-12-24T10:38:00Z"/>
          <w:trPrChange w:id="239" w:author="Megan Lagermeier" w:date="2018-12-24T10:38:00Z">
            <w:trPr>
              <w:gridBefore w:val="1"/>
              <w:trHeight w:val="422"/>
            </w:trPr>
          </w:trPrChange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240" w:author="Megan Lagermeier" w:date="2018-12-24T10:38:00Z">
              <w:tcPr>
                <w:tcW w:w="170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303CE863" w14:textId="77777777" w:rsidR="00AE27D2" w:rsidRPr="00AE27D2" w:rsidRDefault="00AE27D2">
            <w:pPr>
              <w:tabs>
                <w:tab w:val="left" w:pos="3090"/>
              </w:tabs>
              <w:spacing w:before="40" w:after="40"/>
              <w:jc w:val="center"/>
              <w:rPr>
                <w:ins w:id="241" w:author="Megan Lagermeier" w:date="2018-12-24T10:38:00Z"/>
                <w:rFonts w:ascii="Trebuchet MS" w:eastAsia="Cambria" w:hAnsi="Trebuchet MS"/>
              </w:rPr>
            </w:pPr>
            <w:ins w:id="242" w:author="Megan Lagermeier" w:date="2018-12-24T10:38:00Z">
              <w:r w:rsidRPr="00AE27D2">
                <w:rPr>
                  <w:rFonts w:ascii="Trebuchet MS" w:eastAsia="Cambria" w:hAnsi="Trebuchet MS"/>
                </w:rPr>
                <w:t>L6</w:t>
              </w:r>
            </w:ins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243" w:author="Megan Lagermeier" w:date="2018-12-24T10:38:00Z">
              <w:tcPr>
                <w:tcW w:w="764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2BABE021" w14:textId="77777777" w:rsidR="00AE27D2" w:rsidRPr="00AE27D2" w:rsidRDefault="00AE27D2">
            <w:pPr>
              <w:tabs>
                <w:tab w:val="left" w:pos="3090"/>
              </w:tabs>
              <w:spacing w:before="40" w:after="40"/>
              <w:rPr>
                <w:ins w:id="244" w:author="Megan Lagermeier" w:date="2018-12-24T10:38:00Z"/>
                <w:rFonts w:ascii="Trebuchet MS" w:eastAsia="Cambria" w:hAnsi="Trebuchet MS"/>
              </w:rPr>
            </w:pPr>
            <w:ins w:id="245" w:author="Megan Lagermeier" w:date="2018-12-24T10:38:00Z">
              <w:r w:rsidRPr="00AE27D2">
                <w:rPr>
                  <w:rFonts w:ascii="Trebuchet MS" w:eastAsia="Cambria" w:hAnsi="Trebuchet MS"/>
                </w:rPr>
                <w:t>The Gryphin adaptor that is responsible for taking messages from Kafka topics in native format and converting them to common format.</w:t>
              </w:r>
            </w:ins>
          </w:p>
        </w:tc>
      </w:tr>
      <w:tr w:rsidR="00AE27D2" w14:paraId="6637568F" w14:textId="77777777" w:rsidTr="00AE27D2">
        <w:trPr>
          <w:jc w:val="center"/>
          <w:ins w:id="246" w:author="Megan Lagermeier" w:date="2018-12-24T10:38:00Z"/>
          <w:trPrChange w:id="247" w:author="Megan Lagermeier" w:date="2018-12-24T10:38:00Z">
            <w:trPr>
              <w:gridBefore w:val="1"/>
            </w:trPr>
          </w:trPrChange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248" w:author="Megan Lagermeier" w:date="2018-12-24T10:38:00Z">
              <w:tcPr>
                <w:tcW w:w="170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6306F676" w14:textId="77777777" w:rsidR="00AE27D2" w:rsidRPr="00AE27D2" w:rsidRDefault="00AE27D2">
            <w:pPr>
              <w:tabs>
                <w:tab w:val="left" w:pos="3090"/>
              </w:tabs>
              <w:spacing w:before="40" w:after="40"/>
              <w:jc w:val="center"/>
              <w:rPr>
                <w:ins w:id="249" w:author="Megan Lagermeier" w:date="2018-12-24T10:38:00Z"/>
                <w:rFonts w:ascii="Trebuchet MS" w:eastAsia="Cambria" w:hAnsi="Trebuchet MS"/>
              </w:rPr>
            </w:pPr>
            <w:ins w:id="250" w:author="Megan Lagermeier" w:date="2018-12-24T10:38:00Z">
              <w:r w:rsidRPr="00AE27D2">
                <w:rPr>
                  <w:rFonts w:ascii="Trebuchet MS" w:eastAsia="Cambria" w:hAnsi="Trebuchet MS"/>
                </w:rPr>
                <w:t>JSON</w:t>
              </w:r>
            </w:ins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251" w:author="Megan Lagermeier" w:date="2018-12-24T10:38:00Z">
              <w:tcPr>
                <w:tcW w:w="764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1D29FEFC" w14:textId="77777777" w:rsidR="00AE27D2" w:rsidRPr="00AE27D2" w:rsidRDefault="00AE27D2">
            <w:pPr>
              <w:tabs>
                <w:tab w:val="left" w:pos="3090"/>
              </w:tabs>
              <w:spacing w:before="40" w:after="40"/>
              <w:rPr>
                <w:ins w:id="252" w:author="Megan Lagermeier" w:date="2018-12-24T10:38:00Z"/>
                <w:rFonts w:ascii="Trebuchet MS" w:eastAsia="Cambria" w:hAnsi="Trebuchet MS"/>
              </w:rPr>
            </w:pPr>
            <w:ins w:id="253" w:author="Megan Lagermeier" w:date="2018-12-24T10:38:00Z">
              <w:r w:rsidRPr="00AE27D2">
                <w:rPr>
                  <w:rFonts w:ascii="Trebuchet MS" w:eastAsia="Cambria" w:hAnsi="Trebuchet MS"/>
                </w:rPr>
                <w:t xml:space="preserve">Java Script Object Notation is a data exchange format. </w:t>
              </w:r>
            </w:ins>
          </w:p>
          <w:p w14:paraId="6F27D586" w14:textId="77777777" w:rsidR="00AE27D2" w:rsidRPr="00AE27D2" w:rsidRDefault="00AE27D2">
            <w:pPr>
              <w:tabs>
                <w:tab w:val="left" w:pos="3090"/>
              </w:tabs>
              <w:spacing w:before="40" w:after="40"/>
              <w:rPr>
                <w:ins w:id="254" w:author="Megan Lagermeier" w:date="2018-12-24T10:38:00Z"/>
                <w:rFonts w:ascii="Trebuchet MS" w:eastAsia="Cambria" w:hAnsi="Trebuchet MS"/>
              </w:rPr>
            </w:pPr>
            <w:ins w:id="255" w:author="Megan Lagermeier" w:date="2018-12-24T10:38:00Z">
              <w:r w:rsidRPr="00AE27D2">
                <w:rPr>
                  <w:rStyle w:val="Hyperlink"/>
                  <w:rFonts w:ascii="Trebuchet MS" w:eastAsia="Cambria" w:hAnsi="Trebuchet MS" w:cstheme="minorBidi"/>
                  <w:sz w:val="22"/>
                  <w:szCs w:val="22"/>
                  <w:rPrChange w:id="256" w:author="Megan Lagermeier" w:date="2018-12-24T10:38:00Z">
                    <w:rPr>
                      <w:rStyle w:val="Hyperlink"/>
                      <w:rFonts w:asciiTheme="minorHAnsi" w:eastAsia="Cambria" w:hAnsiTheme="minorHAnsi" w:cstheme="minorBidi"/>
                      <w:sz w:val="22"/>
                      <w:szCs w:val="22"/>
                    </w:rPr>
                  </w:rPrChange>
                </w:rPr>
                <w:fldChar w:fldCharType="begin"/>
              </w:r>
              <w:r w:rsidRPr="00AE27D2">
                <w:rPr>
                  <w:rStyle w:val="Hyperlink"/>
                  <w:rFonts w:ascii="Trebuchet MS" w:eastAsia="Cambria" w:hAnsi="Trebuchet MS"/>
                  <w:rPrChange w:id="257" w:author="Megan Lagermeier" w:date="2018-12-24T10:38:00Z">
                    <w:rPr>
                      <w:rStyle w:val="Hyperlink"/>
                      <w:rFonts w:eastAsia="Cambria"/>
                    </w:rPr>
                  </w:rPrChange>
                </w:rPr>
                <w:instrText xml:space="preserve"> HYPERLINK "https://www.json.org/" </w:instrText>
              </w:r>
              <w:r w:rsidRPr="00AE27D2">
                <w:rPr>
                  <w:rStyle w:val="Hyperlink"/>
                  <w:rFonts w:ascii="Trebuchet MS" w:eastAsia="Cambria" w:hAnsi="Trebuchet MS" w:cstheme="minorBidi"/>
                  <w:sz w:val="22"/>
                  <w:szCs w:val="22"/>
                  <w:rPrChange w:id="258" w:author="Megan Lagermeier" w:date="2018-12-24T10:38:00Z">
                    <w:rPr>
                      <w:rStyle w:val="Hyperlink"/>
                      <w:rFonts w:eastAsia="Cambria"/>
                    </w:rPr>
                  </w:rPrChange>
                </w:rPr>
                <w:fldChar w:fldCharType="separate"/>
              </w:r>
              <w:r w:rsidRPr="00AE27D2">
                <w:rPr>
                  <w:rStyle w:val="Hyperlink"/>
                  <w:rFonts w:ascii="Trebuchet MS" w:eastAsia="Cambria" w:hAnsi="Trebuchet MS"/>
                  <w:rPrChange w:id="259" w:author="Megan Lagermeier" w:date="2018-12-24T10:38:00Z">
                    <w:rPr>
                      <w:rStyle w:val="Hyperlink"/>
                      <w:rFonts w:eastAsia="Cambria"/>
                    </w:rPr>
                  </w:rPrChange>
                </w:rPr>
                <w:t>https://www.json.org/</w:t>
              </w:r>
              <w:r w:rsidRPr="00AE27D2">
                <w:rPr>
                  <w:rStyle w:val="Hyperlink"/>
                  <w:rFonts w:ascii="Trebuchet MS" w:eastAsia="Cambria" w:hAnsi="Trebuchet MS" w:cstheme="minorBidi"/>
                  <w:sz w:val="22"/>
                  <w:szCs w:val="22"/>
                  <w:rPrChange w:id="260" w:author="Megan Lagermeier" w:date="2018-12-24T10:38:00Z">
                    <w:rPr>
                      <w:rStyle w:val="Hyperlink"/>
                      <w:rFonts w:eastAsia="Cambria"/>
                    </w:rPr>
                  </w:rPrChange>
                </w:rPr>
                <w:fldChar w:fldCharType="end"/>
              </w:r>
              <w:r w:rsidRPr="00AE27D2">
                <w:rPr>
                  <w:rFonts w:ascii="Trebuchet MS" w:eastAsia="Cambria" w:hAnsi="Trebuchet MS"/>
                </w:rPr>
                <w:t xml:space="preserve"> </w:t>
              </w:r>
            </w:ins>
          </w:p>
        </w:tc>
      </w:tr>
      <w:tr w:rsidR="00AE27D2" w14:paraId="71F6222A" w14:textId="77777777" w:rsidTr="00AE27D2">
        <w:trPr>
          <w:jc w:val="center"/>
          <w:ins w:id="261" w:author="Megan Lagermeier" w:date="2018-12-24T10:38:00Z"/>
          <w:trPrChange w:id="262" w:author="Megan Lagermeier" w:date="2018-12-24T10:38:00Z">
            <w:trPr>
              <w:gridBefore w:val="1"/>
            </w:trPr>
          </w:trPrChange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263" w:author="Megan Lagermeier" w:date="2018-12-24T10:38:00Z">
              <w:tcPr>
                <w:tcW w:w="170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7400A6E7" w14:textId="77777777" w:rsidR="00AE27D2" w:rsidRPr="00AE27D2" w:rsidRDefault="00AE27D2">
            <w:pPr>
              <w:tabs>
                <w:tab w:val="left" w:pos="3090"/>
              </w:tabs>
              <w:spacing w:before="40" w:after="40"/>
              <w:jc w:val="center"/>
              <w:rPr>
                <w:ins w:id="264" w:author="Megan Lagermeier" w:date="2018-12-24T10:38:00Z"/>
                <w:rFonts w:ascii="Trebuchet MS" w:eastAsia="Cambria" w:hAnsi="Trebuchet MS"/>
              </w:rPr>
            </w:pPr>
            <w:ins w:id="265" w:author="Megan Lagermeier" w:date="2018-12-24T10:38:00Z">
              <w:r w:rsidRPr="00AE27D2">
                <w:rPr>
                  <w:rFonts w:ascii="Trebuchet MS" w:eastAsia="Cambria" w:hAnsi="Trebuchet MS"/>
                </w:rPr>
                <w:t>InfluxDB</w:t>
              </w:r>
            </w:ins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266" w:author="Megan Lagermeier" w:date="2018-12-24T10:38:00Z">
              <w:tcPr>
                <w:tcW w:w="764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580FEEE4" w14:textId="77777777" w:rsidR="00AE27D2" w:rsidRPr="00AE27D2" w:rsidRDefault="00AE27D2">
            <w:pPr>
              <w:tabs>
                <w:tab w:val="left" w:pos="3090"/>
              </w:tabs>
              <w:spacing w:before="40" w:after="40"/>
              <w:rPr>
                <w:ins w:id="267" w:author="Megan Lagermeier" w:date="2018-12-24T10:38:00Z"/>
                <w:rFonts w:ascii="Trebuchet MS" w:eastAsia="Cambria" w:hAnsi="Trebuchet MS"/>
              </w:rPr>
            </w:pPr>
            <w:ins w:id="268" w:author="Megan Lagermeier" w:date="2018-12-24T10:38:00Z">
              <w:r w:rsidRPr="00AE27D2">
                <w:rPr>
                  <w:rFonts w:ascii="Trebuchet MS" w:eastAsia="Cambria" w:hAnsi="Trebuchet MS"/>
                </w:rPr>
                <w:t>Time series database.</w:t>
              </w:r>
            </w:ins>
          </w:p>
          <w:p w14:paraId="764C8E25" w14:textId="77777777" w:rsidR="00AE27D2" w:rsidRPr="00AE27D2" w:rsidRDefault="00AE27D2">
            <w:pPr>
              <w:tabs>
                <w:tab w:val="left" w:pos="3090"/>
              </w:tabs>
              <w:spacing w:before="40" w:after="40"/>
              <w:rPr>
                <w:ins w:id="269" w:author="Megan Lagermeier" w:date="2018-12-24T10:38:00Z"/>
                <w:rFonts w:ascii="Trebuchet MS" w:eastAsia="Cambria" w:hAnsi="Trebuchet MS"/>
              </w:rPr>
            </w:pPr>
            <w:ins w:id="270" w:author="Megan Lagermeier" w:date="2018-12-24T10:38:00Z">
              <w:r w:rsidRPr="00AE27D2">
                <w:rPr>
                  <w:rFonts w:ascii="Trebuchet MS" w:eastAsia="Cambria" w:hAnsi="Trebuchet MS"/>
                </w:rPr>
                <w:t>https://www.influxdata.com/</w:t>
              </w:r>
            </w:ins>
          </w:p>
        </w:tc>
      </w:tr>
      <w:tr w:rsidR="00AE27D2" w14:paraId="44E9B0E5" w14:textId="77777777" w:rsidTr="00AE27D2">
        <w:trPr>
          <w:jc w:val="center"/>
          <w:ins w:id="271" w:author="Megan Lagermeier" w:date="2018-12-24T10:38:00Z"/>
          <w:trPrChange w:id="272" w:author="Megan Lagermeier" w:date="2018-12-24T10:38:00Z">
            <w:trPr>
              <w:gridBefore w:val="1"/>
            </w:trPr>
          </w:trPrChange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273" w:author="Megan Lagermeier" w:date="2018-12-24T10:38:00Z">
              <w:tcPr>
                <w:tcW w:w="170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0A89A7DD" w14:textId="77777777" w:rsidR="00AE27D2" w:rsidRPr="00AE27D2" w:rsidRDefault="00AE27D2">
            <w:pPr>
              <w:tabs>
                <w:tab w:val="left" w:pos="3090"/>
              </w:tabs>
              <w:spacing w:before="40" w:after="40"/>
              <w:jc w:val="center"/>
              <w:rPr>
                <w:ins w:id="274" w:author="Megan Lagermeier" w:date="2018-12-24T10:38:00Z"/>
                <w:rFonts w:ascii="Trebuchet MS" w:eastAsia="Cambria" w:hAnsi="Trebuchet MS"/>
              </w:rPr>
            </w:pPr>
            <w:ins w:id="275" w:author="Megan Lagermeier" w:date="2018-12-24T10:38:00Z">
              <w:r w:rsidRPr="00AE27D2">
                <w:rPr>
                  <w:rFonts w:ascii="Trebuchet MS" w:eastAsia="Cambria" w:hAnsi="Trebuchet MS"/>
                </w:rPr>
                <w:t>L7</w:t>
              </w:r>
            </w:ins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276" w:author="Megan Lagermeier" w:date="2018-12-24T10:38:00Z">
              <w:tcPr>
                <w:tcW w:w="764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5DF96D79" w14:textId="77777777" w:rsidR="00AE27D2" w:rsidRPr="00AE27D2" w:rsidRDefault="00AE27D2">
            <w:pPr>
              <w:tabs>
                <w:tab w:val="left" w:pos="3090"/>
              </w:tabs>
              <w:spacing w:before="40" w:after="40"/>
              <w:rPr>
                <w:ins w:id="277" w:author="Megan Lagermeier" w:date="2018-12-24T10:38:00Z"/>
                <w:rFonts w:ascii="Trebuchet MS" w:eastAsia="Cambria" w:hAnsi="Trebuchet MS"/>
              </w:rPr>
            </w:pPr>
            <w:ins w:id="278" w:author="Megan Lagermeier" w:date="2018-12-24T10:38:00Z">
              <w:r w:rsidRPr="00AE27D2">
                <w:rPr>
                  <w:rFonts w:ascii="Trebuchet MS" w:eastAsia="Cambria" w:hAnsi="Trebuchet MS"/>
                </w:rPr>
                <w:t>The Gryphin adaptor that is responsible for taking messages from Kafka topics and writing them to InfluxDB.</w:t>
              </w:r>
            </w:ins>
          </w:p>
        </w:tc>
      </w:tr>
      <w:tr w:rsidR="00AE27D2" w14:paraId="33E9FF9F" w14:textId="77777777" w:rsidTr="00AE27D2">
        <w:trPr>
          <w:jc w:val="center"/>
          <w:ins w:id="279" w:author="Megan Lagermeier" w:date="2018-12-24T10:38:00Z"/>
          <w:trPrChange w:id="280" w:author="Megan Lagermeier" w:date="2018-12-24T10:38:00Z">
            <w:trPr>
              <w:gridBefore w:val="1"/>
            </w:trPr>
          </w:trPrChange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281" w:author="Megan Lagermeier" w:date="2018-12-24T10:38:00Z">
              <w:tcPr>
                <w:tcW w:w="170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54341748" w14:textId="77777777" w:rsidR="00AE27D2" w:rsidRPr="00AE27D2" w:rsidRDefault="00AE27D2">
            <w:pPr>
              <w:tabs>
                <w:tab w:val="left" w:pos="3090"/>
              </w:tabs>
              <w:spacing w:before="40" w:after="40"/>
              <w:jc w:val="center"/>
              <w:rPr>
                <w:ins w:id="282" w:author="Megan Lagermeier" w:date="2018-12-24T10:38:00Z"/>
                <w:rFonts w:ascii="Trebuchet MS" w:eastAsia="Cambria" w:hAnsi="Trebuchet MS"/>
              </w:rPr>
            </w:pPr>
            <w:ins w:id="283" w:author="Megan Lagermeier" w:date="2018-12-24T10:38:00Z">
              <w:r w:rsidRPr="00AE27D2">
                <w:rPr>
                  <w:rFonts w:ascii="Trebuchet MS" w:eastAsia="Cambria" w:hAnsi="Trebuchet MS"/>
                </w:rPr>
                <w:t>REST</w:t>
              </w:r>
            </w:ins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284" w:author="Megan Lagermeier" w:date="2018-12-24T10:38:00Z">
              <w:tcPr>
                <w:tcW w:w="764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6D6E1A0B" w14:textId="77777777" w:rsidR="00AE27D2" w:rsidRPr="00AE27D2" w:rsidRDefault="00AE27D2">
            <w:pPr>
              <w:tabs>
                <w:tab w:val="left" w:pos="3090"/>
              </w:tabs>
              <w:spacing w:before="40" w:after="40"/>
              <w:rPr>
                <w:ins w:id="285" w:author="Megan Lagermeier" w:date="2018-12-24T10:38:00Z"/>
                <w:rFonts w:ascii="Trebuchet MS" w:hAnsi="Trebuchet MS"/>
              </w:rPr>
            </w:pPr>
            <w:ins w:id="286" w:author="Megan Lagermeier" w:date="2018-12-24T10:38:00Z">
              <w:r w:rsidRPr="00AE27D2">
                <w:rPr>
                  <w:rFonts w:ascii="Trebuchet MS" w:eastAsia="Cambria" w:hAnsi="Trebuchet MS"/>
                </w:rPr>
                <w:t>Representational State Transfer</w:t>
              </w:r>
            </w:ins>
          </w:p>
        </w:tc>
      </w:tr>
      <w:tr w:rsidR="00AE27D2" w14:paraId="473033FB" w14:textId="77777777" w:rsidTr="00AE27D2">
        <w:trPr>
          <w:jc w:val="center"/>
          <w:ins w:id="287" w:author="Megan Lagermeier" w:date="2018-12-24T10:38:00Z"/>
          <w:trPrChange w:id="288" w:author="Megan Lagermeier" w:date="2018-12-24T10:38:00Z">
            <w:trPr>
              <w:gridBefore w:val="1"/>
            </w:trPr>
          </w:trPrChange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289" w:author="Megan Lagermeier" w:date="2018-12-24T10:38:00Z">
              <w:tcPr>
                <w:tcW w:w="170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330058B2" w14:textId="77777777" w:rsidR="00AE27D2" w:rsidRPr="00AE27D2" w:rsidRDefault="00AE27D2">
            <w:pPr>
              <w:tabs>
                <w:tab w:val="left" w:pos="3090"/>
              </w:tabs>
              <w:spacing w:before="40" w:after="40"/>
              <w:jc w:val="center"/>
              <w:rPr>
                <w:ins w:id="290" w:author="Megan Lagermeier" w:date="2018-12-24T10:38:00Z"/>
                <w:rFonts w:ascii="Trebuchet MS" w:eastAsia="Cambria" w:hAnsi="Trebuchet MS"/>
              </w:rPr>
            </w:pPr>
            <w:ins w:id="291" w:author="Megan Lagermeier" w:date="2018-12-24T10:38:00Z">
              <w:r w:rsidRPr="00AE27D2">
                <w:rPr>
                  <w:rFonts w:ascii="Trebuchet MS" w:eastAsia="Cambria" w:hAnsi="Trebuchet MS"/>
                </w:rPr>
                <w:t>API</w:t>
              </w:r>
            </w:ins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292" w:author="Megan Lagermeier" w:date="2018-12-24T10:38:00Z">
              <w:tcPr>
                <w:tcW w:w="764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2F5767A7" w14:textId="77777777" w:rsidR="00AE27D2" w:rsidRPr="00AE27D2" w:rsidRDefault="00AE27D2">
            <w:pPr>
              <w:tabs>
                <w:tab w:val="left" w:pos="3090"/>
              </w:tabs>
              <w:spacing w:before="40" w:after="40"/>
              <w:rPr>
                <w:ins w:id="293" w:author="Megan Lagermeier" w:date="2018-12-24T10:38:00Z"/>
                <w:rFonts w:ascii="Trebuchet MS" w:eastAsia="Cambria" w:hAnsi="Trebuchet MS"/>
              </w:rPr>
            </w:pPr>
            <w:ins w:id="294" w:author="Megan Lagermeier" w:date="2018-12-24T10:38:00Z">
              <w:r w:rsidRPr="00AE27D2">
                <w:rPr>
                  <w:rFonts w:ascii="Trebuchet MS" w:eastAsia="Cambria" w:hAnsi="Trebuchet MS"/>
                </w:rPr>
                <w:t>Application programming interface.</w:t>
              </w:r>
            </w:ins>
          </w:p>
        </w:tc>
      </w:tr>
      <w:tr w:rsidR="00AE27D2" w14:paraId="6D1B17F7" w14:textId="77777777" w:rsidTr="00AE27D2">
        <w:trPr>
          <w:jc w:val="center"/>
          <w:ins w:id="295" w:author="Megan Lagermeier" w:date="2018-12-24T10:38:00Z"/>
          <w:trPrChange w:id="296" w:author="Megan Lagermeier" w:date="2018-12-24T10:38:00Z">
            <w:trPr>
              <w:gridBefore w:val="1"/>
            </w:trPr>
          </w:trPrChange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297" w:author="Megan Lagermeier" w:date="2018-12-24T10:38:00Z">
              <w:tcPr>
                <w:tcW w:w="170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1F46F482" w14:textId="77777777" w:rsidR="00AE27D2" w:rsidRPr="00AE27D2" w:rsidRDefault="00AE27D2">
            <w:pPr>
              <w:tabs>
                <w:tab w:val="left" w:pos="3090"/>
              </w:tabs>
              <w:spacing w:before="40" w:after="40"/>
              <w:jc w:val="center"/>
              <w:rPr>
                <w:ins w:id="298" w:author="Megan Lagermeier" w:date="2018-12-24T10:38:00Z"/>
                <w:rFonts w:ascii="Trebuchet MS" w:eastAsia="Cambria" w:hAnsi="Trebuchet MS"/>
              </w:rPr>
            </w:pPr>
            <w:ins w:id="299" w:author="Megan Lagermeier" w:date="2018-12-24T10:38:00Z">
              <w:r w:rsidRPr="00AE27D2">
                <w:rPr>
                  <w:rFonts w:ascii="Trebuchet MS" w:eastAsia="Cambria" w:hAnsi="Trebuchet MS"/>
                </w:rPr>
                <w:t>PostgreSQL</w:t>
              </w:r>
            </w:ins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300" w:author="Megan Lagermeier" w:date="2018-12-24T10:38:00Z">
              <w:tcPr>
                <w:tcW w:w="764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001EEE48" w14:textId="77777777" w:rsidR="00AE27D2" w:rsidRPr="00AE27D2" w:rsidRDefault="00AE27D2">
            <w:pPr>
              <w:tabs>
                <w:tab w:val="left" w:pos="3090"/>
              </w:tabs>
              <w:spacing w:before="40" w:after="40"/>
              <w:rPr>
                <w:ins w:id="301" w:author="Megan Lagermeier" w:date="2018-12-24T10:38:00Z"/>
                <w:rFonts w:ascii="Trebuchet MS" w:hAnsi="Trebuchet MS"/>
              </w:rPr>
            </w:pPr>
            <w:ins w:id="302" w:author="Megan Lagermeier" w:date="2018-12-24T10:38:00Z">
              <w:r w:rsidRPr="00AE27D2">
                <w:rPr>
                  <w:rFonts w:ascii="Trebuchet MS" w:hAnsi="Trebuchet MS" w:cs="Arial"/>
                  <w:color w:val="222222"/>
                  <w:shd w:val="clear" w:color="auto" w:fill="FFFFFF"/>
                </w:rPr>
                <w:t> </w:t>
              </w:r>
              <w:r w:rsidRPr="00AE27D2">
                <w:rPr>
                  <w:rFonts w:ascii="Trebuchet MS" w:eastAsia="Cambria" w:hAnsi="Trebuchet MS"/>
                </w:rPr>
                <w:t>Is an object-relational database management system</w:t>
              </w:r>
            </w:ins>
          </w:p>
          <w:p w14:paraId="3DA7E579" w14:textId="77777777" w:rsidR="00AE27D2" w:rsidRPr="00AE27D2" w:rsidRDefault="00AE27D2">
            <w:pPr>
              <w:tabs>
                <w:tab w:val="left" w:pos="3090"/>
              </w:tabs>
              <w:spacing w:before="40" w:after="40"/>
              <w:rPr>
                <w:ins w:id="303" w:author="Megan Lagermeier" w:date="2018-12-24T10:38:00Z"/>
                <w:rFonts w:ascii="Trebuchet MS" w:eastAsia="Cambria" w:hAnsi="Trebuchet MS"/>
              </w:rPr>
            </w:pPr>
            <w:ins w:id="304" w:author="Megan Lagermeier" w:date="2018-12-24T10:38:00Z">
              <w:r w:rsidRPr="00AE27D2">
                <w:rPr>
                  <w:rStyle w:val="Hyperlink"/>
                  <w:rFonts w:ascii="Trebuchet MS" w:eastAsia="Cambria" w:hAnsi="Trebuchet MS" w:cstheme="minorBidi"/>
                  <w:sz w:val="22"/>
                  <w:szCs w:val="22"/>
                  <w:rPrChange w:id="305" w:author="Megan Lagermeier" w:date="2018-12-24T10:38:00Z">
                    <w:rPr>
                      <w:rStyle w:val="Hyperlink"/>
                      <w:rFonts w:asciiTheme="minorHAnsi" w:eastAsia="Cambria" w:hAnsiTheme="minorHAnsi" w:cstheme="minorBidi"/>
                      <w:sz w:val="22"/>
                      <w:szCs w:val="22"/>
                    </w:rPr>
                  </w:rPrChange>
                </w:rPr>
                <w:fldChar w:fldCharType="begin"/>
              </w:r>
              <w:r w:rsidRPr="00AE27D2">
                <w:rPr>
                  <w:rStyle w:val="Hyperlink"/>
                  <w:rFonts w:ascii="Trebuchet MS" w:eastAsia="Cambria" w:hAnsi="Trebuchet MS"/>
                  <w:rPrChange w:id="306" w:author="Megan Lagermeier" w:date="2018-12-24T10:38:00Z">
                    <w:rPr>
                      <w:rStyle w:val="Hyperlink"/>
                      <w:rFonts w:eastAsia="Cambria"/>
                    </w:rPr>
                  </w:rPrChange>
                </w:rPr>
                <w:instrText xml:space="preserve"> HYPERLINK "https://www.postgresql.org/" </w:instrText>
              </w:r>
              <w:r w:rsidRPr="00AE27D2">
                <w:rPr>
                  <w:rStyle w:val="Hyperlink"/>
                  <w:rFonts w:ascii="Trebuchet MS" w:eastAsia="Cambria" w:hAnsi="Trebuchet MS" w:cstheme="minorBidi"/>
                  <w:sz w:val="22"/>
                  <w:szCs w:val="22"/>
                  <w:rPrChange w:id="307" w:author="Megan Lagermeier" w:date="2018-12-24T10:38:00Z">
                    <w:rPr>
                      <w:rStyle w:val="Hyperlink"/>
                      <w:rFonts w:eastAsia="Cambria"/>
                    </w:rPr>
                  </w:rPrChange>
                </w:rPr>
                <w:fldChar w:fldCharType="separate"/>
              </w:r>
              <w:r w:rsidRPr="00AE27D2">
                <w:rPr>
                  <w:rStyle w:val="Hyperlink"/>
                  <w:rFonts w:ascii="Trebuchet MS" w:eastAsia="Cambria" w:hAnsi="Trebuchet MS"/>
                  <w:rPrChange w:id="308" w:author="Megan Lagermeier" w:date="2018-12-24T10:38:00Z">
                    <w:rPr>
                      <w:rStyle w:val="Hyperlink"/>
                      <w:rFonts w:eastAsia="Cambria"/>
                    </w:rPr>
                  </w:rPrChange>
                </w:rPr>
                <w:t>https://www.postgresql.org/</w:t>
              </w:r>
              <w:r w:rsidRPr="00AE27D2">
                <w:rPr>
                  <w:rStyle w:val="Hyperlink"/>
                  <w:rFonts w:ascii="Trebuchet MS" w:eastAsia="Cambria" w:hAnsi="Trebuchet MS" w:cstheme="minorBidi"/>
                  <w:sz w:val="22"/>
                  <w:szCs w:val="22"/>
                  <w:rPrChange w:id="309" w:author="Megan Lagermeier" w:date="2018-12-24T10:38:00Z">
                    <w:rPr>
                      <w:rStyle w:val="Hyperlink"/>
                      <w:rFonts w:eastAsia="Cambria"/>
                    </w:rPr>
                  </w:rPrChange>
                </w:rPr>
                <w:fldChar w:fldCharType="end"/>
              </w:r>
              <w:r w:rsidRPr="00AE27D2">
                <w:rPr>
                  <w:rFonts w:ascii="Trebuchet MS" w:eastAsia="Cambria" w:hAnsi="Trebuchet MS"/>
                </w:rPr>
                <w:t xml:space="preserve"> </w:t>
              </w:r>
            </w:ins>
          </w:p>
        </w:tc>
      </w:tr>
      <w:tr w:rsidR="00AE27D2" w14:paraId="4EC8CE39" w14:textId="77777777" w:rsidTr="00AE27D2">
        <w:trPr>
          <w:jc w:val="center"/>
          <w:ins w:id="310" w:author="Megan Lagermeier" w:date="2018-12-24T10:38:00Z"/>
          <w:trPrChange w:id="311" w:author="Megan Lagermeier" w:date="2018-12-24T10:38:00Z">
            <w:trPr>
              <w:gridBefore w:val="1"/>
            </w:trPr>
          </w:trPrChange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312" w:author="Megan Lagermeier" w:date="2018-12-24T10:38:00Z">
              <w:tcPr>
                <w:tcW w:w="170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4373521F" w14:textId="77777777" w:rsidR="00AE27D2" w:rsidRPr="00AE27D2" w:rsidRDefault="00AE27D2">
            <w:pPr>
              <w:tabs>
                <w:tab w:val="left" w:pos="3090"/>
              </w:tabs>
              <w:spacing w:before="40" w:after="40"/>
              <w:jc w:val="center"/>
              <w:rPr>
                <w:ins w:id="313" w:author="Megan Lagermeier" w:date="2018-12-24T10:38:00Z"/>
                <w:rFonts w:ascii="Trebuchet MS" w:eastAsia="Cambria" w:hAnsi="Trebuchet MS"/>
              </w:rPr>
            </w:pPr>
            <w:ins w:id="314" w:author="Megan Lagermeier" w:date="2018-12-24T10:38:00Z">
              <w:r w:rsidRPr="00AE27D2">
                <w:rPr>
                  <w:rFonts w:ascii="Trebuchet MS" w:eastAsia="Cambria" w:hAnsi="Trebuchet MS"/>
                </w:rPr>
                <w:t>JMX</w:t>
              </w:r>
            </w:ins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315" w:author="Megan Lagermeier" w:date="2018-12-24T10:38:00Z">
              <w:tcPr>
                <w:tcW w:w="764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3A223E9D" w14:textId="77777777" w:rsidR="00AE27D2" w:rsidRPr="00AE27D2" w:rsidRDefault="00AE27D2">
            <w:pPr>
              <w:tabs>
                <w:tab w:val="left" w:pos="3090"/>
              </w:tabs>
              <w:spacing w:before="40" w:after="40"/>
              <w:rPr>
                <w:ins w:id="316" w:author="Megan Lagermeier" w:date="2018-12-24T10:38:00Z"/>
                <w:rFonts w:ascii="Trebuchet MS" w:eastAsia="Cambria" w:hAnsi="Trebuchet MS"/>
              </w:rPr>
            </w:pPr>
            <w:ins w:id="317" w:author="Megan Lagermeier" w:date="2018-12-24T10:38:00Z">
              <w:r w:rsidRPr="00AE27D2">
                <w:rPr>
                  <w:rFonts w:ascii="Trebuchet MS" w:eastAsia="Cambria" w:hAnsi="Trebuchet MS"/>
                </w:rPr>
                <w:t>Java Management Extensions</w:t>
              </w:r>
            </w:ins>
          </w:p>
        </w:tc>
      </w:tr>
      <w:tr w:rsidR="00AE27D2" w14:paraId="6205AB43" w14:textId="77777777" w:rsidTr="00AE27D2">
        <w:trPr>
          <w:jc w:val="center"/>
          <w:ins w:id="318" w:author="Megan Lagermeier" w:date="2018-12-24T10:38:00Z"/>
          <w:trPrChange w:id="319" w:author="Megan Lagermeier" w:date="2018-12-24T10:38:00Z">
            <w:trPr>
              <w:gridBefore w:val="1"/>
            </w:trPr>
          </w:trPrChange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320" w:author="Megan Lagermeier" w:date="2018-12-24T10:38:00Z">
              <w:tcPr>
                <w:tcW w:w="170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089C3B99" w14:textId="77777777" w:rsidR="00AE27D2" w:rsidRPr="00AE27D2" w:rsidRDefault="00AE27D2">
            <w:pPr>
              <w:tabs>
                <w:tab w:val="left" w:pos="3090"/>
              </w:tabs>
              <w:spacing w:before="40" w:after="40"/>
              <w:jc w:val="center"/>
              <w:rPr>
                <w:ins w:id="321" w:author="Megan Lagermeier" w:date="2018-12-24T10:38:00Z"/>
                <w:rFonts w:ascii="Trebuchet MS" w:eastAsia="Cambria" w:hAnsi="Trebuchet MS"/>
              </w:rPr>
            </w:pPr>
            <w:ins w:id="322" w:author="Megan Lagermeier" w:date="2018-12-24T10:38:00Z">
              <w:r w:rsidRPr="00AE27D2">
                <w:rPr>
                  <w:rFonts w:ascii="Trebuchet MS" w:eastAsia="Cambria" w:hAnsi="Trebuchet MS"/>
                </w:rPr>
                <w:t>XML</w:t>
              </w:r>
            </w:ins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323" w:author="Megan Lagermeier" w:date="2018-12-24T10:38:00Z">
              <w:tcPr>
                <w:tcW w:w="764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6CA71CB8" w14:textId="77777777" w:rsidR="00AE27D2" w:rsidRPr="00AE27D2" w:rsidRDefault="00AE27D2">
            <w:pPr>
              <w:tabs>
                <w:tab w:val="left" w:pos="3090"/>
              </w:tabs>
              <w:spacing w:before="40" w:after="40"/>
              <w:rPr>
                <w:ins w:id="324" w:author="Megan Lagermeier" w:date="2018-12-24T10:38:00Z"/>
                <w:rFonts w:ascii="Trebuchet MS" w:hAnsi="Trebuchet MS"/>
                <w:rPrChange w:id="325" w:author="Megan Lagermeier" w:date="2018-12-24T10:38:00Z">
                  <w:rPr>
                    <w:ins w:id="326" w:author="Megan Lagermeier" w:date="2018-12-24T10:38:00Z"/>
                  </w:rPr>
                </w:rPrChange>
              </w:rPr>
            </w:pPr>
            <w:ins w:id="327" w:author="Megan Lagermeier" w:date="2018-12-24T10:38:00Z">
              <w:r w:rsidRPr="00AE27D2">
                <w:rPr>
                  <w:rFonts w:ascii="Trebuchet MS" w:eastAsia="Cambria" w:hAnsi="Trebuchet MS"/>
                </w:rPr>
                <w:t> Extensible Markup Language</w:t>
              </w:r>
            </w:ins>
          </w:p>
        </w:tc>
      </w:tr>
      <w:tr w:rsidR="00AE27D2" w14:paraId="4C030B32" w14:textId="77777777" w:rsidTr="00AE27D2">
        <w:trPr>
          <w:jc w:val="center"/>
          <w:ins w:id="328" w:author="Megan Lagermeier" w:date="2018-12-24T10:38:00Z"/>
          <w:trPrChange w:id="329" w:author="Megan Lagermeier" w:date="2018-12-24T10:38:00Z">
            <w:trPr>
              <w:gridBefore w:val="1"/>
            </w:trPr>
          </w:trPrChange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330" w:author="Megan Lagermeier" w:date="2018-12-24T10:38:00Z">
              <w:tcPr>
                <w:tcW w:w="170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0E882340" w14:textId="77777777" w:rsidR="00AE27D2" w:rsidRPr="00AE27D2" w:rsidRDefault="00AE27D2">
            <w:pPr>
              <w:tabs>
                <w:tab w:val="left" w:pos="3090"/>
              </w:tabs>
              <w:spacing w:before="40" w:after="40"/>
              <w:jc w:val="center"/>
              <w:rPr>
                <w:ins w:id="331" w:author="Megan Lagermeier" w:date="2018-12-24T10:38:00Z"/>
                <w:rFonts w:ascii="Trebuchet MS" w:eastAsia="Cambria" w:hAnsi="Trebuchet MS"/>
              </w:rPr>
            </w:pPr>
            <w:ins w:id="332" w:author="Megan Lagermeier" w:date="2018-12-24T10:38:00Z">
              <w:r w:rsidRPr="00AE27D2">
                <w:rPr>
                  <w:rFonts w:ascii="Trebuchet MS" w:eastAsia="Cambria" w:hAnsi="Trebuchet MS"/>
                </w:rPr>
                <w:t>Camel routes</w:t>
              </w:r>
            </w:ins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333" w:author="Megan Lagermeier" w:date="2018-12-24T10:38:00Z">
              <w:tcPr>
                <w:tcW w:w="764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17BD1609" w14:textId="77777777" w:rsidR="00AE27D2" w:rsidRPr="00AE27D2" w:rsidRDefault="00AE27D2">
            <w:pPr>
              <w:tabs>
                <w:tab w:val="left" w:pos="3090"/>
              </w:tabs>
              <w:spacing w:before="40" w:after="40"/>
              <w:rPr>
                <w:ins w:id="334" w:author="Megan Lagermeier" w:date="2018-12-24T10:38:00Z"/>
                <w:rFonts w:ascii="Trebuchet MS" w:eastAsia="Cambria" w:hAnsi="Trebuchet MS"/>
              </w:rPr>
            </w:pPr>
            <w:ins w:id="335" w:author="Megan Lagermeier" w:date="2018-12-24T10:38:00Z">
              <w:r w:rsidRPr="00AE27D2">
                <w:rPr>
                  <w:rFonts w:ascii="Trebuchet MS" w:eastAsia="Cambria" w:hAnsi="Trebuchet MS"/>
                </w:rPr>
                <w:t>Routing engine for messages.</w:t>
              </w:r>
            </w:ins>
          </w:p>
        </w:tc>
      </w:tr>
      <w:tr w:rsidR="00AE27D2" w14:paraId="15D88A8D" w14:textId="77777777" w:rsidTr="00AE27D2">
        <w:trPr>
          <w:jc w:val="center"/>
          <w:ins w:id="336" w:author="Megan Lagermeier" w:date="2018-12-24T10:38:00Z"/>
          <w:trPrChange w:id="337" w:author="Megan Lagermeier" w:date="2018-12-24T10:38:00Z">
            <w:trPr>
              <w:gridBefore w:val="1"/>
            </w:trPr>
          </w:trPrChange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338" w:author="Megan Lagermeier" w:date="2018-12-24T10:38:00Z">
              <w:tcPr>
                <w:tcW w:w="170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2BD15249" w14:textId="77777777" w:rsidR="00AE27D2" w:rsidRPr="00AE27D2" w:rsidRDefault="00AE27D2">
            <w:pPr>
              <w:tabs>
                <w:tab w:val="left" w:pos="3090"/>
              </w:tabs>
              <w:spacing w:before="40" w:after="40"/>
              <w:jc w:val="center"/>
              <w:rPr>
                <w:ins w:id="339" w:author="Megan Lagermeier" w:date="2018-12-24T10:38:00Z"/>
                <w:rFonts w:ascii="Trebuchet MS" w:eastAsia="Cambria" w:hAnsi="Trebuchet MS"/>
              </w:rPr>
            </w:pPr>
            <w:ins w:id="340" w:author="Megan Lagermeier" w:date="2018-12-24T10:38:00Z">
              <w:r w:rsidRPr="00AE27D2">
                <w:rPr>
                  <w:rFonts w:ascii="Trebuchet MS" w:eastAsia="Cambria" w:hAnsi="Trebuchet MS"/>
                </w:rPr>
                <w:t>GCM</w:t>
              </w:r>
            </w:ins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341" w:author="Megan Lagermeier" w:date="2018-12-24T10:38:00Z">
              <w:tcPr>
                <w:tcW w:w="764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184E7B2F" w14:textId="77777777" w:rsidR="00AE27D2" w:rsidRPr="00AE27D2" w:rsidRDefault="00AE27D2">
            <w:pPr>
              <w:tabs>
                <w:tab w:val="left" w:pos="3090"/>
              </w:tabs>
              <w:spacing w:before="40" w:after="40"/>
              <w:rPr>
                <w:ins w:id="342" w:author="Megan Lagermeier" w:date="2018-12-24T10:38:00Z"/>
                <w:rFonts w:ascii="Trebuchet MS" w:eastAsia="Cambria" w:hAnsi="Trebuchet MS"/>
              </w:rPr>
            </w:pPr>
            <w:ins w:id="343" w:author="Megan Lagermeier" w:date="2018-12-24T10:38:00Z">
              <w:r w:rsidRPr="00AE27D2">
                <w:rPr>
                  <w:rFonts w:ascii="Trebuchet MS" w:eastAsia="Cambria" w:hAnsi="Trebuchet MS"/>
                </w:rPr>
                <w:t>Grid</w:t>
              </w:r>
              <w:del w:id="344" w:author="Chris Shivers" w:date="2018-12-27T11:21:00Z">
                <w:r w:rsidRPr="00AE27D2" w:rsidDel="00E96CB3">
                  <w:rPr>
                    <w:rFonts w:ascii="Trebuchet MS" w:eastAsia="Cambria" w:hAnsi="Trebuchet MS"/>
                  </w:rPr>
                  <w:delText xml:space="preserve"> </w:delText>
                </w:r>
              </w:del>
              <w:r w:rsidRPr="00AE27D2">
                <w:rPr>
                  <w:rFonts w:ascii="Trebuchet MS" w:eastAsia="Cambria" w:hAnsi="Trebuchet MS"/>
                </w:rPr>
                <w:t>Control Manager</w:t>
              </w:r>
            </w:ins>
          </w:p>
        </w:tc>
      </w:tr>
      <w:tr w:rsidR="00AE27D2" w14:paraId="3C91C5D3" w14:textId="77777777" w:rsidTr="00AE27D2">
        <w:trPr>
          <w:jc w:val="center"/>
          <w:ins w:id="345" w:author="Megan Lagermeier" w:date="2018-12-24T10:38:00Z"/>
          <w:trPrChange w:id="346" w:author="Megan Lagermeier" w:date="2018-12-24T10:38:00Z">
            <w:trPr>
              <w:gridBefore w:val="1"/>
            </w:trPr>
          </w:trPrChange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347" w:author="Megan Lagermeier" w:date="2018-12-24T10:38:00Z">
              <w:tcPr>
                <w:tcW w:w="170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2F47F9D9" w14:textId="77777777" w:rsidR="00AE27D2" w:rsidRPr="00AE27D2" w:rsidRDefault="00AE27D2">
            <w:pPr>
              <w:tabs>
                <w:tab w:val="left" w:pos="3090"/>
              </w:tabs>
              <w:spacing w:before="40" w:after="40"/>
              <w:jc w:val="center"/>
              <w:rPr>
                <w:ins w:id="348" w:author="Megan Lagermeier" w:date="2018-12-24T10:38:00Z"/>
                <w:rFonts w:ascii="Trebuchet MS" w:eastAsia="Cambria" w:hAnsi="Trebuchet MS"/>
              </w:rPr>
            </w:pPr>
            <w:ins w:id="349" w:author="Megan Lagermeier" w:date="2018-12-24T10:38:00Z">
              <w:r w:rsidRPr="00AE27D2">
                <w:rPr>
                  <w:rFonts w:ascii="Trebuchet MS" w:eastAsia="Cambria" w:hAnsi="Trebuchet MS"/>
                </w:rPr>
                <w:t>EWS</w:t>
              </w:r>
            </w:ins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350" w:author="Megan Lagermeier" w:date="2018-12-24T10:38:00Z">
              <w:tcPr>
                <w:tcW w:w="764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7748BD44" w14:textId="77777777" w:rsidR="00AE27D2" w:rsidRPr="00AE27D2" w:rsidRDefault="00AE27D2">
            <w:pPr>
              <w:tabs>
                <w:tab w:val="left" w:pos="3090"/>
              </w:tabs>
              <w:spacing w:before="40" w:after="40"/>
              <w:rPr>
                <w:ins w:id="351" w:author="Megan Lagermeier" w:date="2018-12-24T10:38:00Z"/>
                <w:rFonts w:ascii="Trebuchet MS" w:eastAsia="Cambria" w:hAnsi="Trebuchet MS"/>
              </w:rPr>
            </w:pPr>
            <w:ins w:id="352" w:author="Megan Lagermeier" w:date="2018-12-24T10:38:00Z">
              <w:r w:rsidRPr="00AE27D2">
                <w:rPr>
                  <w:rFonts w:ascii="Trebuchet MS" w:eastAsia="Cambria" w:hAnsi="Trebuchet MS"/>
                </w:rPr>
                <w:t>External Web Services</w:t>
              </w:r>
            </w:ins>
          </w:p>
        </w:tc>
      </w:tr>
      <w:tr w:rsidR="00AE27D2" w14:paraId="6BDE30AE" w14:textId="77777777" w:rsidTr="00AE27D2">
        <w:trPr>
          <w:jc w:val="center"/>
          <w:ins w:id="353" w:author="Megan Lagermeier" w:date="2018-12-24T10:38:00Z"/>
          <w:trPrChange w:id="354" w:author="Megan Lagermeier" w:date="2018-12-24T10:38:00Z">
            <w:trPr>
              <w:gridBefore w:val="1"/>
            </w:trPr>
          </w:trPrChange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355" w:author="Megan Lagermeier" w:date="2018-12-24T10:38:00Z">
              <w:tcPr>
                <w:tcW w:w="170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3F5F0DB0" w14:textId="77777777" w:rsidR="00AE27D2" w:rsidRPr="00AE27D2" w:rsidRDefault="00AE27D2">
            <w:pPr>
              <w:tabs>
                <w:tab w:val="left" w:pos="3090"/>
              </w:tabs>
              <w:spacing w:before="40" w:after="40"/>
              <w:jc w:val="center"/>
              <w:rPr>
                <w:ins w:id="356" w:author="Megan Lagermeier" w:date="2018-12-24T10:38:00Z"/>
                <w:rFonts w:ascii="Trebuchet MS" w:eastAsia="Cambria" w:hAnsi="Trebuchet MS"/>
              </w:rPr>
            </w:pPr>
            <w:ins w:id="357" w:author="Megan Lagermeier" w:date="2018-12-24T10:38:00Z">
              <w:r w:rsidRPr="00AE27D2">
                <w:rPr>
                  <w:rFonts w:ascii="Trebuchet MS" w:eastAsia="Cambria" w:hAnsi="Trebuchet MS"/>
                </w:rPr>
                <w:t>R4</w:t>
              </w:r>
            </w:ins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358" w:author="Megan Lagermeier" w:date="2018-12-24T10:38:00Z">
              <w:tcPr>
                <w:tcW w:w="764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3C9CF134" w14:textId="77777777" w:rsidR="00AE27D2" w:rsidRPr="00AE27D2" w:rsidRDefault="00AE27D2">
            <w:pPr>
              <w:tabs>
                <w:tab w:val="left" w:pos="3090"/>
              </w:tabs>
              <w:spacing w:before="40" w:after="40"/>
              <w:rPr>
                <w:ins w:id="359" w:author="Megan Lagermeier" w:date="2018-12-24T10:38:00Z"/>
                <w:rFonts w:ascii="Trebuchet MS" w:eastAsia="Cambria" w:hAnsi="Trebuchet MS"/>
              </w:rPr>
            </w:pPr>
            <w:ins w:id="360" w:author="Megan Lagermeier" w:date="2018-12-24T10:38:00Z">
              <w:r w:rsidRPr="00AE27D2">
                <w:rPr>
                  <w:rFonts w:ascii="Trebuchet MS" w:hAnsi="Trebuchet MS"/>
                </w:rPr>
                <w:t>Adaptor that reads the messages in common format from Kafka and writes them to Gryphin’s database.</w:t>
              </w:r>
            </w:ins>
          </w:p>
        </w:tc>
      </w:tr>
      <w:tr w:rsidR="00AE27D2" w14:paraId="1B52E96B" w14:textId="77777777" w:rsidTr="00AE27D2">
        <w:trPr>
          <w:jc w:val="center"/>
          <w:ins w:id="361" w:author="Megan Lagermeier" w:date="2018-12-24T10:38:00Z"/>
          <w:trPrChange w:id="362" w:author="Megan Lagermeier" w:date="2018-12-24T10:38:00Z">
            <w:trPr>
              <w:gridBefore w:val="1"/>
            </w:trPr>
          </w:trPrChange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363" w:author="Megan Lagermeier" w:date="2018-12-24T10:38:00Z">
              <w:tcPr>
                <w:tcW w:w="170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45FE666A" w14:textId="77777777" w:rsidR="00AE27D2" w:rsidRPr="00AE27D2" w:rsidRDefault="00AE27D2">
            <w:pPr>
              <w:tabs>
                <w:tab w:val="left" w:pos="3090"/>
              </w:tabs>
              <w:spacing w:before="40" w:after="40"/>
              <w:jc w:val="center"/>
              <w:rPr>
                <w:ins w:id="364" w:author="Megan Lagermeier" w:date="2018-12-24T10:38:00Z"/>
                <w:rFonts w:ascii="Trebuchet MS" w:eastAsia="Cambria" w:hAnsi="Trebuchet MS"/>
              </w:rPr>
            </w:pPr>
            <w:ins w:id="365" w:author="Megan Lagermeier" w:date="2018-12-24T10:38:00Z">
              <w:r w:rsidRPr="00AE27D2">
                <w:rPr>
                  <w:rFonts w:ascii="Trebuchet MS" w:eastAsia="Cambria" w:hAnsi="Trebuchet MS"/>
                </w:rPr>
                <w:t>DERMS</w:t>
              </w:r>
            </w:ins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366" w:author="Megan Lagermeier" w:date="2018-12-24T10:38:00Z">
              <w:tcPr>
                <w:tcW w:w="764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4BABDD3A" w14:textId="77777777" w:rsidR="00AE27D2" w:rsidRPr="00AE27D2" w:rsidRDefault="00AE27D2">
            <w:pPr>
              <w:tabs>
                <w:tab w:val="left" w:pos="3090"/>
              </w:tabs>
              <w:spacing w:before="40" w:after="40"/>
              <w:rPr>
                <w:ins w:id="367" w:author="Megan Lagermeier" w:date="2018-12-24T10:38:00Z"/>
                <w:rFonts w:ascii="Trebuchet MS" w:eastAsia="Cambria" w:hAnsi="Trebuchet MS"/>
              </w:rPr>
            </w:pPr>
            <w:ins w:id="368" w:author="Megan Lagermeier" w:date="2018-12-24T10:38:00Z">
              <w:r w:rsidRPr="00AE27D2">
                <w:rPr>
                  <w:rFonts w:ascii="Trebuchet MS" w:eastAsia="Cambria" w:hAnsi="Trebuchet MS"/>
                </w:rPr>
                <w:t>Distributed Energy Resource Management System.</w:t>
              </w:r>
            </w:ins>
          </w:p>
        </w:tc>
      </w:tr>
      <w:tr w:rsidR="00AE27D2" w14:paraId="58AC41DC" w14:textId="77777777" w:rsidTr="00AE27D2">
        <w:trPr>
          <w:jc w:val="center"/>
          <w:ins w:id="369" w:author="Megan Lagermeier" w:date="2018-12-24T10:38:00Z"/>
          <w:trPrChange w:id="370" w:author="Megan Lagermeier" w:date="2018-12-24T10:38:00Z">
            <w:trPr>
              <w:gridBefore w:val="1"/>
            </w:trPr>
          </w:trPrChange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371" w:author="Megan Lagermeier" w:date="2018-12-24T10:38:00Z">
              <w:tcPr>
                <w:tcW w:w="170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56D15E33" w14:textId="77777777" w:rsidR="00AE27D2" w:rsidRPr="00AE27D2" w:rsidRDefault="00AE27D2">
            <w:pPr>
              <w:tabs>
                <w:tab w:val="left" w:pos="3090"/>
              </w:tabs>
              <w:spacing w:before="40" w:after="40"/>
              <w:jc w:val="center"/>
              <w:rPr>
                <w:ins w:id="372" w:author="Megan Lagermeier" w:date="2018-12-24T10:38:00Z"/>
                <w:rFonts w:ascii="Trebuchet MS" w:eastAsia="Cambria" w:hAnsi="Trebuchet MS"/>
              </w:rPr>
            </w:pPr>
            <w:ins w:id="373" w:author="Megan Lagermeier" w:date="2018-12-24T10:38:00Z">
              <w:r w:rsidRPr="00AE27D2">
                <w:rPr>
                  <w:rFonts w:ascii="Trebuchet MS" w:eastAsia="Cambria" w:hAnsi="Trebuchet MS"/>
                </w:rPr>
                <w:t>AVRO</w:t>
              </w:r>
            </w:ins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74" w:author="Megan Lagermeier" w:date="2018-12-24T10:38:00Z">
              <w:tcPr>
                <w:tcW w:w="764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3917AA70" w14:textId="77777777" w:rsidR="00AE27D2" w:rsidRPr="00AE27D2" w:rsidRDefault="00AE27D2">
            <w:pPr>
              <w:tabs>
                <w:tab w:val="left" w:pos="3090"/>
              </w:tabs>
              <w:spacing w:before="40" w:after="40"/>
              <w:rPr>
                <w:ins w:id="375" w:author="Megan Lagermeier" w:date="2018-12-24T10:38:00Z"/>
                <w:rFonts w:ascii="Trebuchet MS" w:eastAsia="Cambria" w:hAnsi="Trebuchet MS"/>
              </w:rPr>
            </w:pPr>
            <w:ins w:id="376" w:author="Megan Lagermeier" w:date="2018-12-24T10:38:00Z">
              <w:r w:rsidRPr="00AE27D2">
                <w:rPr>
                  <w:rFonts w:ascii="Trebuchet MS" w:eastAsia="Cambria" w:hAnsi="Trebuchet MS"/>
                </w:rPr>
                <w:t>Remote procedure call and data serialization framework</w:t>
              </w:r>
            </w:ins>
          </w:p>
          <w:p w14:paraId="5BF25158" w14:textId="77777777" w:rsidR="00AE27D2" w:rsidRPr="00AE27D2" w:rsidRDefault="00AE27D2">
            <w:pPr>
              <w:tabs>
                <w:tab w:val="left" w:pos="3090"/>
              </w:tabs>
              <w:spacing w:before="40" w:after="40"/>
              <w:rPr>
                <w:ins w:id="377" w:author="Megan Lagermeier" w:date="2018-12-24T10:38:00Z"/>
                <w:rFonts w:ascii="Trebuchet MS" w:eastAsia="Cambria" w:hAnsi="Trebuchet MS"/>
              </w:rPr>
            </w:pPr>
            <w:ins w:id="378" w:author="Megan Lagermeier" w:date="2018-12-24T10:38:00Z">
              <w:r w:rsidRPr="00AE27D2">
                <w:rPr>
                  <w:rStyle w:val="Hyperlink"/>
                  <w:rFonts w:ascii="Trebuchet MS" w:eastAsia="Cambria" w:hAnsi="Trebuchet MS" w:cstheme="minorBidi"/>
                  <w:sz w:val="22"/>
                  <w:szCs w:val="22"/>
                  <w:rPrChange w:id="379" w:author="Megan Lagermeier" w:date="2018-12-24T10:38:00Z">
                    <w:rPr>
                      <w:rStyle w:val="Hyperlink"/>
                      <w:rFonts w:asciiTheme="minorHAnsi" w:eastAsia="Cambria" w:hAnsiTheme="minorHAnsi" w:cstheme="minorBidi"/>
                      <w:sz w:val="22"/>
                      <w:szCs w:val="22"/>
                    </w:rPr>
                  </w:rPrChange>
                </w:rPr>
                <w:fldChar w:fldCharType="begin"/>
              </w:r>
              <w:r w:rsidRPr="00AE27D2">
                <w:rPr>
                  <w:rStyle w:val="Hyperlink"/>
                  <w:rFonts w:ascii="Trebuchet MS" w:eastAsia="Cambria" w:hAnsi="Trebuchet MS"/>
                  <w:rPrChange w:id="380" w:author="Megan Lagermeier" w:date="2018-12-24T10:38:00Z">
                    <w:rPr>
                      <w:rStyle w:val="Hyperlink"/>
                      <w:rFonts w:eastAsia="Cambria"/>
                    </w:rPr>
                  </w:rPrChange>
                </w:rPr>
                <w:instrText xml:space="preserve"> HYPERLINK "https://avro.apache.org/" </w:instrText>
              </w:r>
              <w:r w:rsidRPr="00AE27D2">
                <w:rPr>
                  <w:rStyle w:val="Hyperlink"/>
                  <w:rFonts w:ascii="Trebuchet MS" w:eastAsia="Cambria" w:hAnsi="Trebuchet MS" w:cstheme="minorBidi"/>
                  <w:sz w:val="22"/>
                  <w:szCs w:val="22"/>
                  <w:rPrChange w:id="381" w:author="Megan Lagermeier" w:date="2018-12-24T10:38:00Z">
                    <w:rPr>
                      <w:rStyle w:val="Hyperlink"/>
                      <w:rFonts w:eastAsia="Cambria"/>
                    </w:rPr>
                  </w:rPrChange>
                </w:rPr>
                <w:fldChar w:fldCharType="separate"/>
              </w:r>
              <w:r w:rsidRPr="00AE27D2">
                <w:rPr>
                  <w:rStyle w:val="Hyperlink"/>
                  <w:rFonts w:ascii="Trebuchet MS" w:eastAsia="Cambria" w:hAnsi="Trebuchet MS"/>
                  <w:rPrChange w:id="382" w:author="Megan Lagermeier" w:date="2018-12-24T10:38:00Z">
                    <w:rPr>
                      <w:rStyle w:val="Hyperlink"/>
                      <w:rFonts w:eastAsia="Cambria"/>
                    </w:rPr>
                  </w:rPrChange>
                </w:rPr>
                <w:t>https://avro.apache.org/</w:t>
              </w:r>
              <w:r w:rsidRPr="00AE27D2">
                <w:rPr>
                  <w:rStyle w:val="Hyperlink"/>
                  <w:rFonts w:ascii="Trebuchet MS" w:eastAsia="Cambria" w:hAnsi="Trebuchet MS" w:cstheme="minorBidi"/>
                  <w:sz w:val="22"/>
                  <w:szCs w:val="22"/>
                  <w:rPrChange w:id="383" w:author="Megan Lagermeier" w:date="2018-12-24T10:38:00Z">
                    <w:rPr>
                      <w:rStyle w:val="Hyperlink"/>
                      <w:rFonts w:eastAsia="Cambria"/>
                    </w:rPr>
                  </w:rPrChange>
                </w:rPr>
                <w:fldChar w:fldCharType="end"/>
              </w:r>
            </w:ins>
          </w:p>
          <w:p w14:paraId="7A2781D2" w14:textId="77777777" w:rsidR="00AE27D2" w:rsidRPr="00AE27D2" w:rsidRDefault="00AE27D2">
            <w:pPr>
              <w:tabs>
                <w:tab w:val="left" w:pos="3090"/>
              </w:tabs>
              <w:spacing w:before="40" w:after="40"/>
              <w:rPr>
                <w:ins w:id="384" w:author="Megan Lagermeier" w:date="2018-12-24T10:38:00Z"/>
                <w:rFonts w:ascii="Trebuchet MS" w:eastAsia="Cambria" w:hAnsi="Trebuchet MS"/>
              </w:rPr>
            </w:pPr>
          </w:p>
        </w:tc>
      </w:tr>
      <w:tr w:rsidR="00AE27D2" w14:paraId="215BABD4" w14:textId="77777777" w:rsidTr="00AE27D2">
        <w:trPr>
          <w:jc w:val="center"/>
          <w:ins w:id="385" w:author="Megan Lagermeier" w:date="2018-12-24T10:38:00Z"/>
          <w:trPrChange w:id="386" w:author="Megan Lagermeier" w:date="2018-12-24T10:38:00Z">
            <w:trPr>
              <w:gridBefore w:val="1"/>
            </w:trPr>
          </w:trPrChange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387" w:author="Megan Lagermeier" w:date="2018-12-24T10:38:00Z">
              <w:tcPr>
                <w:tcW w:w="170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63677667" w14:textId="77777777" w:rsidR="00AE27D2" w:rsidRPr="00E96CB3" w:rsidRDefault="00AE27D2">
            <w:pPr>
              <w:tabs>
                <w:tab w:val="left" w:pos="3090"/>
              </w:tabs>
              <w:spacing w:before="40" w:after="40"/>
              <w:jc w:val="center"/>
              <w:rPr>
                <w:ins w:id="388" w:author="Megan Lagermeier" w:date="2018-12-24T10:38:00Z"/>
                <w:rFonts w:ascii="Trebuchet MS" w:eastAsia="Cambria" w:hAnsi="Trebuchet MS"/>
              </w:rPr>
            </w:pPr>
            <w:ins w:id="389" w:author="Megan Lagermeier" w:date="2018-12-24T10:38:00Z">
              <w:r w:rsidRPr="00E96CB3">
                <w:rPr>
                  <w:rFonts w:ascii="Trebuchet MS" w:hAnsi="Trebuchet MS"/>
                  <w:bCs/>
                  <w:rPrChange w:id="390" w:author="Chris Shivers" w:date="2018-12-27T11:20:00Z">
                    <w:rPr>
                      <w:rFonts w:ascii="Trebuchet MS" w:hAnsi="Trebuchet MS"/>
                      <w:b/>
                      <w:bCs/>
                    </w:rPr>
                  </w:rPrChange>
                </w:rPr>
                <w:t>L4</w:t>
              </w:r>
            </w:ins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391" w:author="Megan Lagermeier" w:date="2018-12-24T10:38:00Z">
              <w:tcPr>
                <w:tcW w:w="764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13363353" w14:textId="77777777" w:rsidR="00AE27D2" w:rsidRPr="00AE27D2" w:rsidRDefault="00AE27D2">
            <w:pPr>
              <w:tabs>
                <w:tab w:val="left" w:pos="3090"/>
              </w:tabs>
              <w:spacing w:before="40" w:after="40"/>
              <w:rPr>
                <w:ins w:id="392" w:author="Megan Lagermeier" w:date="2018-12-24T10:38:00Z"/>
                <w:rFonts w:ascii="Trebuchet MS" w:eastAsia="Cambria" w:hAnsi="Trebuchet MS"/>
              </w:rPr>
            </w:pPr>
            <w:ins w:id="393" w:author="Megan Lagermeier" w:date="2018-12-24T10:38:00Z">
              <w:r w:rsidRPr="00AE27D2">
                <w:rPr>
                  <w:rFonts w:ascii="Trebuchet MS" w:hAnsi="Trebuchet MS"/>
                </w:rPr>
                <w:t>Adaptor that reads messages from MQTT and writes them to Kafka topics</w:t>
              </w:r>
            </w:ins>
          </w:p>
        </w:tc>
      </w:tr>
      <w:tr w:rsidR="00E96CB3" w14:paraId="69C3FF79" w14:textId="77777777" w:rsidTr="00AE27D2">
        <w:trPr>
          <w:jc w:val="center"/>
          <w:ins w:id="394" w:author="Chris Shivers" w:date="2018-12-27T11:21:00Z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19FD3" w14:textId="1F2CB5CD" w:rsidR="00E96CB3" w:rsidRPr="00E96CB3" w:rsidRDefault="00E96CB3">
            <w:pPr>
              <w:tabs>
                <w:tab w:val="left" w:pos="3090"/>
              </w:tabs>
              <w:spacing w:before="40" w:after="40"/>
              <w:jc w:val="center"/>
              <w:rPr>
                <w:ins w:id="395" w:author="Chris Shivers" w:date="2018-12-27T11:21:00Z"/>
                <w:rFonts w:ascii="Trebuchet MS" w:hAnsi="Trebuchet MS"/>
                <w:bCs/>
              </w:rPr>
            </w:pPr>
            <w:ins w:id="396" w:author="Chris Shivers" w:date="2018-12-27T11:21:00Z">
              <w:r>
                <w:rPr>
                  <w:rFonts w:ascii="Trebuchet MS" w:hAnsi="Trebuchet MS"/>
                  <w:bCs/>
                </w:rPr>
                <w:t>DSO</w:t>
              </w:r>
            </w:ins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D6261" w14:textId="11474215" w:rsidR="00E96CB3" w:rsidRPr="00AE27D2" w:rsidRDefault="00E96CB3">
            <w:pPr>
              <w:tabs>
                <w:tab w:val="left" w:pos="3090"/>
              </w:tabs>
              <w:spacing w:before="40" w:after="40"/>
              <w:rPr>
                <w:ins w:id="397" w:author="Chris Shivers" w:date="2018-12-27T11:21:00Z"/>
                <w:rFonts w:ascii="Trebuchet MS" w:hAnsi="Trebuchet MS"/>
              </w:rPr>
            </w:pPr>
            <w:ins w:id="398" w:author="Chris Shivers" w:date="2018-12-27T11:21:00Z">
              <w:r>
                <w:rPr>
                  <w:rFonts w:ascii="Trebuchet MS" w:hAnsi="Trebuchet MS"/>
                </w:rPr>
                <w:t>Distribution System Operator</w:t>
              </w:r>
            </w:ins>
          </w:p>
        </w:tc>
      </w:tr>
      <w:tr w:rsidR="00E96CB3" w14:paraId="0B404AAE" w14:textId="77777777" w:rsidTr="00AE27D2">
        <w:trPr>
          <w:jc w:val="center"/>
          <w:ins w:id="399" w:author="Chris Shivers" w:date="2018-12-27T11:25:00Z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13405" w14:textId="06D8F345" w:rsidR="00E96CB3" w:rsidRDefault="00E96CB3">
            <w:pPr>
              <w:tabs>
                <w:tab w:val="left" w:pos="3090"/>
              </w:tabs>
              <w:spacing w:before="40" w:after="40"/>
              <w:jc w:val="center"/>
              <w:rPr>
                <w:ins w:id="400" w:author="Chris Shivers" w:date="2018-12-27T11:25:00Z"/>
                <w:rFonts w:ascii="Trebuchet MS" w:hAnsi="Trebuchet MS"/>
                <w:bCs/>
              </w:rPr>
            </w:pPr>
            <w:ins w:id="401" w:author="Chris Shivers" w:date="2018-12-27T11:25:00Z">
              <w:r>
                <w:rPr>
                  <w:rFonts w:ascii="Trebuchet MS" w:hAnsi="Trebuchet MS"/>
                  <w:bCs/>
                </w:rPr>
                <w:t>SCADA</w:t>
              </w:r>
            </w:ins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57BEF" w14:textId="6635A947" w:rsidR="00E96CB3" w:rsidRDefault="00E96CB3">
            <w:pPr>
              <w:tabs>
                <w:tab w:val="left" w:pos="3090"/>
              </w:tabs>
              <w:spacing w:before="40" w:after="40"/>
              <w:rPr>
                <w:ins w:id="402" w:author="Chris Shivers" w:date="2018-12-27T11:25:00Z"/>
                <w:rFonts w:ascii="Trebuchet MS" w:hAnsi="Trebuchet MS"/>
              </w:rPr>
            </w:pPr>
            <w:ins w:id="403" w:author="Chris Shivers" w:date="2018-12-27T11:25:00Z">
              <w:r>
                <w:rPr>
                  <w:rFonts w:ascii="Trebuchet MS" w:hAnsi="Trebuchet MS"/>
                </w:rPr>
                <w:t>Supervisory Control and Data Acquisition</w:t>
              </w:r>
            </w:ins>
          </w:p>
        </w:tc>
      </w:tr>
      <w:tr w:rsidR="00E96CB3" w14:paraId="4016A098" w14:textId="77777777" w:rsidTr="00AE27D2">
        <w:trPr>
          <w:jc w:val="center"/>
          <w:ins w:id="404" w:author="Chris Shivers" w:date="2018-12-27T11:26:00Z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57231" w14:textId="01D175C2" w:rsidR="00E96CB3" w:rsidRDefault="00E96CB3">
            <w:pPr>
              <w:tabs>
                <w:tab w:val="left" w:pos="3090"/>
              </w:tabs>
              <w:spacing w:before="40" w:after="40"/>
              <w:jc w:val="center"/>
              <w:rPr>
                <w:ins w:id="405" w:author="Chris Shivers" w:date="2018-12-27T11:26:00Z"/>
                <w:rFonts w:ascii="Trebuchet MS" w:hAnsi="Trebuchet MS"/>
                <w:bCs/>
              </w:rPr>
            </w:pPr>
            <w:ins w:id="406" w:author="Chris Shivers" w:date="2018-12-27T11:26:00Z">
              <w:r>
                <w:rPr>
                  <w:rFonts w:ascii="Trebuchet MS" w:hAnsi="Trebuchet MS"/>
                  <w:bCs/>
                </w:rPr>
                <w:t>XML</w:t>
              </w:r>
            </w:ins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AA708" w14:textId="1A81A804" w:rsidR="00E96CB3" w:rsidRDefault="00E96CB3">
            <w:pPr>
              <w:tabs>
                <w:tab w:val="left" w:pos="3090"/>
              </w:tabs>
              <w:spacing w:before="40" w:after="40"/>
              <w:rPr>
                <w:ins w:id="407" w:author="Chris Shivers" w:date="2018-12-27T11:26:00Z"/>
                <w:rFonts w:ascii="Trebuchet MS" w:hAnsi="Trebuchet MS"/>
              </w:rPr>
            </w:pPr>
            <w:ins w:id="408" w:author="Chris Shivers" w:date="2018-12-27T11:26:00Z">
              <w:r>
                <w:rPr>
                  <w:rFonts w:ascii="Trebuchet MS" w:hAnsi="Trebuchet MS"/>
                </w:rPr>
                <w:t>eXtensible Markup Language</w:t>
              </w:r>
            </w:ins>
          </w:p>
        </w:tc>
      </w:tr>
    </w:tbl>
    <w:p w14:paraId="0C156CF0" w14:textId="70CA5108" w:rsidR="00AE27D2" w:rsidRPr="00AE27D2" w:rsidDel="00AE27D2" w:rsidRDefault="00AE27D2">
      <w:pPr>
        <w:tabs>
          <w:tab w:val="left" w:pos="1455"/>
        </w:tabs>
        <w:rPr>
          <w:del w:id="409" w:author="Megan Lagermeier" w:date="2018-12-24T10:39:00Z"/>
          <w:rPrChange w:id="410" w:author="Megan Lagermeier" w:date="2018-12-24T10:38:00Z">
            <w:rPr>
              <w:del w:id="411" w:author="Megan Lagermeier" w:date="2018-12-24T10:39:00Z"/>
              <w:rFonts w:eastAsiaTheme="minorHAnsi"/>
            </w:rPr>
          </w:rPrChange>
        </w:rPr>
        <w:pPrChange w:id="412" w:author="Megan Lagermeier" w:date="2018-12-24T10:39:00Z">
          <w:pPr>
            <w:pStyle w:val="Heading1"/>
          </w:pPr>
        </w:pPrChange>
      </w:pPr>
      <w:bookmarkStart w:id="413" w:name="_Toc533412851"/>
      <w:bookmarkStart w:id="414" w:name="_Toc533412888"/>
      <w:bookmarkStart w:id="415" w:name="_Toc533415714"/>
      <w:bookmarkStart w:id="416" w:name="_Toc533673582"/>
      <w:bookmarkStart w:id="417" w:name="_Toc533669939"/>
      <w:bookmarkEnd w:id="413"/>
      <w:bookmarkEnd w:id="414"/>
      <w:bookmarkEnd w:id="415"/>
      <w:bookmarkEnd w:id="416"/>
      <w:bookmarkEnd w:id="417"/>
    </w:p>
    <w:p w14:paraId="7870EFCB" w14:textId="77777777" w:rsidR="00FC681A" w:rsidRPr="00FC681A" w:rsidRDefault="001D46AE" w:rsidP="000A1AAD">
      <w:pPr>
        <w:pStyle w:val="Heading2"/>
        <w:rPr>
          <w:rFonts w:eastAsiaTheme="minorHAnsi"/>
        </w:rPr>
      </w:pPr>
      <w:bookmarkStart w:id="418" w:name="_Toc533669940"/>
      <w:r>
        <w:rPr>
          <w:rFonts w:eastAsiaTheme="minorHAnsi"/>
        </w:rPr>
        <w:t>Base Enhancements</w:t>
      </w:r>
      <w:r w:rsidR="00855DE2">
        <w:rPr>
          <w:rFonts w:eastAsiaTheme="minorHAnsi"/>
        </w:rPr>
        <w:t xml:space="preserve"> and Functional Changes</w:t>
      </w:r>
      <w:bookmarkEnd w:id="418"/>
    </w:p>
    <w:p w14:paraId="635D293A" w14:textId="4DE770CC" w:rsidR="00FD40A7" w:rsidRDefault="00FD40A7" w:rsidP="00F53618">
      <w:pPr>
        <w:spacing w:after="240" w:line="360" w:lineRule="auto"/>
        <w:jc w:val="both"/>
        <w:rPr>
          <w:rFonts w:ascii="Trebuchet MS" w:hAnsi="Trebuchet MS"/>
        </w:rPr>
      </w:pPr>
      <w:r w:rsidRPr="00F53618">
        <w:rPr>
          <w:rFonts w:ascii="Trebuchet MS" w:hAnsi="Trebuchet MS"/>
        </w:rPr>
        <w:t xml:space="preserve">The following </w:t>
      </w:r>
      <w:r w:rsidR="00C53D94">
        <w:rPr>
          <w:rFonts w:ascii="Trebuchet MS" w:hAnsi="Trebuchet MS"/>
        </w:rPr>
        <w:t>enhancements</w:t>
      </w:r>
      <w:r w:rsidRPr="00F53618">
        <w:rPr>
          <w:rFonts w:ascii="Trebuchet MS" w:hAnsi="Trebuchet MS"/>
        </w:rPr>
        <w:t xml:space="preserve"> </w:t>
      </w:r>
      <w:r w:rsidR="00855DE2">
        <w:rPr>
          <w:rFonts w:ascii="Trebuchet MS" w:hAnsi="Trebuchet MS"/>
        </w:rPr>
        <w:t xml:space="preserve">and functional changes </w:t>
      </w:r>
      <w:r w:rsidRPr="00F53618">
        <w:rPr>
          <w:rFonts w:ascii="Trebuchet MS" w:hAnsi="Trebuchet MS"/>
        </w:rPr>
        <w:t xml:space="preserve">have been included in the OATI “Base” system. These items are available to OATI Customers </w:t>
      </w:r>
      <w:r w:rsidR="00905081">
        <w:rPr>
          <w:rFonts w:ascii="Trebuchet MS" w:hAnsi="Trebuchet MS"/>
        </w:rPr>
        <w:t>that</w:t>
      </w:r>
      <w:r w:rsidR="00905081" w:rsidRPr="00F53618">
        <w:rPr>
          <w:rFonts w:ascii="Trebuchet MS" w:hAnsi="Trebuchet MS"/>
        </w:rPr>
        <w:t xml:space="preserve"> </w:t>
      </w:r>
      <w:r w:rsidRPr="00F53618">
        <w:rPr>
          <w:rFonts w:ascii="Trebuchet MS" w:hAnsi="Trebuchet MS"/>
        </w:rPr>
        <w:t xml:space="preserve">subscribe to OATI Service, or </w:t>
      </w:r>
      <w:r w:rsidR="00905081">
        <w:rPr>
          <w:rFonts w:ascii="Trebuchet MS" w:hAnsi="Trebuchet MS"/>
        </w:rPr>
        <w:t>that</w:t>
      </w:r>
      <w:r w:rsidR="00905081" w:rsidRPr="00F53618">
        <w:rPr>
          <w:rFonts w:ascii="Trebuchet MS" w:hAnsi="Trebuchet MS"/>
        </w:rPr>
        <w:t xml:space="preserve"> </w:t>
      </w:r>
      <w:r w:rsidRPr="00F53618">
        <w:rPr>
          <w:rFonts w:ascii="Trebuchet MS" w:hAnsi="Trebuchet MS"/>
        </w:rPr>
        <w:t xml:space="preserve">have purchased a Premium Maintenance Agreement for their OATI Software License.  </w:t>
      </w:r>
    </w:p>
    <w:p w14:paraId="080394A1" w14:textId="5B979B7F" w:rsidR="00FC681A" w:rsidRDefault="00954ABF" w:rsidP="002C1522">
      <w:pPr>
        <w:pStyle w:val="Heading3"/>
      </w:pPr>
      <w:bookmarkStart w:id="419" w:name="_Toc415649591"/>
      <w:bookmarkStart w:id="420" w:name="_Toc415650515"/>
      <w:bookmarkStart w:id="421" w:name="_Toc415650615"/>
      <w:bookmarkStart w:id="422" w:name="_Toc415657935"/>
      <w:bookmarkStart w:id="423" w:name="_Toc416077830"/>
      <w:bookmarkStart w:id="424" w:name="_Toc416077917"/>
      <w:bookmarkStart w:id="425" w:name="_Toc416094098"/>
      <w:bookmarkStart w:id="426" w:name="_Toc412126712"/>
      <w:bookmarkStart w:id="427" w:name="_Toc412447038"/>
      <w:bookmarkStart w:id="428" w:name="_Toc412447040"/>
      <w:bookmarkStart w:id="429" w:name="_Toc412447041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del w:id="430" w:author="Megan Lagermeier" w:date="2018-12-24T10:39:00Z">
        <w:r w:rsidDel="00AE27D2">
          <w:lastRenderedPageBreak/>
          <w:delText>Section</w:delText>
        </w:r>
      </w:del>
      <w:bookmarkStart w:id="431" w:name="_Toc533669941"/>
      <w:ins w:id="432" w:author="Megan Lagermeier" w:date="2018-12-24T10:39:00Z">
        <w:r w:rsidR="00D76756">
          <w:t>Internal</w:t>
        </w:r>
        <w:r w:rsidR="00AE27D2">
          <w:t xml:space="preserve"> Only</w:t>
        </w:r>
        <w:bookmarkEnd w:id="431"/>
        <w:r w:rsidR="00AE27D2">
          <w:t xml:space="preserve"> </w:t>
        </w:r>
      </w:ins>
    </w:p>
    <w:p w14:paraId="48C41E3D" w14:textId="3C05F5BD" w:rsidR="000A2A03" w:rsidRPr="004A7A9A" w:rsidRDefault="00D9267A">
      <w:pPr>
        <w:pStyle w:val="Heading4"/>
        <w:jc w:val="both"/>
        <w:pPrChange w:id="433" w:author="Megan Lagermeier" w:date="2018-12-24T11:05:00Z">
          <w:pPr>
            <w:pStyle w:val="Heading4"/>
          </w:pPr>
        </w:pPrChange>
      </w:pPr>
      <w:r w:rsidRPr="00F4173B">
        <w:t xml:space="preserve">Change </w:t>
      </w:r>
      <w:r w:rsidR="000A2A03" w:rsidRPr="004A7A9A">
        <w:t xml:space="preserve">Description </w:t>
      </w:r>
      <w:r w:rsidRPr="004A7A9A">
        <w:t xml:space="preserve">– </w:t>
      </w:r>
      <w:ins w:id="434" w:author="Megan Lagermeier" w:date="2018-12-24T10:39:00Z">
        <w:r w:rsidR="00C22524">
          <w:rPr>
            <w:b w:val="0"/>
          </w:rPr>
          <w:t>Added a b</w:t>
        </w:r>
        <w:r w:rsidR="00AE27D2" w:rsidRPr="00AE27D2">
          <w:rPr>
            <w:b w:val="0"/>
          </w:rPr>
          <w:t xml:space="preserve">uilding error </w:t>
        </w:r>
        <w:del w:id="435" w:author="Chris Shivers" w:date="2018-12-27T11:28:00Z">
          <w:r w:rsidR="00AE27D2" w:rsidRPr="00AE27D2" w:rsidDel="008C675E">
            <w:rPr>
              <w:b w:val="0"/>
            </w:rPr>
            <w:delText>json</w:delText>
          </w:r>
        </w:del>
      </w:ins>
      <w:ins w:id="436" w:author="Chris Shivers" w:date="2018-12-27T11:28:00Z">
        <w:r w:rsidR="008C675E">
          <w:rPr>
            <w:b w:val="0"/>
          </w:rPr>
          <w:t>JSON</w:t>
        </w:r>
      </w:ins>
      <w:ins w:id="437" w:author="Megan Lagermeier" w:date="2018-12-24T10:39:00Z">
        <w:r w:rsidR="00AE27D2" w:rsidRPr="00AE27D2">
          <w:rPr>
            <w:b w:val="0"/>
          </w:rPr>
          <w:t xml:space="preserve"> </w:t>
        </w:r>
      </w:ins>
      <w:ins w:id="438" w:author="Megan Lagermeier" w:date="2018-12-24T11:55:00Z">
        <w:r w:rsidR="00C22524">
          <w:rPr>
            <w:b w:val="0"/>
          </w:rPr>
          <w:t>message</w:t>
        </w:r>
      </w:ins>
      <w:ins w:id="439" w:author="Megan Lagermeier" w:date="2018-12-24T11:36:00Z">
        <w:r w:rsidR="00415925">
          <w:rPr>
            <w:b w:val="0"/>
          </w:rPr>
          <w:t>.</w:t>
        </w:r>
      </w:ins>
    </w:p>
    <w:p w14:paraId="26C8F682" w14:textId="57AC2201" w:rsidR="00062143" w:rsidRPr="004A7A9A" w:rsidRDefault="00062143">
      <w:pPr>
        <w:pStyle w:val="Body"/>
        <w:spacing w:before="0" w:after="240" w:line="360" w:lineRule="auto"/>
        <w:ind w:left="900"/>
        <w:rPr>
          <w:rFonts w:ascii="Trebuchet MS" w:hAnsi="Trebuchet MS"/>
        </w:rPr>
      </w:pPr>
      <w:r w:rsidRPr="004A7A9A">
        <w:rPr>
          <w:rFonts w:ascii="Trebuchet MS" w:hAnsi="Trebuchet MS"/>
          <w:b/>
          <w:bCs/>
        </w:rPr>
        <w:t>Change Details</w:t>
      </w:r>
      <w:r w:rsidR="004A7A9A" w:rsidRPr="004A7A9A">
        <w:rPr>
          <w:rFonts w:ascii="Trebuchet MS" w:hAnsi="Trebuchet MS"/>
        </w:rPr>
        <w:t xml:space="preserve"> -</w:t>
      </w:r>
      <w:ins w:id="440" w:author="Megan Lagermeier" w:date="2018-12-24T10:39:00Z">
        <w:r w:rsidR="00AE27D2">
          <w:rPr>
            <w:rFonts w:ascii="Trebuchet MS" w:hAnsi="Trebuchet MS"/>
          </w:rPr>
          <w:t xml:space="preserve"> </w:t>
        </w:r>
      </w:ins>
      <w:ins w:id="441" w:author="Megan Lagermeier" w:date="2018-12-24T11:36:00Z">
        <w:r w:rsidR="00415925">
          <w:rPr>
            <w:rFonts w:ascii="Trebuchet MS" w:hAnsi="Trebuchet MS"/>
          </w:rPr>
          <w:t>T</w:t>
        </w:r>
      </w:ins>
      <w:ins w:id="442" w:author="Megan Lagermeier" w:date="2018-12-24T10:39:00Z">
        <w:r w:rsidR="00AE27D2" w:rsidRPr="00AE27D2">
          <w:rPr>
            <w:rFonts w:ascii="Trebuchet MS" w:hAnsi="Trebuchet MS"/>
          </w:rPr>
          <w:t xml:space="preserve">his </w:t>
        </w:r>
      </w:ins>
      <w:ins w:id="443" w:author="Megan Lagermeier" w:date="2018-12-24T11:53:00Z">
        <w:r w:rsidR="00C22524">
          <w:rPr>
            <w:rFonts w:ascii="Trebuchet MS" w:hAnsi="Trebuchet MS"/>
          </w:rPr>
          <w:t xml:space="preserve">enhancement </w:t>
        </w:r>
      </w:ins>
      <w:ins w:id="444" w:author="Megan Lagermeier" w:date="2018-12-24T10:39:00Z">
        <w:r w:rsidR="00AE27D2" w:rsidRPr="00AE27D2">
          <w:rPr>
            <w:rFonts w:ascii="Trebuchet MS" w:hAnsi="Trebuchet MS"/>
          </w:rPr>
          <w:t>will build</w:t>
        </w:r>
      </w:ins>
      <w:ins w:id="445" w:author="Megan Lagermeier" w:date="2018-12-24T11:53:00Z">
        <w:r w:rsidR="00C22524">
          <w:rPr>
            <w:rFonts w:ascii="Trebuchet MS" w:hAnsi="Trebuchet MS"/>
          </w:rPr>
          <w:t xml:space="preserve"> an</w:t>
        </w:r>
      </w:ins>
      <w:ins w:id="446" w:author="Megan Lagermeier" w:date="2018-12-24T10:39:00Z">
        <w:r w:rsidR="00AE27D2" w:rsidRPr="00AE27D2">
          <w:rPr>
            <w:rFonts w:ascii="Trebuchet MS" w:hAnsi="Trebuchet MS"/>
          </w:rPr>
          <w:t xml:space="preserve"> error </w:t>
        </w:r>
      </w:ins>
      <w:ins w:id="447" w:author="Chris Shivers" w:date="2018-12-27T11:28:00Z">
        <w:r w:rsidR="008C675E">
          <w:rPr>
            <w:b/>
          </w:rPr>
          <w:t>JSON</w:t>
        </w:r>
        <w:r w:rsidR="008C675E" w:rsidRPr="00AE27D2">
          <w:rPr>
            <w:b/>
          </w:rPr>
          <w:t xml:space="preserve"> </w:t>
        </w:r>
      </w:ins>
      <w:ins w:id="448" w:author="Megan Lagermeier" w:date="2018-12-24T10:39:00Z">
        <w:del w:id="449" w:author="Chris Shivers" w:date="2018-12-27T11:28:00Z">
          <w:r w:rsidR="00AE27D2" w:rsidRPr="00AE27D2" w:rsidDel="008C675E">
            <w:rPr>
              <w:rFonts w:ascii="Trebuchet MS" w:hAnsi="Trebuchet MS"/>
            </w:rPr>
            <w:delText>js</w:delText>
          </w:r>
          <w:r w:rsidR="00C22524" w:rsidDel="008C675E">
            <w:rPr>
              <w:rFonts w:ascii="Trebuchet MS" w:hAnsi="Trebuchet MS"/>
            </w:rPr>
            <w:delText xml:space="preserve">on </w:delText>
          </w:r>
        </w:del>
        <w:r w:rsidR="00C22524">
          <w:rPr>
            <w:rFonts w:ascii="Trebuchet MS" w:hAnsi="Trebuchet MS"/>
          </w:rPr>
          <w:t>message and post it on K</w:t>
        </w:r>
        <w:r w:rsidR="00AE27D2" w:rsidRPr="00AE27D2">
          <w:rPr>
            <w:rFonts w:ascii="Trebuchet MS" w:hAnsi="Trebuchet MS"/>
          </w:rPr>
          <w:t>afka</w:t>
        </w:r>
      </w:ins>
      <w:ins w:id="450" w:author="Megan Lagermeier" w:date="2018-12-24T11:36:00Z">
        <w:r w:rsidR="00415925">
          <w:rPr>
            <w:rFonts w:ascii="Trebuchet MS" w:hAnsi="Trebuchet MS"/>
          </w:rPr>
          <w:t>.</w:t>
        </w:r>
      </w:ins>
    </w:p>
    <w:p w14:paraId="06A5A5BB" w14:textId="1131B1CB" w:rsidR="00E07C7C" w:rsidRPr="004A7A9A" w:rsidRDefault="000A2A03">
      <w:pPr>
        <w:pStyle w:val="BodyText"/>
        <w:spacing w:after="240" w:line="360" w:lineRule="auto"/>
        <w:ind w:left="900"/>
        <w:rPr>
          <w:rFonts w:ascii="Trebuchet MS" w:hAnsi="Trebuchet MS" w:cstheme="minorBidi"/>
          <w:color w:val="808080" w:themeColor="background1" w:themeShade="80"/>
          <w:sz w:val="22"/>
          <w:szCs w:val="22"/>
        </w:rPr>
      </w:pPr>
      <w:r w:rsidRPr="004A7A9A">
        <w:rPr>
          <w:rFonts w:ascii="Trebuchet MS" w:hAnsi="Trebuchet MS"/>
          <w:b/>
          <w:bCs/>
          <w:sz w:val="22"/>
          <w:szCs w:val="22"/>
        </w:rPr>
        <w:t>Change Impacts</w:t>
      </w:r>
      <w:r w:rsidRPr="004A7A9A">
        <w:rPr>
          <w:rFonts w:ascii="Trebuchet MS" w:hAnsi="Trebuchet MS"/>
          <w:sz w:val="22"/>
          <w:szCs w:val="22"/>
        </w:rPr>
        <w:t xml:space="preserve"> - </w:t>
      </w:r>
      <w:ins w:id="451" w:author="Megan Lagermeier" w:date="2018-12-24T10:39:00Z">
        <w:r w:rsidR="00415925">
          <w:rPr>
            <w:rFonts w:ascii="Trebuchet MS" w:hAnsi="Trebuchet MS"/>
            <w:sz w:val="22"/>
            <w:szCs w:val="22"/>
          </w:rPr>
          <w:t>N</w:t>
        </w:r>
        <w:r w:rsidR="00AE27D2" w:rsidRPr="00AE27D2">
          <w:rPr>
            <w:rFonts w:ascii="Trebuchet MS" w:hAnsi="Trebuchet MS"/>
            <w:sz w:val="22"/>
            <w:szCs w:val="22"/>
          </w:rPr>
          <w:t>o impact on the existing functionality.</w:t>
        </w:r>
      </w:ins>
    </w:p>
    <w:p w14:paraId="1BD3BBDF" w14:textId="45BC7E42" w:rsidR="000A2A03" w:rsidRDefault="000A2A03">
      <w:pPr>
        <w:pStyle w:val="BodyText"/>
        <w:spacing w:after="240" w:line="360" w:lineRule="auto"/>
        <w:ind w:left="900"/>
        <w:rPr>
          <w:rFonts w:ascii="Trebuchet MS" w:hAnsi="Trebuchet MS"/>
          <w:sz w:val="22"/>
          <w:szCs w:val="22"/>
        </w:rPr>
      </w:pPr>
      <w:r w:rsidRPr="004A7A9A">
        <w:rPr>
          <w:rFonts w:ascii="Trebuchet MS" w:hAnsi="Trebuchet MS"/>
          <w:b/>
          <w:bCs/>
          <w:sz w:val="22"/>
          <w:szCs w:val="22"/>
        </w:rPr>
        <w:t>Change Configuration</w:t>
      </w:r>
      <w:r w:rsidRPr="004A7A9A">
        <w:rPr>
          <w:rFonts w:ascii="Trebuchet MS" w:hAnsi="Trebuchet MS"/>
          <w:sz w:val="22"/>
          <w:szCs w:val="22"/>
        </w:rPr>
        <w:t xml:space="preserve"> </w:t>
      </w:r>
      <w:r w:rsidR="00E31534" w:rsidRPr="004A7A9A">
        <w:rPr>
          <w:rFonts w:ascii="Trebuchet MS" w:hAnsi="Trebuchet MS"/>
          <w:sz w:val="22"/>
          <w:szCs w:val="22"/>
        </w:rPr>
        <w:t>–</w:t>
      </w:r>
      <w:r w:rsidRPr="00A77502">
        <w:rPr>
          <w:rFonts w:ascii="Trebuchet MS" w:hAnsi="Trebuchet MS"/>
          <w:sz w:val="22"/>
          <w:szCs w:val="22"/>
        </w:rPr>
        <w:t xml:space="preserve"> </w:t>
      </w:r>
      <w:r w:rsidR="004B3FB6" w:rsidRPr="000968CA">
        <w:rPr>
          <w:rFonts w:ascii="Trebuchet MS" w:hAnsi="Trebuchet MS"/>
          <w:sz w:val="22"/>
          <w:szCs w:val="22"/>
        </w:rPr>
        <w:t xml:space="preserve">This change is not configurable.  </w:t>
      </w:r>
    </w:p>
    <w:p w14:paraId="2796C6FF" w14:textId="29A550DA" w:rsidR="005D37CE" w:rsidRDefault="00AE27D2">
      <w:pPr>
        <w:pStyle w:val="BodyText"/>
        <w:spacing w:after="240" w:line="360" w:lineRule="auto"/>
        <w:ind w:left="900"/>
        <w:rPr>
          <w:ins w:id="452" w:author="Megan Lagermeier" w:date="2018-12-24T10:39:00Z"/>
          <w:rFonts w:ascii="Trebuchet MS" w:eastAsiaTheme="minorEastAsia" w:hAnsi="Trebuchet MS" w:cstheme="minorBidi"/>
          <w:sz w:val="22"/>
          <w:szCs w:val="22"/>
        </w:rPr>
      </w:pPr>
      <w:ins w:id="453" w:author="Megan Lagermeier" w:date="2018-12-24T10:39:00Z">
        <w:r>
          <w:rPr>
            <w:rFonts w:ascii="Trebuchet MS" w:eastAsiaTheme="minorEastAsia" w:hAnsi="Trebuchet MS" w:cstheme="minorBidi"/>
            <w:sz w:val="22"/>
            <w:szCs w:val="22"/>
          </w:rPr>
          <w:t>311902</w:t>
        </w:r>
      </w:ins>
    </w:p>
    <w:p w14:paraId="7B9EA229" w14:textId="496EF33A" w:rsidR="00AE27D2" w:rsidRPr="004A7A9A" w:rsidRDefault="00AE27D2">
      <w:pPr>
        <w:pStyle w:val="Heading4"/>
        <w:jc w:val="both"/>
        <w:rPr>
          <w:ins w:id="454" w:author="Megan Lagermeier" w:date="2018-12-24T10:39:00Z"/>
        </w:rPr>
        <w:pPrChange w:id="455" w:author="Megan Lagermeier" w:date="2018-12-24T11:05:00Z">
          <w:pPr>
            <w:pStyle w:val="Heading4"/>
          </w:pPr>
        </w:pPrChange>
      </w:pPr>
      <w:ins w:id="456" w:author="Megan Lagermeier" w:date="2018-12-24T10:39:00Z">
        <w:r w:rsidRPr="00F4173B">
          <w:t xml:space="preserve">Change </w:t>
        </w:r>
        <w:r w:rsidRPr="004A7A9A">
          <w:t xml:space="preserve">Description – </w:t>
        </w:r>
      </w:ins>
      <w:ins w:id="457" w:author="Megan Lagermeier" w:date="2018-12-24T10:40:00Z">
        <w:r w:rsidR="00C22524">
          <w:rPr>
            <w:b w:val="0"/>
          </w:rPr>
          <w:t>Added a b</w:t>
        </w:r>
        <w:r w:rsidRPr="00AE27D2">
          <w:rPr>
            <w:b w:val="0"/>
          </w:rPr>
          <w:t xml:space="preserve">uilding success </w:t>
        </w:r>
      </w:ins>
      <w:ins w:id="458" w:author="Chris Shivers" w:date="2018-12-27T11:28:00Z">
        <w:r w:rsidR="008C675E">
          <w:rPr>
            <w:b w:val="0"/>
          </w:rPr>
          <w:t>JSON</w:t>
        </w:r>
        <w:r w:rsidR="008C675E" w:rsidRPr="00AE27D2">
          <w:rPr>
            <w:b w:val="0"/>
          </w:rPr>
          <w:t xml:space="preserve"> </w:t>
        </w:r>
      </w:ins>
      <w:ins w:id="459" w:author="Megan Lagermeier" w:date="2018-12-24T10:40:00Z">
        <w:del w:id="460" w:author="Chris Shivers" w:date="2018-12-27T11:28:00Z">
          <w:r w:rsidRPr="00AE27D2" w:rsidDel="008C675E">
            <w:rPr>
              <w:b w:val="0"/>
            </w:rPr>
            <w:delText xml:space="preserve">json </w:delText>
          </w:r>
        </w:del>
        <w:r w:rsidRPr="00AE27D2">
          <w:rPr>
            <w:b w:val="0"/>
          </w:rPr>
          <w:t>msz</w:t>
        </w:r>
      </w:ins>
      <w:ins w:id="461" w:author="Megan Lagermeier" w:date="2018-12-24T11:54:00Z">
        <w:r w:rsidR="00C22524">
          <w:rPr>
            <w:b w:val="0"/>
          </w:rPr>
          <w:t>,</w:t>
        </w:r>
      </w:ins>
      <w:ins w:id="462" w:author="Megan Lagermeier" w:date="2018-12-24T10:40:00Z">
        <w:r w:rsidR="00C22524">
          <w:rPr>
            <w:b w:val="0"/>
          </w:rPr>
          <w:t xml:space="preserve"> which collects </w:t>
        </w:r>
        <w:r w:rsidRPr="00AE27D2">
          <w:rPr>
            <w:b w:val="0"/>
          </w:rPr>
          <w:t>from</w:t>
        </w:r>
      </w:ins>
      <w:ins w:id="463" w:author="Megan Lagermeier" w:date="2018-12-24T11:54:00Z">
        <w:r w:rsidR="00C22524">
          <w:rPr>
            <w:b w:val="0"/>
          </w:rPr>
          <w:t xml:space="preserve"> the</w:t>
        </w:r>
      </w:ins>
      <w:ins w:id="464" w:author="Megan Lagermeier" w:date="2018-12-24T10:40:00Z">
        <w:r w:rsidRPr="00AE27D2">
          <w:rPr>
            <w:b w:val="0"/>
          </w:rPr>
          <w:t xml:space="preserve"> response status msz of </w:t>
        </w:r>
      </w:ins>
      <w:ins w:id="465" w:author="Megan Lagermeier" w:date="2018-12-24T11:54:00Z">
        <w:r w:rsidR="00C22524">
          <w:rPr>
            <w:b w:val="0"/>
          </w:rPr>
          <w:t xml:space="preserve">the </w:t>
        </w:r>
      </w:ins>
      <w:ins w:id="466" w:author="Megan Lagermeier" w:date="2018-12-24T11:38:00Z">
        <w:del w:id="467" w:author="Chris Shivers" w:date="2018-12-27T11:22:00Z">
          <w:r w:rsidR="00415925" w:rsidDel="00E96CB3">
            <w:rPr>
              <w:b w:val="0"/>
            </w:rPr>
            <w:delText>Distribution System Operator (</w:delText>
          </w:r>
        </w:del>
      </w:ins>
      <w:ins w:id="468" w:author="Megan Lagermeier" w:date="2018-12-24T10:40:00Z">
        <w:r w:rsidRPr="00AE27D2">
          <w:rPr>
            <w:b w:val="0"/>
          </w:rPr>
          <w:t>DSO</w:t>
        </w:r>
      </w:ins>
      <w:ins w:id="469" w:author="Megan Lagermeier" w:date="2018-12-24T11:38:00Z">
        <w:del w:id="470" w:author="Chris Shivers" w:date="2018-12-27T11:22:00Z">
          <w:r w:rsidR="00415925" w:rsidDel="00E96CB3">
            <w:rPr>
              <w:b w:val="0"/>
            </w:rPr>
            <w:delText>)</w:delText>
          </w:r>
        </w:del>
      </w:ins>
      <w:ins w:id="471" w:author="Megan Lagermeier" w:date="2018-12-24T10:40:00Z">
        <w:r w:rsidRPr="00AE27D2">
          <w:rPr>
            <w:b w:val="0"/>
          </w:rPr>
          <w:t xml:space="preserve"> rest </w:t>
        </w:r>
        <w:r w:rsidR="00C22524">
          <w:rPr>
            <w:b w:val="0"/>
          </w:rPr>
          <w:t xml:space="preserve">service and </w:t>
        </w:r>
      </w:ins>
      <w:ins w:id="472" w:author="Megan Lagermeier" w:date="2018-12-24T11:54:00Z">
        <w:r w:rsidR="00C22524">
          <w:rPr>
            <w:b w:val="0"/>
          </w:rPr>
          <w:t>posts the</w:t>
        </w:r>
      </w:ins>
      <w:ins w:id="473" w:author="Megan Lagermeier" w:date="2018-12-24T10:40:00Z">
        <w:r w:rsidR="00C22524">
          <w:rPr>
            <w:b w:val="0"/>
          </w:rPr>
          <w:t xml:space="preserve"> </w:t>
        </w:r>
      </w:ins>
      <w:ins w:id="474" w:author="Chris Shivers" w:date="2018-12-27T11:28:00Z">
        <w:r w:rsidR="008C675E">
          <w:rPr>
            <w:b w:val="0"/>
          </w:rPr>
          <w:t>JSON</w:t>
        </w:r>
      </w:ins>
      <w:ins w:id="475" w:author="Megan Lagermeier" w:date="2018-12-24T10:40:00Z">
        <w:del w:id="476" w:author="Chris Shivers" w:date="2018-12-27T11:28:00Z">
          <w:r w:rsidR="00C22524" w:rsidDel="008C675E">
            <w:rPr>
              <w:b w:val="0"/>
            </w:rPr>
            <w:delText>json</w:delText>
          </w:r>
        </w:del>
        <w:r w:rsidR="00C22524">
          <w:rPr>
            <w:b w:val="0"/>
          </w:rPr>
          <w:t xml:space="preserve"> msz to K</w:t>
        </w:r>
        <w:r w:rsidRPr="00AE27D2">
          <w:rPr>
            <w:b w:val="0"/>
          </w:rPr>
          <w:t>afka.</w:t>
        </w:r>
      </w:ins>
    </w:p>
    <w:p w14:paraId="0FBFF7FB" w14:textId="493A81BD" w:rsidR="00AE27D2" w:rsidRPr="004A7A9A" w:rsidRDefault="00AE27D2">
      <w:pPr>
        <w:pStyle w:val="Body"/>
        <w:spacing w:before="0" w:after="240" w:line="360" w:lineRule="auto"/>
        <w:ind w:left="900"/>
        <w:rPr>
          <w:ins w:id="477" w:author="Megan Lagermeier" w:date="2018-12-24T10:39:00Z"/>
          <w:rFonts w:ascii="Trebuchet MS" w:hAnsi="Trebuchet MS"/>
        </w:rPr>
      </w:pPr>
      <w:ins w:id="478" w:author="Megan Lagermeier" w:date="2018-12-24T10:39:00Z">
        <w:r w:rsidRPr="004A7A9A">
          <w:rPr>
            <w:rFonts w:ascii="Trebuchet MS" w:hAnsi="Trebuchet MS"/>
            <w:b/>
            <w:bCs/>
          </w:rPr>
          <w:t>Change Details</w:t>
        </w:r>
        <w:r w:rsidRPr="004A7A9A">
          <w:rPr>
            <w:rFonts w:ascii="Trebuchet MS" w:hAnsi="Trebuchet MS"/>
          </w:rPr>
          <w:t xml:space="preserve"> -</w:t>
        </w:r>
        <w:r>
          <w:rPr>
            <w:rFonts w:ascii="Trebuchet MS" w:hAnsi="Trebuchet MS"/>
          </w:rPr>
          <w:t xml:space="preserve"> </w:t>
        </w:r>
      </w:ins>
      <w:ins w:id="479" w:author="Megan Lagermeier" w:date="2018-12-24T10:40:00Z">
        <w:r w:rsidRPr="00AE27D2">
          <w:rPr>
            <w:rFonts w:ascii="Trebuchet MS" w:hAnsi="Trebuchet MS"/>
          </w:rPr>
          <w:t>This service will cover all</w:t>
        </w:r>
      </w:ins>
      <w:ins w:id="480" w:author="Megan Lagermeier" w:date="2018-12-24T11:55:00Z">
        <w:r w:rsidR="00C22524">
          <w:rPr>
            <w:rFonts w:ascii="Trebuchet MS" w:hAnsi="Trebuchet MS"/>
          </w:rPr>
          <w:t xml:space="preserve"> of</w:t>
        </w:r>
      </w:ins>
      <w:ins w:id="481" w:author="Megan Lagermeier" w:date="2018-12-24T10:40:00Z">
        <w:r w:rsidRPr="00AE27D2">
          <w:rPr>
            <w:rFonts w:ascii="Trebuchet MS" w:hAnsi="Trebuchet MS"/>
          </w:rPr>
          <w:t xml:space="preserve"> the response messa</w:t>
        </w:r>
        <w:r w:rsidR="00C22524">
          <w:rPr>
            <w:rFonts w:ascii="Trebuchet MS" w:hAnsi="Trebuchet MS"/>
          </w:rPr>
          <w:t>ges and post these messages to K</w:t>
        </w:r>
        <w:r w:rsidRPr="00AE27D2">
          <w:rPr>
            <w:rFonts w:ascii="Trebuchet MS" w:hAnsi="Trebuchet MS"/>
          </w:rPr>
          <w:t>afka.</w:t>
        </w:r>
      </w:ins>
    </w:p>
    <w:p w14:paraId="5299200A" w14:textId="4F7FBD86" w:rsidR="00AE27D2" w:rsidRPr="004A7A9A" w:rsidRDefault="00AE27D2">
      <w:pPr>
        <w:pStyle w:val="BodyText"/>
        <w:spacing w:after="240" w:line="360" w:lineRule="auto"/>
        <w:ind w:left="900"/>
        <w:rPr>
          <w:ins w:id="482" w:author="Megan Lagermeier" w:date="2018-12-24T10:39:00Z"/>
          <w:rFonts w:ascii="Trebuchet MS" w:hAnsi="Trebuchet MS" w:cstheme="minorBidi"/>
          <w:color w:val="808080" w:themeColor="background1" w:themeShade="80"/>
          <w:sz w:val="22"/>
          <w:szCs w:val="22"/>
        </w:rPr>
      </w:pPr>
      <w:ins w:id="483" w:author="Megan Lagermeier" w:date="2018-12-24T10:39:00Z">
        <w:r w:rsidRPr="004A7A9A">
          <w:rPr>
            <w:rFonts w:ascii="Trebuchet MS" w:hAnsi="Trebuchet MS"/>
            <w:b/>
            <w:bCs/>
            <w:sz w:val="22"/>
            <w:szCs w:val="22"/>
          </w:rPr>
          <w:t>Change Impacts</w:t>
        </w:r>
        <w:r w:rsidRPr="004A7A9A">
          <w:rPr>
            <w:rFonts w:ascii="Trebuchet MS" w:hAnsi="Trebuchet MS"/>
            <w:sz w:val="22"/>
            <w:szCs w:val="22"/>
          </w:rPr>
          <w:t xml:space="preserve"> - </w:t>
        </w:r>
      </w:ins>
      <w:ins w:id="484" w:author="Megan Lagermeier" w:date="2018-12-24T10:40:00Z">
        <w:r w:rsidR="00415925">
          <w:rPr>
            <w:rFonts w:ascii="Trebuchet MS" w:hAnsi="Trebuchet MS"/>
            <w:sz w:val="22"/>
            <w:szCs w:val="22"/>
          </w:rPr>
          <w:t>No impact on e</w:t>
        </w:r>
        <w:r w:rsidRPr="00AE27D2">
          <w:rPr>
            <w:rFonts w:ascii="Trebuchet MS" w:hAnsi="Trebuchet MS"/>
            <w:sz w:val="22"/>
            <w:szCs w:val="22"/>
          </w:rPr>
          <w:t>xisting functionality.</w:t>
        </w:r>
      </w:ins>
    </w:p>
    <w:p w14:paraId="576F00E3" w14:textId="77777777" w:rsidR="00AE27D2" w:rsidRDefault="00AE27D2">
      <w:pPr>
        <w:pStyle w:val="BodyText"/>
        <w:spacing w:after="240" w:line="360" w:lineRule="auto"/>
        <w:ind w:left="900"/>
        <w:rPr>
          <w:ins w:id="485" w:author="Megan Lagermeier" w:date="2018-12-24T10:39:00Z"/>
          <w:rFonts w:ascii="Trebuchet MS" w:hAnsi="Trebuchet MS"/>
          <w:sz w:val="22"/>
          <w:szCs w:val="22"/>
        </w:rPr>
      </w:pPr>
      <w:ins w:id="486" w:author="Megan Lagermeier" w:date="2018-12-24T10:39:00Z">
        <w:r w:rsidRPr="004A7A9A">
          <w:rPr>
            <w:rFonts w:ascii="Trebuchet MS" w:hAnsi="Trebuchet MS"/>
            <w:b/>
            <w:bCs/>
            <w:sz w:val="22"/>
            <w:szCs w:val="22"/>
          </w:rPr>
          <w:t>Change Configuration</w:t>
        </w:r>
        <w:r w:rsidRPr="004A7A9A">
          <w:rPr>
            <w:rFonts w:ascii="Trebuchet MS" w:hAnsi="Trebuchet MS"/>
            <w:sz w:val="22"/>
            <w:szCs w:val="22"/>
          </w:rPr>
          <w:t xml:space="preserve"> –</w:t>
        </w:r>
        <w:r w:rsidRPr="00A77502">
          <w:rPr>
            <w:rFonts w:ascii="Trebuchet MS" w:hAnsi="Trebuchet MS"/>
            <w:sz w:val="22"/>
            <w:szCs w:val="22"/>
          </w:rPr>
          <w:t xml:space="preserve"> </w:t>
        </w:r>
        <w:r w:rsidRPr="000968CA">
          <w:rPr>
            <w:rFonts w:ascii="Trebuchet MS" w:hAnsi="Trebuchet MS"/>
            <w:sz w:val="22"/>
            <w:szCs w:val="22"/>
          </w:rPr>
          <w:t xml:space="preserve">This change is not configurable.  </w:t>
        </w:r>
      </w:ins>
    </w:p>
    <w:p w14:paraId="2BB28B81" w14:textId="46D950F4" w:rsidR="00AE27D2" w:rsidRDefault="00AE27D2">
      <w:pPr>
        <w:pStyle w:val="BodyText"/>
        <w:spacing w:after="240" w:line="360" w:lineRule="auto"/>
        <w:ind w:left="900"/>
        <w:rPr>
          <w:ins w:id="487" w:author="Megan Lagermeier" w:date="2018-12-24T10:40:00Z"/>
          <w:rFonts w:ascii="Trebuchet MS" w:eastAsiaTheme="minorEastAsia" w:hAnsi="Trebuchet MS" w:cstheme="minorBidi"/>
          <w:sz w:val="22"/>
          <w:szCs w:val="22"/>
        </w:rPr>
      </w:pPr>
      <w:ins w:id="488" w:author="Megan Lagermeier" w:date="2018-12-24T10:40:00Z">
        <w:r>
          <w:rPr>
            <w:rFonts w:ascii="Trebuchet MS" w:eastAsiaTheme="minorEastAsia" w:hAnsi="Trebuchet MS" w:cstheme="minorBidi"/>
            <w:sz w:val="22"/>
            <w:szCs w:val="22"/>
          </w:rPr>
          <w:t>311901</w:t>
        </w:r>
      </w:ins>
    </w:p>
    <w:p w14:paraId="65429C7E" w14:textId="6B613C64" w:rsidR="00AE27D2" w:rsidRPr="004A7A9A" w:rsidRDefault="00AE27D2">
      <w:pPr>
        <w:pStyle w:val="Heading4"/>
        <w:jc w:val="both"/>
        <w:rPr>
          <w:ins w:id="489" w:author="Megan Lagermeier" w:date="2018-12-24T10:40:00Z"/>
        </w:rPr>
        <w:pPrChange w:id="490" w:author="Megan Lagermeier" w:date="2018-12-24T11:05:00Z">
          <w:pPr>
            <w:pStyle w:val="Heading4"/>
          </w:pPr>
        </w:pPrChange>
      </w:pPr>
      <w:ins w:id="491" w:author="Megan Lagermeier" w:date="2018-12-24T10:40:00Z">
        <w:r w:rsidRPr="00F4173B">
          <w:t xml:space="preserve">Change </w:t>
        </w:r>
        <w:r w:rsidRPr="004A7A9A">
          <w:t xml:space="preserve">Description – </w:t>
        </w:r>
        <w:r w:rsidRPr="00AE27D2">
          <w:rPr>
            <w:b w:val="0"/>
          </w:rPr>
          <w:t>Decouple</w:t>
        </w:r>
      </w:ins>
      <w:ins w:id="492" w:author="Megan Lagermeier" w:date="2018-12-24T11:54:00Z">
        <w:r w:rsidR="00C22524">
          <w:rPr>
            <w:b w:val="0"/>
          </w:rPr>
          <w:t>d</w:t>
        </w:r>
      </w:ins>
      <w:ins w:id="493" w:author="Megan Lagermeier" w:date="2018-12-24T10:40:00Z">
        <w:r w:rsidRPr="00AE27D2">
          <w:rPr>
            <w:b w:val="0"/>
          </w:rPr>
          <w:t xml:space="preserve"> simulator packages from</w:t>
        </w:r>
      </w:ins>
      <w:ins w:id="494" w:author="Megan Lagermeier" w:date="2018-12-24T11:38:00Z">
        <w:r w:rsidR="00415925">
          <w:rPr>
            <w:b w:val="0"/>
          </w:rPr>
          <w:t xml:space="preserve"> the</w:t>
        </w:r>
      </w:ins>
      <w:ins w:id="495" w:author="Megan Lagermeier" w:date="2018-12-24T10:40:00Z">
        <w:r w:rsidRPr="00AE27D2">
          <w:rPr>
            <w:b w:val="0"/>
          </w:rPr>
          <w:t xml:space="preserve"> L6 project</w:t>
        </w:r>
      </w:ins>
      <w:ins w:id="496" w:author="Megan Lagermeier" w:date="2018-12-24T11:38:00Z">
        <w:r w:rsidR="00415925">
          <w:rPr>
            <w:b w:val="0"/>
          </w:rPr>
          <w:t>.</w:t>
        </w:r>
      </w:ins>
    </w:p>
    <w:p w14:paraId="477A807D" w14:textId="5C20E8CE" w:rsidR="00AE27D2" w:rsidRPr="004A7A9A" w:rsidRDefault="00AE27D2">
      <w:pPr>
        <w:pStyle w:val="Body"/>
        <w:spacing w:before="0" w:after="240" w:line="360" w:lineRule="auto"/>
        <w:ind w:left="900"/>
        <w:rPr>
          <w:ins w:id="497" w:author="Megan Lagermeier" w:date="2018-12-24T10:40:00Z"/>
          <w:rFonts w:ascii="Trebuchet MS" w:hAnsi="Trebuchet MS"/>
        </w:rPr>
      </w:pPr>
      <w:ins w:id="498" w:author="Megan Lagermeier" w:date="2018-12-24T10:40:00Z">
        <w:r w:rsidRPr="004A7A9A">
          <w:rPr>
            <w:rFonts w:ascii="Trebuchet MS" w:hAnsi="Trebuchet MS"/>
            <w:b/>
            <w:bCs/>
          </w:rPr>
          <w:t>Change Details</w:t>
        </w:r>
        <w:r w:rsidRPr="004A7A9A">
          <w:rPr>
            <w:rFonts w:ascii="Trebuchet MS" w:hAnsi="Trebuchet MS"/>
          </w:rPr>
          <w:t xml:space="preserve"> -</w:t>
        </w:r>
        <w:r>
          <w:rPr>
            <w:rFonts w:ascii="Trebuchet MS" w:hAnsi="Trebuchet MS"/>
          </w:rPr>
          <w:t xml:space="preserve"> </w:t>
        </w:r>
        <w:r w:rsidR="00415925">
          <w:rPr>
            <w:rFonts w:ascii="Trebuchet MS" w:hAnsi="Trebuchet MS"/>
          </w:rPr>
          <w:t>S</w:t>
        </w:r>
        <w:r w:rsidRPr="00AE27D2">
          <w:rPr>
            <w:rFonts w:ascii="Trebuchet MS" w:hAnsi="Trebuchet MS"/>
          </w:rPr>
          <w:t xml:space="preserve">imulators packages </w:t>
        </w:r>
      </w:ins>
      <w:ins w:id="499" w:author="Megan Lagermeier" w:date="2018-12-24T11:55:00Z">
        <w:r w:rsidR="00C22524">
          <w:rPr>
            <w:rFonts w:ascii="Trebuchet MS" w:hAnsi="Trebuchet MS"/>
          </w:rPr>
          <w:t>were</w:t>
        </w:r>
      </w:ins>
      <w:ins w:id="500" w:author="Megan Lagermeier" w:date="2018-12-24T10:40:00Z">
        <w:r w:rsidRPr="00AE27D2">
          <w:rPr>
            <w:rFonts w:ascii="Trebuchet MS" w:hAnsi="Trebuchet MS"/>
          </w:rPr>
          <w:t xml:space="preserve"> decoupled </w:t>
        </w:r>
      </w:ins>
      <w:ins w:id="501" w:author="Megan Lagermeier" w:date="2018-12-24T11:38:00Z">
        <w:r w:rsidR="00415925">
          <w:rPr>
            <w:rFonts w:ascii="Trebuchet MS" w:hAnsi="Trebuchet MS"/>
          </w:rPr>
          <w:t>from the</w:t>
        </w:r>
      </w:ins>
      <w:ins w:id="502" w:author="Megan Lagermeier" w:date="2018-12-24T10:40:00Z">
        <w:r w:rsidRPr="00AE27D2">
          <w:rPr>
            <w:rFonts w:ascii="Trebuchet MS" w:hAnsi="Trebuchet MS"/>
          </w:rPr>
          <w:t xml:space="preserve"> L6</w:t>
        </w:r>
      </w:ins>
      <w:ins w:id="503" w:author="Megan Lagermeier" w:date="2018-12-24T11:54:00Z">
        <w:r w:rsidR="00C22524">
          <w:rPr>
            <w:rFonts w:ascii="Trebuchet MS" w:hAnsi="Trebuchet MS"/>
          </w:rPr>
          <w:t xml:space="preserve"> </w:t>
        </w:r>
      </w:ins>
      <w:ins w:id="504" w:author="Megan Lagermeier" w:date="2018-12-24T11:39:00Z">
        <w:r w:rsidR="00415925">
          <w:rPr>
            <w:rFonts w:ascii="Trebuchet MS" w:hAnsi="Trebuchet MS"/>
          </w:rPr>
          <w:t>C</w:t>
        </w:r>
      </w:ins>
      <w:ins w:id="505" w:author="Megan Lagermeier" w:date="2018-12-24T10:40:00Z">
        <w:r w:rsidRPr="00AE27D2">
          <w:rPr>
            <w:rFonts w:ascii="Trebuchet MS" w:hAnsi="Trebuchet MS"/>
          </w:rPr>
          <w:t>onnector. Now</w:t>
        </w:r>
      </w:ins>
      <w:ins w:id="506" w:author="Megan Lagermeier" w:date="2018-12-24T11:38:00Z">
        <w:r w:rsidR="00415925">
          <w:rPr>
            <w:rFonts w:ascii="Trebuchet MS" w:hAnsi="Trebuchet MS"/>
          </w:rPr>
          <w:t>, the</w:t>
        </w:r>
      </w:ins>
      <w:ins w:id="507" w:author="Megan Lagermeier" w:date="2018-12-24T10:40:00Z">
        <w:r w:rsidRPr="00AE27D2">
          <w:rPr>
            <w:rFonts w:ascii="Trebuchet MS" w:hAnsi="Trebuchet MS"/>
          </w:rPr>
          <w:t xml:space="preserve"> simulator is running in standalone mode.</w:t>
        </w:r>
      </w:ins>
    </w:p>
    <w:p w14:paraId="41A018C5" w14:textId="7BDE1883" w:rsidR="00AE27D2" w:rsidRPr="004A7A9A" w:rsidRDefault="00AE27D2">
      <w:pPr>
        <w:pStyle w:val="BodyText"/>
        <w:spacing w:after="240" w:line="360" w:lineRule="auto"/>
        <w:ind w:left="900"/>
        <w:rPr>
          <w:ins w:id="508" w:author="Megan Lagermeier" w:date="2018-12-24T10:40:00Z"/>
          <w:rFonts w:ascii="Trebuchet MS" w:hAnsi="Trebuchet MS" w:cstheme="minorBidi"/>
          <w:color w:val="808080" w:themeColor="background1" w:themeShade="80"/>
          <w:sz w:val="22"/>
          <w:szCs w:val="22"/>
        </w:rPr>
      </w:pPr>
      <w:ins w:id="509" w:author="Megan Lagermeier" w:date="2018-12-24T10:40:00Z">
        <w:r w:rsidRPr="004A7A9A">
          <w:rPr>
            <w:rFonts w:ascii="Trebuchet MS" w:hAnsi="Trebuchet MS"/>
            <w:b/>
            <w:bCs/>
            <w:sz w:val="22"/>
            <w:szCs w:val="22"/>
          </w:rPr>
          <w:t>Change Impacts</w:t>
        </w:r>
        <w:r w:rsidRPr="004A7A9A">
          <w:rPr>
            <w:rFonts w:ascii="Trebuchet MS" w:hAnsi="Trebuchet MS"/>
            <w:sz w:val="22"/>
            <w:szCs w:val="22"/>
          </w:rPr>
          <w:t xml:space="preserve"> - </w:t>
        </w:r>
        <w:r w:rsidR="00415925">
          <w:rPr>
            <w:rFonts w:ascii="Trebuchet MS" w:hAnsi="Trebuchet MS"/>
            <w:sz w:val="22"/>
            <w:szCs w:val="22"/>
          </w:rPr>
          <w:t>L6</w:t>
        </w:r>
      </w:ins>
      <w:ins w:id="510" w:author="Megan Lagermeier" w:date="2018-12-24T11:54:00Z">
        <w:r w:rsidR="00C22524">
          <w:rPr>
            <w:rFonts w:ascii="Trebuchet MS" w:hAnsi="Trebuchet MS"/>
            <w:sz w:val="22"/>
            <w:szCs w:val="22"/>
          </w:rPr>
          <w:t xml:space="preserve"> </w:t>
        </w:r>
      </w:ins>
      <w:ins w:id="511" w:author="Megan Lagermeier" w:date="2018-12-24T10:40:00Z">
        <w:r w:rsidR="00415925">
          <w:rPr>
            <w:rFonts w:ascii="Trebuchet MS" w:hAnsi="Trebuchet MS"/>
            <w:sz w:val="22"/>
            <w:szCs w:val="22"/>
          </w:rPr>
          <w:t>Connect</w:t>
        </w:r>
        <w:r w:rsidRPr="00AE27D2">
          <w:rPr>
            <w:rFonts w:ascii="Trebuchet MS" w:hAnsi="Trebuchet MS"/>
            <w:sz w:val="22"/>
            <w:szCs w:val="22"/>
          </w:rPr>
          <w:t>or</w:t>
        </w:r>
      </w:ins>
      <w:ins w:id="512" w:author="Megan Lagermeier" w:date="2018-12-24T11:39:00Z">
        <w:r w:rsidR="00415925">
          <w:rPr>
            <w:rFonts w:ascii="Trebuchet MS" w:hAnsi="Trebuchet MS"/>
            <w:sz w:val="22"/>
            <w:szCs w:val="22"/>
          </w:rPr>
          <w:t>.</w:t>
        </w:r>
      </w:ins>
    </w:p>
    <w:p w14:paraId="35E323D8" w14:textId="77777777" w:rsidR="00AE27D2" w:rsidRDefault="00AE27D2">
      <w:pPr>
        <w:pStyle w:val="BodyText"/>
        <w:spacing w:after="240" w:line="360" w:lineRule="auto"/>
        <w:ind w:left="900"/>
        <w:rPr>
          <w:ins w:id="513" w:author="Megan Lagermeier" w:date="2018-12-24T10:40:00Z"/>
          <w:rFonts w:ascii="Trebuchet MS" w:hAnsi="Trebuchet MS"/>
          <w:sz w:val="22"/>
          <w:szCs w:val="22"/>
        </w:rPr>
      </w:pPr>
      <w:ins w:id="514" w:author="Megan Lagermeier" w:date="2018-12-24T10:40:00Z">
        <w:r w:rsidRPr="004A7A9A">
          <w:rPr>
            <w:rFonts w:ascii="Trebuchet MS" w:hAnsi="Trebuchet MS"/>
            <w:b/>
            <w:bCs/>
            <w:sz w:val="22"/>
            <w:szCs w:val="22"/>
          </w:rPr>
          <w:t>Change Configuration</w:t>
        </w:r>
        <w:r w:rsidRPr="004A7A9A">
          <w:rPr>
            <w:rFonts w:ascii="Trebuchet MS" w:hAnsi="Trebuchet MS"/>
            <w:sz w:val="22"/>
            <w:szCs w:val="22"/>
          </w:rPr>
          <w:t xml:space="preserve"> –</w:t>
        </w:r>
        <w:r w:rsidRPr="00A77502">
          <w:rPr>
            <w:rFonts w:ascii="Trebuchet MS" w:hAnsi="Trebuchet MS"/>
            <w:sz w:val="22"/>
            <w:szCs w:val="22"/>
          </w:rPr>
          <w:t xml:space="preserve"> </w:t>
        </w:r>
        <w:r w:rsidRPr="000968CA">
          <w:rPr>
            <w:rFonts w:ascii="Trebuchet MS" w:hAnsi="Trebuchet MS"/>
            <w:sz w:val="22"/>
            <w:szCs w:val="22"/>
          </w:rPr>
          <w:t xml:space="preserve">This change is not configurable.  </w:t>
        </w:r>
      </w:ins>
    </w:p>
    <w:p w14:paraId="75309EA2" w14:textId="57BE0D4D" w:rsidR="00AE27D2" w:rsidRDefault="00AE27D2">
      <w:pPr>
        <w:pStyle w:val="BodyText"/>
        <w:spacing w:after="240" w:line="360" w:lineRule="auto"/>
        <w:ind w:left="900"/>
        <w:rPr>
          <w:ins w:id="515" w:author="Megan Lagermeier" w:date="2018-12-24T10:40:00Z"/>
          <w:rFonts w:ascii="Trebuchet MS" w:eastAsiaTheme="minorEastAsia" w:hAnsi="Trebuchet MS" w:cstheme="minorBidi"/>
          <w:sz w:val="22"/>
          <w:szCs w:val="22"/>
        </w:rPr>
      </w:pPr>
      <w:ins w:id="516" w:author="Megan Lagermeier" w:date="2018-12-24T10:40:00Z">
        <w:r>
          <w:rPr>
            <w:rFonts w:ascii="Trebuchet MS" w:eastAsiaTheme="minorEastAsia" w:hAnsi="Trebuchet MS" w:cstheme="minorBidi"/>
            <w:sz w:val="22"/>
            <w:szCs w:val="22"/>
          </w:rPr>
          <w:t>310803</w:t>
        </w:r>
      </w:ins>
    </w:p>
    <w:p w14:paraId="1A5767ED" w14:textId="3D8FD277" w:rsidR="00AE27D2" w:rsidRPr="004A7A9A" w:rsidRDefault="00AE27D2">
      <w:pPr>
        <w:pStyle w:val="Heading4"/>
        <w:jc w:val="both"/>
        <w:rPr>
          <w:ins w:id="517" w:author="Megan Lagermeier" w:date="2018-12-24T10:40:00Z"/>
        </w:rPr>
        <w:pPrChange w:id="518" w:author="Megan Lagermeier" w:date="2018-12-24T11:05:00Z">
          <w:pPr>
            <w:pStyle w:val="Heading4"/>
          </w:pPr>
        </w:pPrChange>
      </w:pPr>
      <w:ins w:id="519" w:author="Megan Lagermeier" w:date="2018-12-24T10:40:00Z">
        <w:r w:rsidRPr="00F4173B">
          <w:t xml:space="preserve">Change </w:t>
        </w:r>
        <w:r w:rsidRPr="004A7A9A">
          <w:t xml:space="preserve">Description – </w:t>
        </w:r>
      </w:ins>
      <w:ins w:id="520" w:author="Megan Lagermeier" w:date="2018-12-24T13:09:00Z">
        <w:r w:rsidR="00532F2B" w:rsidRPr="00532F2B">
          <w:rPr>
            <w:b w:val="0"/>
            <w:rPrChange w:id="521" w:author="Megan Lagermeier" w:date="2018-12-24T13:09:00Z">
              <w:rPr/>
            </w:rPrChange>
          </w:rPr>
          <w:t>Added</w:t>
        </w:r>
        <w:r w:rsidR="00532F2B">
          <w:t xml:space="preserve"> </w:t>
        </w:r>
      </w:ins>
      <w:ins w:id="522" w:author="Megan Lagermeier" w:date="2018-12-24T10:40:00Z">
        <w:r w:rsidR="00532F2B">
          <w:rPr>
            <w:b w:val="0"/>
          </w:rPr>
          <w:t>e</w:t>
        </w:r>
        <w:r w:rsidRPr="00AE27D2">
          <w:rPr>
            <w:b w:val="0"/>
          </w:rPr>
          <w:t xml:space="preserve">xception handling for </w:t>
        </w:r>
      </w:ins>
      <w:ins w:id="523" w:author="Megan Lagermeier" w:date="2018-12-24T11:39:00Z">
        <w:r w:rsidR="00415925">
          <w:rPr>
            <w:b w:val="0"/>
          </w:rPr>
          <w:t xml:space="preserve">the </w:t>
        </w:r>
      </w:ins>
      <w:ins w:id="524" w:author="Megan Lagermeier" w:date="2018-12-24T10:40:00Z">
        <w:r w:rsidRPr="00AE27D2">
          <w:rPr>
            <w:b w:val="0"/>
          </w:rPr>
          <w:t>Aggregator endpoint</w:t>
        </w:r>
      </w:ins>
      <w:ins w:id="525" w:author="Megan Lagermeier" w:date="2018-12-24T11:39:00Z">
        <w:r w:rsidR="00415925">
          <w:rPr>
            <w:b w:val="0"/>
          </w:rPr>
          <w:t>.</w:t>
        </w:r>
      </w:ins>
    </w:p>
    <w:p w14:paraId="263AAA25" w14:textId="207E390E" w:rsidR="00AE27D2" w:rsidRPr="004A7A9A" w:rsidRDefault="00AE27D2">
      <w:pPr>
        <w:pStyle w:val="Body"/>
        <w:spacing w:before="0" w:after="240" w:line="360" w:lineRule="auto"/>
        <w:ind w:left="900"/>
        <w:rPr>
          <w:ins w:id="526" w:author="Megan Lagermeier" w:date="2018-12-24T10:40:00Z"/>
          <w:rFonts w:ascii="Trebuchet MS" w:hAnsi="Trebuchet MS"/>
        </w:rPr>
      </w:pPr>
      <w:ins w:id="527" w:author="Megan Lagermeier" w:date="2018-12-24T10:40:00Z">
        <w:r w:rsidRPr="004A7A9A">
          <w:rPr>
            <w:rFonts w:ascii="Trebuchet MS" w:hAnsi="Trebuchet MS"/>
            <w:b/>
            <w:bCs/>
          </w:rPr>
          <w:t>Change Details</w:t>
        </w:r>
        <w:r w:rsidRPr="004A7A9A">
          <w:rPr>
            <w:rFonts w:ascii="Trebuchet MS" w:hAnsi="Trebuchet MS"/>
          </w:rPr>
          <w:t xml:space="preserve"> -</w:t>
        </w:r>
        <w:r>
          <w:rPr>
            <w:rFonts w:ascii="Trebuchet MS" w:hAnsi="Trebuchet MS"/>
          </w:rPr>
          <w:t xml:space="preserve"> </w:t>
        </w:r>
      </w:ins>
      <w:ins w:id="528" w:author="Megan Lagermeier" w:date="2018-12-24T10:41:00Z">
        <w:r w:rsidRPr="00AE27D2">
          <w:rPr>
            <w:rFonts w:ascii="Trebuchet MS" w:hAnsi="Trebuchet MS"/>
          </w:rPr>
          <w:t xml:space="preserve">This </w:t>
        </w:r>
      </w:ins>
      <w:ins w:id="529" w:author="Megan Lagermeier" w:date="2018-12-24T13:09:00Z">
        <w:r w:rsidR="00532F2B">
          <w:rPr>
            <w:rFonts w:ascii="Trebuchet MS" w:hAnsi="Trebuchet MS"/>
          </w:rPr>
          <w:t xml:space="preserve">enhancement </w:t>
        </w:r>
      </w:ins>
      <w:ins w:id="530" w:author="Megan Lagermeier" w:date="2018-12-24T10:41:00Z">
        <w:r w:rsidRPr="00AE27D2">
          <w:rPr>
            <w:rFonts w:ascii="Trebuchet MS" w:hAnsi="Trebuchet MS"/>
          </w:rPr>
          <w:t xml:space="preserve">will handle all </w:t>
        </w:r>
      </w:ins>
      <w:ins w:id="531" w:author="Megan Lagermeier" w:date="2018-12-24T13:09:00Z">
        <w:r w:rsidR="00532F2B">
          <w:rPr>
            <w:rFonts w:ascii="Trebuchet MS" w:hAnsi="Trebuchet MS"/>
          </w:rPr>
          <w:t xml:space="preserve">of </w:t>
        </w:r>
      </w:ins>
      <w:ins w:id="532" w:author="Megan Lagermeier" w:date="2018-12-24T10:41:00Z">
        <w:r w:rsidRPr="00AE27D2">
          <w:rPr>
            <w:rFonts w:ascii="Trebuchet MS" w:hAnsi="Trebuchet MS"/>
          </w:rPr>
          <w:t>the exceptions raised in</w:t>
        </w:r>
      </w:ins>
      <w:ins w:id="533" w:author="Megan Lagermeier" w:date="2018-12-24T11:39:00Z">
        <w:r w:rsidR="00415925">
          <w:rPr>
            <w:rFonts w:ascii="Trebuchet MS" w:hAnsi="Trebuchet MS"/>
          </w:rPr>
          <w:t xml:space="preserve"> the</w:t>
        </w:r>
      </w:ins>
      <w:ins w:id="534" w:author="Megan Lagermeier" w:date="2018-12-24T10:41:00Z">
        <w:r w:rsidR="00415925">
          <w:rPr>
            <w:rFonts w:ascii="Trebuchet MS" w:hAnsi="Trebuchet MS"/>
          </w:rPr>
          <w:t xml:space="preserve"> A</w:t>
        </w:r>
        <w:r w:rsidRPr="00AE27D2">
          <w:rPr>
            <w:rFonts w:ascii="Trebuchet MS" w:hAnsi="Trebuchet MS"/>
          </w:rPr>
          <w:t>ggregator endpoint</w:t>
        </w:r>
      </w:ins>
      <w:ins w:id="535" w:author="Megan Lagermeier" w:date="2018-12-24T13:09:00Z">
        <w:r w:rsidR="00532F2B">
          <w:rPr>
            <w:rFonts w:ascii="Trebuchet MS" w:hAnsi="Trebuchet MS"/>
          </w:rPr>
          <w:t>.</w:t>
        </w:r>
      </w:ins>
    </w:p>
    <w:p w14:paraId="339E0603" w14:textId="1F58E402" w:rsidR="00AE27D2" w:rsidRPr="004A7A9A" w:rsidRDefault="00AE27D2">
      <w:pPr>
        <w:pStyle w:val="BodyText"/>
        <w:spacing w:after="240" w:line="360" w:lineRule="auto"/>
        <w:ind w:left="900"/>
        <w:rPr>
          <w:ins w:id="536" w:author="Megan Lagermeier" w:date="2018-12-24T10:40:00Z"/>
          <w:rFonts w:ascii="Trebuchet MS" w:hAnsi="Trebuchet MS" w:cstheme="minorBidi"/>
          <w:color w:val="808080" w:themeColor="background1" w:themeShade="80"/>
          <w:sz w:val="22"/>
          <w:szCs w:val="22"/>
        </w:rPr>
      </w:pPr>
      <w:ins w:id="537" w:author="Megan Lagermeier" w:date="2018-12-24T10:40:00Z">
        <w:r w:rsidRPr="004A7A9A">
          <w:rPr>
            <w:rFonts w:ascii="Trebuchet MS" w:hAnsi="Trebuchet MS"/>
            <w:b/>
            <w:bCs/>
            <w:sz w:val="22"/>
            <w:szCs w:val="22"/>
          </w:rPr>
          <w:lastRenderedPageBreak/>
          <w:t>Change Impacts</w:t>
        </w:r>
        <w:r w:rsidRPr="004A7A9A">
          <w:rPr>
            <w:rFonts w:ascii="Trebuchet MS" w:hAnsi="Trebuchet MS"/>
            <w:sz w:val="22"/>
            <w:szCs w:val="22"/>
          </w:rPr>
          <w:t xml:space="preserve"> - </w:t>
        </w:r>
      </w:ins>
      <w:ins w:id="538" w:author="Megan Lagermeier" w:date="2018-12-24T10:41:00Z">
        <w:r w:rsidRPr="00AE27D2">
          <w:rPr>
            <w:rFonts w:ascii="Trebuchet MS" w:hAnsi="Trebuchet MS"/>
            <w:sz w:val="22"/>
            <w:szCs w:val="22"/>
          </w:rPr>
          <w:t>No impact on existing functionality</w:t>
        </w:r>
      </w:ins>
      <w:ins w:id="539" w:author="Megan Lagermeier" w:date="2018-12-24T11:39:00Z">
        <w:r w:rsidR="00415925">
          <w:rPr>
            <w:rFonts w:ascii="Trebuchet MS" w:hAnsi="Trebuchet MS"/>
            <w:sz w:val="22"/>
            <w:szCs w:val="22"/>
          </w:rPr>
          <w:t>.</w:t>
        </w:r>
      </w:ins>
    </w:p>
    <w:p w14:paraId="50598040" w14:textId="77777777" w:rsidR="00AE27D2" w:rsidRDefault="00AE27D2">
      <w:pPr>
        <w:pStyle w:val="BodyText"/>
        <w:spacing w:after="240" w:line="360" w:lineRule="auto"/>
        <w:ind w:left="900"/>
        <w:rPr>
          <w:ins w:id="540" w:author="Megan Lagermeier" w:date="2018-12-24T10:40:00Z"/>
          <w:rFonts w:ascii="Trebuchet MS" w:hAnsi="Trebuchet MS"/>
          <w:sz w:val="22"/>
          <w:szCs w:val="22"/>
        </w:rPr>
      </w:pPr>
      <w:ins w:id="541" w:author="Megan Lagermeier" w:date="2018-12-24T10:40:00Z">
        <w:r w:rsidRPr="004A7A9A">
          <w:rPr>
            <w:rFonts w:ascii="Trebuchet MS" w:hAnsi="Trebuchet MS"/>
            <w:b/>
            <w:bCs/>
            <w:sz w:val="22"/>
            <w:szCs w:val="22"/>
          </w:rPr>
          <w:t>Change Configuration</w:t>
        </w:r>
        <w:r w:rsidRPr="004A7A9A">
          <w:rPr>
            <w:rFonts w:ascii="Trebuchet MS" w:hAnsi="Trebuchet MS"/>
            <w:sz w:val="22"/>
            <w:szCs w:val="22"/>
          </w:rPr>
          <w:t xml:space="preserve"> –</w:t>
        </w:r>
        <w:r w:rsidRPr="00A77502">
          <w:rPr>
            <w:rFonts w:ascii="Trebuchet MS" w:hAnsi="Trebuchet MS"/>
            <w:sz w:val="22"/>
            <w:szCs w:val="22"/>
          </w:rPr>
          <w:t xml:space="preserve"> </w:t>
        </w:r>
        <w:r w:rsidRPr="000968CA">
          <w:rPr>
            <w:rFonts w:ascii="Trebuchet MS" w:hAnsi="Trebuchet MS"/>
            <w:sz w:val="22"/>
            <w:szCs w:val="22"/>
          </w:rPr>
          <w:t xml:space="preserve">This change is not configurable.  </w:t>
        </w:r>
      </w:ins>
    </w:p>
    <w:p w14:paraId="36DEBF23" w14:textId="3C1976B4" w:rsidR="00AE27D2" w:rsidRDefault="00AE27D2">
      <w:pPr>
        <w:pStyle w:val="BodyText"/>
        <w:spacing w:after="240" w:line="360" w:lineRule="auto"/>
        <w:ind w:left="900"/>
        <w:rPr>
          <w:ins w:id="542" w:author="Megan Lagermeier" w:date="2018-12-24T10:41:00Z"/>
          <w:rFonts w:ascii="Trebuchet MS" w:eastAsiaTheme="minorEastAsia" w:hAnsi="Trebuchet MS" w:cstheme="minorBidi"/>
          <w:sz w:val="22"/>
          <w:szCs w:val="22"/>
        </w:rPr>
      </w:pPr>
      <w:ins w:id="543" w:author="Megan Lagermeier" w:date="2018-12-24T10:41:00Z">
        <w:r>
          <w:rPr>
            <w:rFonts w:ascii="Trebuchet MS" w:eastAsiaTheme="minorEastAsia" w:hAnsi="Trebuchet MS" w:cstheme="minorBidi"/>
            <w:sz w:val="22"/>
            <w:szCs w:val="22"/>
          </w:rPr>
          <w:t>312069</w:t>
        </w:r>
      </w:ins>
    </w:p>
    <w:p w14:paraId="7F00DCF0" w14:textId="255FA00F" w:rsidR="00AE27D2" w:rsidRPr="004A7A9A" w:rsidRDefault="00AE27D2">
      <w:pPr>
        <w:pStyle w:val="Heading4"/>
        <w:jc w:val="both"/>
        <w:rPr>
          <w:ins w:id="544" w:author="Megan Lagermeier" w:date="2018-12-24T10:41:00Z"/>
        </w:rPr>
        <w:pPrChange w:id="545" w:author="Megan Lagermeier" w:date="2018-12-24T11:05:00Z">
          <w:pPr>
            <w:pStyle w:val="Heading4"/>
          </w:pPr>
        </w:pPrChange>
      </w:pPr>
      <w:ins w:id="546" w:author="Megan Lagermeier" w:date="2018-12-24T10:41:00Z">
        <w:r w:rsidRPr="00F4173B">
          <w:t xml:space="preserve">Change </w:t>
        </w:r>
        <w:r w:rsidRPr="004A7A9A">
          <w:t xml:space="preserve">Description – </w:t>
        </w:r>
      </w:ins>
      <w:ins w:id="547" w:author="Megan Lagermeier" w:date="2018-12-24T13:12:00Z">
        <w:r w:rsidR="00532F2B" w:rsidRPr="00532F2B">
          <w:rPr>
            <w:b w:val="0"/>
            <w:rPrChange w:id="548" w:author="Megan Lagermeier" w:date="2018-12-24T13:12:00Z">
              <w:rPr/>
            </w:rPrChange>
          </w:rPr>
          <w:t>Added</w:t>
        </w:r>
        <w:r w:rsidR="00532F2B">
          <w:t xml:space="preserve"> </w:t>
        </w:r>
      </w:ins>
      <w:ins w:id="549" w:author="Megan Lagermeier" w:date="2018-12-24T10:41:00Z">
        <w:r w:rsidRPr="00AE27D2">
          <w:rPr>
            <w:b w:val="0"/>
          </w:rPr>
          <w:t>Gryphin EWS Continuous Deployment with Ansible</w:t>
        </w:r>
      </w:ins>
      <w:ins w:id="550" w:author="Megan Lagermeier" w:date="2018-12-24T11:39:00Z">
        <w:r w:rsidR="00415925">
          <w:rPr>
            <w:b w:val="0"/>
          </w:rPr>
          <w:t>.</w:t>
        </w:r>
      </w:ins>
    </w:p>
    <w:p w14:paraId="5F28D753" w14:textId="39425A27" w:rsidR="00AE27D2" w:rsidRPr="004A7A9A" w:rsidRDefault="00AE27D2">
      <w:pPr>
        <w:pStyle w:val="Body"/>
        <w:spacing w:before="0" w:after="240" w:line="360" w:lineRule="auto"/>
        <w:ind w:left="900"/>
        <w:rPr>
          <w:ins w:id="551" w:author="Megan Lagermeier" w:date="2018-12-24T10:41:00Z"/>
          <w:rFonts w:ascii="Trebuchet MS" w:hAnsi="Trebuchet MS"/>
        </w:rPr>
      </w:pPr>
      <w:ins w:id="552" w:author="Megan Lagermeier" w:date="2018-12-24T10:41:00Z">
        <w:r w:rsidRPr="004A7A9A">
          <w:rPr>
            <w:rFonts w:ascii="Trebuchet MS" w:hAnsi="Trebuchet MS"/>
            <w:b/>
            <w:bCs/>
          </w:rPr>
          <w:t>Change Details</w:t>
        </w:r>
        <w:r w:rsidRPr="004A7A9A">
          <w:rPr>
            <w:rFonts w:ascii="Trebuchet MS" w:hAnsi="Trebuchet MS"/>
          </w:rPr>
          <w:t xml:space="preserve"> -</w:t>
        </w:r>
        <w:r>
          <w:rPr>
            <w:rFonts w:ascii="Trebuchet MS" w:hAnsi="Trebuchet MS"/>
          </w:rPr>
          <w:t xml:space="preserve"> </w:t>
        </w:r>
        <w:r w:rsidRPr="00AE27D2">
          <w:rPr>
            <w:rFonts w:ascii="Trebuchet MS" w:hAnsi="Trebuchet MS"/>
          </w:rPr>
          <w:t>Added Ansible script for automating Continuous Deployment</w:t>
        </w:r>
      </w:ins>
      <w:ins w:id="553" w:author="Megan Lagermeier" w:date="2018-12-24T11:39:00Z">
        <w:r w:rsidR="00415925">
          <w:rPr>
            <w:rFonts w:ascii="Trebuchet MS" w:hAnsi="Trebuchet MS"/>
          </w:rPr>
          <w:t>.</w:t>
        </w:r>
      </w:ins>
    </w:p>
    <w:p w14:paraId="3CD979F9" w14:textId="4189673B" w:rsidR="00AE27D2" w:rsidRPr="004A7A9A" w:rsidRDefault="00AE27D2">
      <w:pPr>
        <w:pStyle w:val="BodyText"/>
        <w:spacing w:after="240" w:line="360" w:lineRule="auto"/>
        <w:ind w:left="900"/>
        <w:rPr>
          <w:ins w:id="554" w:author="Megan Lagermeier" w:date="2018-12-24T10:41:00Z"/>
          <w:rFonts w:ascii="Trebuchet MS" w:hAnsi="Trebuchet MS" w:cstheme="minorBidi"/>
          <w:color w:val="808080" w:themeColor="background1" w:themeShade="80"/>
          <w:sz w:val="22"/>
          <w:szCs w:val="22"/>
        </w:rPr>
      </w:pPr>
      <w:ins w:id="555" w:author="Megan Lagermeier" w:date="2018-12-24T10:41:00Z">
        <w:r w:rsidRPr="004A7A9A">
          <w:rPr>
            <w:rFonts w:ascii="Trebuchet MS" w:hAnsi="Trebuchet MS"/>
            <w:b/>
            <w:bCs/>
            <w:sz w:val="22"/>
            <w:szCs w:val="22"/>
          </w:rPr>
          <w:t>Change Impacts</w:t>
        </w:r>
        <w:r w:rsidRPr="004A7A9A">
          <w:rPr>
            <w:rFonts w:ascii="Trebuchet MS" w:hAnsi="Trebuchet MS"/>
            <w:sz w:val="22"/>
            <w:szCs w:val="22"/>
          </w:rPr>
          <w:t xml:space="preserve"> - </w:t>
        </w:r>
        <w:r w:rsidRPr="00AE27D2">
          <w:rPr>
            <w:rFonts w:ascii="Trebuchet MS" w:hAnsi="Trebuchet MS"/>
            <w:sz w:val="22"/>
            <w:szCs w:val="22"/>
          </w:rPr>
          <w:t>No changes impacted on the existing functionality</w:t>
        </w:r>
      </w:ins>
      <w:ins w:id="556" w:author="Megan Lagermeier" w:date="2018-12-24T11:39:00Z">
        <w:r w:rsidR="00415925">
          <w:rPr>
            <w:rFonts w:ascii="Trebuchet MS" w:hAnsi="Trebuchet MS"/>
            <w:sz w:val="22"/>
            <w:szCs w:val="22"/>
          </w:rPr>
          <w:t>.</w:t>
        </w:r>
      </w:ins>
    </w:p>
    <w:p w14:paraId="7E2911BB" w14:textId="77777777" w:rsidR="00AE27D2" w:rsidRDefault="00AE27D2">
      <w:pPr>
        <w:pStyle w:val="BodyText"/>
        <w:spacing w:after="240" w:line="360" w:lineRule="auto"/>
        <w:ind w:left="900"/>
        <w:rPr>
          <w:ins w:id="557" w:author="Megan Lagermeier" w:date="2018-12-24T10:41:00Z"/>
          <w:rFonts w:ascii="Trebuchet MS" w:hAnsi="Trebuchet MS"/>
          <w:sz w:val="22"/>
          <w:szCs w:val="22"/>
        </w:rPr>
      </w:pPr>
      <w:ins w:id="558" w:author="Megan Lagermeier" w:date="2018-12-24T10:41:00Z">
        <w:r w:rsidRPr="004A7A9A">
          <w:rPr>
            <w:rFonts w:ascii="Trebuchet MS" w:hAnsi="Trebuchet MS"/>
            <w:b/>
            <w:bCs/>
            <w:sz w:val="22"/>
            <w:szCs w:val="22"/>
          </w:rPr>
          <w:t>Change Configuration</w:t>
        </w:r>
        <w:r w:rsidRPr="004A7A9A">
          <w:rPr>
            <w:rFonts w:ascii="Trebuchet MS" w:hAnsi="Trebuchet MS"/>
            <w:sz w:val="22"/>
            <w:szCs w:val="22"/>
          </w:rPr>
          <w:t xml:space="preserve"> –</w:t>
        </w:r>
        <w:r w:rsidRPr="00A77502">
          <w:rPr>
            <w:rFonts w:ascii="Trebuchet MS" w:hAnsi="Trebuchet MS"/>
            <w:sz w:val="22"/>
            <w:szCs w:val="22"/>
          </w:rPr>
          <w:t xml:space="preserve"> </w:t>
        </w:r>
        <w:r w:rsidRPr="000968CA">
          <w:rPr>
            <w:rFonts w:ascii="Trebuchet MS" w:hAnsi="Trebuchet MS"/>
            <w:sz w:val="22"/>
            <w:szCs w:val="22"/>
          </w:rPr>
          <w:t xml:space="preserve">This change is not configurable.  </w:t>
        </w:r>
      </w:ins>
    </w:p>
    <w:p w14:paraId="52897957" w14:textId="320BB8AE" w:rsidR="00AE27D2" w:rsidRDefault="00AE27D2">
      <w:pPr>
        <w:pStyle w:val="BodyText"/>
        <w:spacing w:after="240" w:line="360" w:lineRule="auto"/>
        <w:ind w:left="900"/>
        <w:rPr>
          <w:ins w:id="559" w:author="Megan Lagermeier" w:date="2018-12-24T10:41:00Z"/>
          <w:rFonts w:ascii="Trebuchet MS" w:eastAsiaTheme="minorEastAsia" w:hAnsi="Trebuchet MS" w:cstheme="minorBidi"/>
          <w:sz w:val="22"/>
          <w:szCs w:val="22"/>
        </w:rPr>
      </w:pPr>
      <w:ins w:id="560" w:author="Megan Lagermeier" w:date="2018-12-24T10:41:00Z">
        <w:r>
          <w:rPr>
            <w:rFonts w:ascii="Trebuchet MS" w:eastAsiaTheme="minorEastAsia" w:hAnsi="Trebuchet MS" w:cstheme="minorBidi"/>
            <w:sz w:val="22"/>
            <w:szCs w:val="22"/>
          </w:rPr>
          <w:t>307980</w:t>
        </w:r>
      </w:ins>
    </w:p>
    <w:p w14:paraId="6C002528" w14:textId="5D909300" w:rsidR="00AE27D2" w:rsidRPr="00F96BE5" w:rsidRDefault="00AE27D2">
      <w:pPr>
        <w:pStyle w:val="Heading4"/>
        <w:jc w:val="both"/>
        <w:rPr>
          <w:ins w:id="561" w:author="Megan Lagermeier" w:date="2018-12-24T10:41:00Z"/>
          <w:rPrChange w:id="562" w:author="Nemat Sarnevesht" w:date="2018-12-27T10:25:00Z">
            <w:rPr>
              <w:ins w:id="563" w:author="Megan Lagermeier" w:date="2018-12-24T10:41:00Z"/>
            </w:rPr>
          </w:rPrChange>
        </w:rPr>
        <w:pPrChange w:id="564" w:author="Megan Lagermeier" w:date="2018-12-24T11:05:00Z">
          <w:pPr>
            <w:pStyle w:val="Heading4"/>
          </w:pPr>
        </w:pPrChange>
      </w:pPr>
      <w:ins w:id="565" w:author="Megan Lagermeier" w:date="2018-12-24T10:41:00Z">
        <w:r w:rsidRPr="00F4173B">
          <w:t xml:space="preserve">Change </w:t>
        </w:r>
        <w:r w:rsidRPr="004A7A9A">
          <w:t xml:space="preserve">Description – </w:t>
        </w:r>
      </w:ins>
      <w:ins w:id="566" w:author="Megan Lagermeier" w:date="2018-12-24T13:13:00Z">
        <w:r w:rsidR="00532F2B" w:rsidRPr="00532F2B">
          <w:rPr>
            <w:b w:val="0"/>
            <w:rPrChange w:id="567" w:author="Megan Lagermeier" w:date="2018-12-24T13:13:00Z">
              <w:rPr/>
            </w:rPrChange>
          </w:rPr>
          <w:t>Added</w:t>
        </w:r>
        <w:r w:rsidR="00532F2B">
          <w:t xml:space="preserve"> </w:t>
        </w:r>
      </w:ins>
      <w:ins w:id="568" w:author="Megan Lagermeier" w:date="2018-12-24T10:41:00Z">
        <w:r w:rsidRPr="00AE27D2">
          <w:rPr>
            <w:b w:val="0"/>
          </w:rPr>
          <w:t>Gryphin</w:t>
        </w:r>
      </w:ins>
      <w:ins w:id="569" w:author="Megan Lagermeier" w:date="2018-12-24T13:13:00Z">
        <w:r w:rsidR="00532F2B">
          <w:rPr>
            <w:b w:val="0"/>
          </w:rPr>
          <w:t xml:space="preserve"> </w:t>
        </w:r>
      </w:ins>
      <w:ins w:id="570" w:author="Megan Lagermeier" w:date="2018-12-24T10:41:00Z">
        <w:r w:rsidRPr="00AE27D2">
          <w:rPr>
            <w:b w:val="0"/>
          </w:rPr>
          <w:t>EWS Artifacts packaging from</w:t>
        </w:r>
      </w:ins>
      <w:ins w:id="571" w:author="Megan Lagermeier" w:date="2018-12-24T13:13:00Z">
        <w:r w:rsidR="00532F2B">
          <w:rPr>
            <w:b w:val="0"/>
          </w:rPr>
          <w:t xml:space="preserve"> the</w:t>
        </w:r>
      </w:ins>
      <w:ins w:id="572" w:author="Megan Lagermeier" w:date="2018-12-24T10:41:00Z">
        <w:r w:rsidRPr="00AE27D2">
          <w:rPr>
            <w:b w:val="0"/>
          </w:rPr>
          <w:t xml:space="preserve"> </w:t>
        </w:r>
      </w:ins>
      <w:ins w:id="573" w:author="Megan Lagermeier" w:date="2018-12-24T11:40:00Z">
        <w:r w:rsidR="00415925" w:rsidRPr="00F96BE5">
          <w:rPr>
            <w:b w:val="0"/>
            <w:rPrChange w:id="574" w:author="Nemat Sarnevesht" w:date="2018-12-27T10:25:00Z">
              <w:rPr>
                <w:b w:val="0"/>
              </w:rPr>
            </w:rPrChange>
          </w:rPr>
          <w:t xml:space="preserve">Confirmed Interchange </w:t>
        </w:r>
        <w:del w:id="575" w:author="Nemat Sarnevesht" w:date="2018-12-27T10:25:00Z">
          <w:r w:rsidR="00415925" w:rsidRPr="00F96BE5" w:rsidDel="00F96BE5">
            <w:rPr>
              <w:b w:val="0"/>
              <w:rPrChange w:id="576" w:author="Nemat Sarnevesht" w:date="2018-12-27T10:25:00Z">
                <w:rPr>
                  <w:b w:val="0"/>
                </w:rPr>
              </w:rPrChange>
            </w:rPr>
            <w:delText>(</w:delText>
          </w:r>
        </w:del>
      </w:ins>
      <w:ins w:id="577" w:author="Megan Lagermeier" w:date="2018-12-24T10:41:00Z">
        <w:del w:id="578" w:author="Nemat Sarnevesht" w:date="2018-12-27T10:25:00Z">
          <w:r w:rsidRPr="00F96BE5" w:rsidDel="00F96BE5">
            <w:rPr>
              <w:b w:val="0"/>
              <w:rPrChange w:id="579" w:author="Nemat Sarnevesht" w:date="2018-12-27T10:25:00Z">
                <w:rPr>
                  <w:b w:val="0"/>
                </w:rPr>
              </w:rPrChange>
            </w:rPr>
            <w:delText>CI</w:delText>
          </w:r>
        </w:del>
      </w:ins>
      <w:ins w:id="580" w:author="Megan Lagermeier" w:date="2018-12-24T11:40:00Z">
        <w:del w:id="581" w:author="Nemat Sarnevesht" w:date="2018-12-27T10:25:00Z">
          <w:r w:rsidR="00415925" w:rsidRPr="00F96BE5" w:rsidDel="00F96BE5">
            <w:rPr>
              <w:b w:val="0"/>
              <w:rPrChange w:id="582" w:author="Nemat Sarnevesht" w:date="2018-12-27T10:25:00Z">
                <w:rPr>
                  <w:b w:val="0"/>
                </w:rPr>
              </w:rPrChange>
            </w:rPr>
            <w:delText>)</w:delText>
          </w:r>
        </w:del>
      </w:ins>
      <w:ins w:id="583" w:author="Megan Lagermeier" w:date="2018-12-24T10:41:00Z">
        <w:del w:id="584" w:author="Nemat Sarnevesht" w:date="2018-12-27T10:25:00Z">
          <w:r w:rsidRPr="00F96BE5" w:rsidDel="00F96BE5">
            <w:rPr>
              <w:b w:val="0"/>
              <w:rPrChange w:id="585" w:author="Nemat Sarnevesht" w:date="2018-12-27T10:25:00Z">
                <w:rPr>
                  <w:b w:val="0"/>
                </w:rPr>
              </w:rPrChange>
            </w:rPr>
            <w:delText xml:space="preserve"> </w:delText>
          </w:r>
        </w:del>
        <w:r w:rsidRPr="00F96BE5">
          <w:rPr>
            <w:b w:val="0"/>
            <w:rPrChange w:id="586" w:author="Nemat Sarnevesht" w:date="2018-12-27T10:25:00Z">
              <w:rPr>
                <w:b w:val="0"/>
              </w:rPr>
            </w:rPrChange>
          </w:rPr>
          <w:t>phase and the supported scripts.</w:t>
        </w:r>
      </w:ins>
    </w:p>
    <w:p w14:paraId="5C9E5B0D" w14:textId="4C68BA76" w:rsidR="00AE27D2" w:rsidRPr="004A7A9A" w:rsidRDefault="00AE27D2">
      <w:pPr>
        <w:pStyle w:val="Body"/>
        <w:spacing w:before="0" w:after="240" w:line="360" w:lineRule="auto"/>
        <w:ind w:left="900"/>
        <w:rPr>
          <w:ins w:id="587" w:author="Megan Lagermeier" w:date="2018-12-24T10:41:00Z"/>
          <w:rFonts w:ascii="Trebuchet MS" w:hAnsi="Trebuchet MS"/>
        </w:rPr>
      </w:pPr>
      <w:ins w:id="588" w:author="Megan Lagermeier" w:date="2018-12-24T10:41:00Z">
        <w:r w:rsidRPr="004A7A9A">
          <w:rPr>
            <w:rFonts w:ascii="Trebuchet MS" w:hAnsi="Trebuchet MS"/>
            <w:b/>
            <w:bCs/>
          </w:rPr>
          <w:t>Change Details</w:t>
        </w:r>
        <w:r w:rsidRPr="004A7A9A">
          <w:rPr>
            <w:rFonts w:ascii="Trebuchet MS" w:hAnsi="Trebuchet MS"/>
          </w:rPr>
          <w:t xml:space="preserve"> </w:t>
        </w:r>
      </w:ins>
      <w:ins w:id="589" w:author="Megan Lagermeier" w:date="2018-12-24T13:13:00Z">
        <w:r w:rsidR="00532F2B">
          <w:rPr>
            <w:rFonts w:ascii="Trebuchet MS" w:hAnsi="Trebuchet MS"/>
          </w:rPr>
          <w:t>–</w:t>
        </w:r>
      </w:ins>
      <w:ins w:id="590" w:author="Megan Lagermeier" w:date="2018-12-24T10:41:00Z">
        <w:r>
          <w:rPr>
            <w:rFonts w:ascii="Trebuchet MS" w:hAnsi="Trebuchet MS"/>
          </w:rPr>
          <w:t xml:space="preserve"> </w:t>
        </w:r>
      </w:ins>
      <w:ins w:id="591" w:author="Megan Lagermeier" w:date="2018-12-24T13:13:00Z">
        <w:r w:rsidR="00532F2B">
          <w:rPr>
            <w:rFonts w:ascii="Trebuchet MS" w:hAnsi="Trebuchet MS"/>
          </w:rPr>
          <w:t xml:space="preserve">Adedd the </w:t>
        </w:r>
      </w:ins>
      <w:ins w:id="592" w:author="Megan Lagermeier" w:date="2018-12-24T10:42:00Z">
        <w:r w:rsidR="00532F2B">
          <w:rPr>
            <w:rFonts w:ascii="Trebuchet MS" w:hAnsi="Trebuchet MS"/>
          </w:rPr>
          <w:t>ability</w:t>
        </w:r>
        <w:r w:rsidRPr="00AE27D2">
          <w:rPr>
            <w:rFonts w:ascii="Trebuchet MS" w:hAnsi="Trebuchet MS"/>
          </w:rPr>
          <w:t xml:space="preserve"> to pack all </w:t>
        </w:r>
      </w:ins>
      <w:ins w:id="593" w:author="Megan Lagermeier" w:date="2018-12-24T11:40:00Z">
        <w:r w:rsidR="00415925">
          <w:rPr>
            <w:rFonts w:ascii="Trebuchet MS" w:hAnsi="Trebuchet MS"/>
          </w:rPr>
          <w:t xml:space="preserve">of </w:t>
        </w:r>
      </w:ins>
      <w:ins w:id="594" w:author="Megan Lagermeier" w:date="2018-12-24T10:42:00Z">
        <w:r w:rsidRPr="00AE27D2">
          <w:rPr>
            <w:rFonts w:ascii="Trebuchet MS" w:hAnsi="Trebuchet MS"/>
          </w:rPr>
          <w:t xml:space="preserve">the artifacts for the </w:t>
        </w:r>
      </w:ins>
      <w:ins w:id="595" w:author="Megan Lagermeier" w:date="2018-12-24T11:40:00Z">
        <w:r w:rsidR="00415925" w:rsidRPr="00F96BE5">
          <w:rPr>
            <w:rFonts w:ascii="Trebuchet MS" w:hAnsi="Trebuchet MS"/>
            <w:rPrChange w:id="596" w:author="Nemat Sarnevesht" w:date="2018-12-27T10:25:00Z">
              <w:rPr>
                <w:rFonts w:ascii="Trebuchet MS" w:hAnsi="Trebuchet MS"/>
              </w:rPr>
            </w:rPrChange>
          </w:rPr>
          <w:t>Change Directory</w:t>
        </w:r>
        <w:del w:id="597" w:author="Nemat Sarnevesht" w:date="2018-12-27T10:25:00Z">
          <w:r w:rsidR="00415925" w:rsidRPr="00F96BE5" w:rsidDel="00F96BE5">
            <w:rPr>
              <w:rFonts w:ascii="Trebuchet MS" w:hAnsi="Trebuchet MS"/>
              <w:rPrChange w:id="598" w:author="Nemat Sarnevesht" w:date="2018-12-27T10:25:00Z">
                <w:rPr>
                  <w:rFonts w:ascii="Trebuchet MS" w:hAnsi="Trebuchet MS"/>
                </w:rPr>
              </w:rPrChange>
            </w:rPr>
            <w:delText xml:space="preserve"> (</w:delText>
          </w:r>
        </w:del>
      </w:ins>
      <w:ins w:id="599" w:author="Megan Lagermeier" w:date="2018-12-24T10:42:00Z">
        <w:del w:id="600" w:author="Nemat Sarnevesht" w:date="2018-12-27T10:25:00Z">
          <w:r w:rsidRPr="00F96BE5" w:rsidDel="00F96BE5">
            <w:rPr>
              <w:rFonts w:ascii="Trebuchet MS" w:hAnsi="Trebuchet MS"/>
              <w:rPrChange w:id="601" w:author="Nemat Sarnevesht" w:date="2018-12-27T10:25:00Z">
                <w:rPr>
                  <w:rFonts w:ascii="Trebuchet MS" w:hAnsi="Trebuchet MS"/>
                </w:rPr>
              </w:rPrChange>
            </w:rPr>
            <w:delText>CD</w:delText>
          </w:r>
        </w:del>
      </w:ins>
      <w:ins w:id="602" w:author="Megan Lagermeier" w:date="2018-12-24T11:40:00Z">
        <w:del w:id="603" w:author="Nemat Sarnevesht" w:date="2018-12-27T10:25:00Z">
          <w:r w:rsidR="00415925" w:rsidRPr="00F96BE5" w:rsidDel="00F96BE5">
            <w:rPr>
              <w:rFonts w:ascii="Trebuchet MS" w:hAnsi="Trebuchet MS"/>
              <w:rPrChange w:id="604" w:author="Nemat Sarnevesht" w:date="2018-12-27T10:25:00Z">
                <w:rPr>
                  <w:rFonts w:ascii="Trebuchet MS" w:hAnsi="Trebuchet MS"/>
                </w:rPr>
              </w:rPrChange>
            </w:rPr>
            <w:delText>)</w:delText>
          </w:r>
        </w:del>
      </w:ins>
      <w:ins w:id="605" w:author="Megan Lagermeier" w:date="2018-12-24T10:42:00Z">
        <w:r w:rsidRPr="00F96BE5">
          <w:rPr>
            <w:rFonts w:ascii="Trebuchet MS" w:hAnsi="Trebuchet MS"/>
            <w:rPrChange w:id="606" w:author="Nemat Sarnevesht" w:date="2018-12-27T10:25:00Z">
              <w:rPr>
                <w:rFonts w:ascii="Trebuchet MS" w:hAnsi="Trebuchet MS"/>
              </w:rPr>
            </w:rPrChange>
          </w:rPr>
          <w:t xml:space="preserve"> phase automatically using scripts from</w:t>
        </w:r>
      </w:ins>
      <w:ins w:id="607" w:author="Megan Lagermeier" w:date="2018-12-24T11:40:00Z">
        <w:r w:rsidR="00415925" w:rsidRPr="00F96BE5">
          <w:rPr>
            <w:rFonts w:ascii="Trebuchet MS" w:hAnsi="Trebuchet MS"/>
            <w:rPrChange w:id="608" w:author="Nemat Sarnevesht" w:date="2018-12-27T10:25:00Z">
              <w:rPr>
                <w:rFonts w:ascii="Trebuchet MS" w:hAnsi="Trebuchet MS"/>
              </w:rPr>
            </w:rPrChange>
          </w:rPr>
          <w:t xml:space="preserve"> the</w:t>
        </w:r>
      </w:ins>
      <w:ins w:id="609" w:author="Megan Lagermeier" w:date="2018-12-24T10:42:00Z">
        <w:r w:rsidRPr="00F96BE5">
          <w:rPr>
            <w:rFonts w:ascii="Trebuchet MS" w:hAnsi="Trebuchet MS"/>
            <w:rPrChange w:id="610" w:author="Nemat Sarnevesht" w:date="2018-12-27T10:25:00Z">
              <w:rPr>
                <w:rFonts w:ascii="Trebuchet MS" w:hAnsi="Trebuchet MS"/>
              </w:rPr>
            </w:rPrChange>
          </w:rPr>
          <w:t xml:space="preserve"> CI Phase</w:t>
        </w:r>
      </w:ins>
      <w:ins w:id="611" w:author="Megan Lagermeier" w:date="2018-12-24T11:40:00Z">
        <w:r w:rsidR="00415925" w:rsidRPr="00F96BE5">
          <w:rPr>
            <w:rFonts w:ascii="Trebuchet MS" w:hAnsi="Trebuchet MS"/>
            <w:rPrChange w:id="612" w:author="Nemat Sarnevesht" w:date="2018-12-27T10:25:00Z">
              <w:rPr>
                <w:rFonts w:ascii="Trebuchet MS" w:hAnsi="Trebuchet MS"/>
              </w:rPr>
            </w:rPrChange>
          </w:rPr>
          <w:t>.</w:t>
        </w:r>
      </w:ins>
    </w:p>
    <w:p w14:paraId="4217F4BD" w14:textId="071991F8" w:rsidR="00AE27D2" w:rsidRPr="004A7A9A" w:rsidRDefault="00AE27D2">
      <w:pPr>
        <w:pStyle w:val="BodyText"/>
        <w:spacing w:after="240" w:line="360" w:lineRule="auto"/>
        <w:ind w:left="900"/>
        <w:rPr>
          <w:ins w:id="613" w:author="Megan Lagermeier" w:date="2018-12-24T10:41:00Z"/>
          <w:rFonts w:ascii="Trebuchet MS" w:hAnsi="Trebuchet MS" w:cstheme="minorBidi"/>
          <w:color w:val="808080" w:themeColor="background1" w:themeShade="80"/>
          <w:sz w:val="22"/>
          <w:szCs w:val="22"/>
        </w:rPr>
      </w:pPr>
      <w:ins w:id="614" w:author="Megan Lagermeier" w:date="2018-12-24T10:41:00Z">
        <w:r w:rsidRPr="004A7A9A">
          <w:rPr>
            <w:rFonts w:ascii="Trebuchet MS" w:hAnsi="Trebuchet MS"/>
            <w:b/>
            <w:bCs/>
            <w:sz w:val="22"/>
            <w:szCs w:val="22"/>
          </w:rPr>
          <w:t>Change Impacts</w:t>
        </w:r>
        <w:r w:rsidRPr="004A7A9A">
          <w:rPr>
            <w:rFonts w:ascii="Trebuchet MS" w:hAnsi="Trebuchet MS"/>
            <w:sz w:val="22"/>
            <w:szCs w:val="22"/>
          </w:rPr>
          <w:t xml:space="preserve"> - </w:t>
        </w:r>
      </w:ins>
      <w:ins w:id="615" w:author="Megan Lagermeier" w:date="2018-12-24T10:42:00Z">
        <w:r w:rsidR="00415925">
          <w:rPr>
            <w:rFonts w:ascii="Trebuchet MS" w:hAnsi="Trebuchet MS"/>
            <w:sz w:val="22"/>
            <w:szCs w:val="22"/>
          </w:rPr>
          <w:t>No i</w:t>
        </w:r>
        <w:r w:rsidRPr="00AE27D2">
          <w:rPr>
            <w:rFonts w:ascii="Trebuchet MS" w:hAnsi="Trebuchet MS"/>
            <w:sz w:val="22"/>
            <w:szCs w:val="22"/>
          </w:rPr>
          <w:t>mpact on existing functionality.</w:t>
        </w:r>
      </w:ins>
    </w:p>
    <w:p w14:paraId="2C14C988" w14:textId="77777777" w:rsidR="00AE27D2" w:rsidRDefault="00AE27D2">
      <w:pPr>
        <w:pStyle w:val="BodyText"/>
        <w:spacing w:after="240" w:line="360" w:lineRule="auto"/>
        <w:ind w:left="900"/>
        <w:rPr>
          <w:ins w:id="616" w:author="Megan Lagermeier" w:date="2018-12-24T10:41:00Z"/>
          <w:rFonts w:ascii="Trebuchet MS" w:hAnsi="Trebuchet MS"/>
          <w:sz w:val="22"/>
          <w:szCs w:val="22"/>
        </w:rPr>
      </w:pPr>
      <w:ins w:id="617" w:author="Megan Lagermeier" w:date="2018-12-24T10:41:00Z">
        <w:r w:rsidRPr="004A7A9A">
          <w:rPr>
            <w:rFonts w:ascii="Trebuchet MS" w:hAnsi="Trebuchet MS"/>
            <w:b/>
            <w:bCs/>
            <w:sz w:val="22"/>
            <w:szCs w:val="22"/>
          </w:rPr>
          <w:t>Change Configuration</w:t>
        </w:r>
        <w:r w:rsidRPr="004A7A9A">
          <w:rPr>
            <w:rFonts w:ascii="Trebuchet MS" w:hAnsi="Trebuchet MS"/>
            <w:sz w:val="22"/>
            <w:szCs w:val="22"/>
          </w:rPr>
          <w:t xml:space="preserve"> –</w:t>
        </w:r>
        <w:r w:rsidRPr="00A77502">
          <w:rPr>
            <w:rFonts w:ascii="Trebuchet MS" w:hAnsi="Trebuchet MS"/>
            <w:sz w:val="22"/>
            <w:szCs w:val="22"/>
          </w:rPr>
          <w:t xml:space="preserve"> </w:t>
        </w:r>
        <w:r w:rsidRPr="000968CA">
          <w:rPr>
            <w:rFonts w:ascii="Trebuchet MS" w:hAnsi="Trebuchet MS"/>
            <w:sz w:val="22"/>
            <w:szCs w:val="22"/>
          </w:rPr>
          <w:t xml:space="preserve">This change is not configurable.  </w:t>
        </w:r>
      </w:ins>
    </w:p>
    <w:p w14:paraId="5992B394" w14:textId="06F22B69" w:rsidR="00AE27D2" w:rsidRDefault="00AE27D2">
      <w:pPr>
        <w:pStyle w:val="BodyText"/>
        <w:spacing w:after="240" w:line="360" w:lineRule="auto"/>
        <w:ind w:left="900"/>
        <w:rPr>
          <w:ins w:id="618" w:author="Megan Lagermeier" w:date="2018-12-24T10:42:00Z"/>
          <w:rFonts w:ascii="Trebuchet MS" w:eastAsiaTheme="minorEastAsia" w:hAnsi="Trebuchet MS" w:cstheme="minorBidi"/>
          <w:sz w:val="22"/>
          <w:szCs w:val="22"/>
        </w:rPr>
      </w:pPr>
      <w:ins w:id="619" w:author="Megan Lagermeier" w:date="2018-12-24T10:42:00Z">
        <w:r>
          <w:rPr>
            <w:rFonts w:ascii="Trebuchet MS" w:eastAsiaTheme="minorEastAsia" w:hAnsi="Trebuchet MS" w:cstheme="minorBidi"/>
            <w:sz w:val="22"/>
            <w:szCs w:val="22"/>
          </w:rPr>
          <w:t>307981</w:t>
        </w:r>
      </w:ins>
    </w:p>
    <w:p w14:paraId="3316FD6F" w14:textId="622730A3" w:rsidR="00AE27D2" w:rsidRPr="004A7A9A" w:rsidRDefault="00AE27D2">
      <w:pPr>
        <w:pStyle w:val="Heading4"/>
        <w:jc w:val="both"/>
        <w:rPr>
          <w:ins w:id="620" w:author="Megan Lagermeier" w:date="2018-12-24T10:42:00Z"/>
        </w:rPr>
        <w:pPrChange w:id="621" w:author="Megan Lagermeier" w:date="2018-12-24T11:05:00Z">
          <w:pPr>
            <w:pStyle w:val="Heading4"/>
          </w:pPr>
        </w:pPrChange>
      </w:pPr>
      <w:ins w:id="622" w:author="Megan Lagermeier" w:date="2018-12-24T10:42:00Z">
        <w:r w:rsidRPr="00F4173B">
          <w:t xml:space="preserve">Change </w:t>
        </w:r>
        <w:r w:rsidRPr="004A7A9A">
          <w:t xml:space="preserve">Description – </w:t>
        </w:r>
      </w:ins>
      <w:ins w:id="623" w:author="Megan Lagermeier" w:date="2018-12-24T13:14:00Z">
        <w:r w:rsidR="00532F2B" w:rsidRPr="00532F2B">
          <w:rPr>
            <w:b w:val="0"/>
            <w:rPrChange w:id="624" w:author="Megan Lagermeier" w:date="2018-12-24T13:14:00Z">
              <w:rPr/>
            </w:rPrChange>
          </w:rPr>
          <w:t>Added</w:t>
        </w:r>
        <w:r w:rsidR="00532F2B">
          <w:t xml:space="preserve"> </w:t>
        </w:r>
      </w:ins>
      <w:ins w:id="625" w:author="Megan Lagermeier" w:date="2018-12-24T10:42:00Z">
        <w:r w:rsidRPr="00AE27D2">
          <w:rPr>
            <w:b w:val="0"/>
          </w:rPr>
          <w:t>Kakfa Topic partitioning</w:t>
        </w:r>
      </w:ins>
      <w:ins w:id="626" w:author="Megan Lagermeier" w:date="2018-12-24T13:14:00Z">
        <w:r w:rsidR="00532F2B">
          <w:rPr>
            <w:b w:val="0"/>
          </w:rPr>
          <w:t xml:space="preserve"> for</w:t>
        </w:r>
      </w:ins>
      <w:ins w:id="627" w:author="Megan Lagermeier" w:date="2018-12-24T10:42:00Z">
        <w:r w:rsidRPr="00AE27D2">
          <w:rPr>
            <w:b w:val="0"/>
          </w:rPr>
          <w:t xml:space="preserve"> assigning each </w:t>
        </w:r>
      </w:ins>
      <w:ins w:id="628" w:author="Megan Lagermeier" w:date="2018-12-24T13:13:00Z">
        <w:r w:rsidR="00532F2B">
          <w:rPr>
            <w:b w:val="0"/>
          </w:rPr>
          <w:t>EWS</w:t>
        </w:r>
      </w:ins>
      <w:ins w:id="629" w:author="Megan Lagermeier" w:date="2018-12-24T10:42:00Z">
        <w:r w:rsidR="00532F2B">
          <w:rPr>
            <w:b w:val="0"/>
          </w:rPr>
          <w:t xml:space="preserve"> application K</w:t>
        </w:r>
        <w:r w:rsidRPr="00AE27D2">
          <w:rPr>
            <w:b w:val="0"/>
          </w:rPr>
          <w:t>afka consumer based on key</w:t>
        </w:r>
      </w:ins>
      <w:ins w:id="630" w:author="Megan Lagermeier" w:date="2018-12-24T11:40:00Z">
        <w:r w:rsidR="00415925">
          <w:rPr>
            <w:b w:val="0"/>
          </w:rPr>
          <w:t>.</w:t>
        </w:r>
      </w:ins>
    </w:p>
    <w:p w14:paraId="14056C5C" w14:textId="6D677AD6" w:rsidR="00AE27D2" w:rsidRPr="004A7A9A" w:rsidRDefault="00AE27D2">
      <w:pPr>
        <w:pStyle w:val="Body"/>
        <w:spacing w:before="0" w:after="240" w:line="360" w:lineRule="auto"/>
        <w:ind w:left="900"/>
        <w:rPr>
          <w:ins w:id="631" w:author="Megan Lagermeier" w:date="2018-12-24T10:42:00Z"/>
          <w:rFonts w:ascii="Trebuchet MS" w:hAnsi="Trebuchet MS"/>
        </w:rPr>
      </w:pPr>
      <w:ins w:id="632" w:author="Megan Lagermeier" w:date="2018-12-24T10:42:00Z">
        <w:r w:rsidRPr="004A7A9A">
          <w:rPr>
            <w:rFonts w:ascii="Trebuchet MS" w:hAnsi="Trebuchet MS"/>
            <w:b/>
            <w:bCs/>
          </w:rPr>
          <w:t>Change Details</w:t>
        </w:r>
        <w:r w:rsidRPr="004A7A9A">
          <w:rPr>
            <w:rFonts w:ascii="Trebuchet MS" w:hAnsi="Trebuchet MS"/>
          </w:rPr>
          <w:t xml:space="preserve"> </w:t>
        </w:r>
      </w:ins>
      <w:ins w:id="633" w:author="Megan Lagermeier" w:date="2018-12-24T13:14:00Z">
        <w:r w:rsidR="00532F2B">
          <w:rPr>
            <w:rFonts w:ascii="Trebuchet MS" w:hAnsi="Trebuchet MS"/>
          </w:rPr>
          <w:t>–</w:t>
        </w:r>
      </w:ins>
      <w:ins w:id="634" w:author="Megan Lagermeier" w:date="2018-12-24T10:42:00Z">
        <w:r>
          <w:rPr>
            <w:rFonts w:ascii="Trebuchet MS" w:hAnsi="Trebuchet MS"/>
          </w:rPr>
          <w:t xml:space="preserve"> </w:t>
        </w:r>
        <w:r w:rsidRPr="00AE27D2">
          <w:rPr>
            <w:rFonts w:ascii="Trebuchet MS" w:hAnsi="Trebuchet MS"/>
          </w:rPr>
          <w:t>This</w:t>
        </w:r>
      </w:ins>
      <w:ins w:id="635" w:author="Megan Lagermeier" w:date="2018-12-24T13:14:00Z">
        <w:r w:rsidR="00532F2B">
          <w:rPr>
            <w:rFonts w:ascii="Trebuchet MS" w:hAnsi="Trebuchet MS"/>
          </w:rPr>
          <w:t xml:space="preserve"> enhancement </w:t>
        </w:r>
      </w:ins>
      <w:ins w:id="636" w:author="Megan Lagermeier" w:date="2018-12-24T13:16:00Z">
        <w:r w:rsidR="00532F2B">
          <w:rPr>
            <w:rFonts w:ascii="Trebuchet MS" w:hAnsi="Trebuchet MS"/>
          </w:rPr>
          <w:t>introduced</w:t>
        </w:r>
      </w:ins>
      <w:ins w:id="637" w:author="Megan Lagermeier" w:date="2018-12-24T13:15:00Z">
        <w:r w:rsidR="00532F2B">
          <w:rPr>
            <w:rFonts w:ascii="Trebuchet MS" w:hAnsi="Trebuchet MS"/>
          </w:rPr>
          <w:t xml:space="preserve"> the ability</w:t>
        </w:r>
      </w:ins>
      <w:ins w:id="638" w:author="Megan Lagermeier" w:date="2018-12-24T13:14:00Z">
        <w:r w:rsidR="00532F2B">
          <w:rPr>
            <w:rFonts w:ascii="Trebuchet MS" w:hAnsi="Trebuchet MS"/>
          </w:rPr>
          <w:t xml:space="preserve"> for</w:t>
        </w:r>
      </w:ins>
      <w:ins w:id="639" w:author="Megan Lagermeier" w:date="2018-12-24T10:42:00Z">
        <w:r w:rsidRPr="00AE27D2">
          <w:rPr>
            <w:rFonts w:ascii="Trebuchet MS" w:hAnsi="Trebuchet MS"/>
          </w:rPr>
          <w:t xml:space="preserve"> Kakfa Topic partitioning </w:t>
        </w:r>
      </w:ins>
      <w:ins w:id="640" w:author="Megan Lagermeier" w:date="2018-12-24T13:16:00Z">
        <w:r w:rsidR="00532F2B">
          <w:rPr>
            <w:rFonts w:ascii="Trebuchet MS" w:hAnsi="Trebuchet MS"/>
          </w:rPr>
          <w:t>to be assigned</w:t>
        </w:r>
      </w:ins>
      <w:ins w:id="641" w:author="Megan Lagermeier" w:date="2018-12-24T10:42:00Z">
        <w:r w:rsidRPr="00AE27D2">
          <w:rPr>
            <w:rFonts w:ascii="Trebuchet MS" w:hAnsi="Trebuchet MS"/>
          </w:rPr>
          <w:t xml:space="preserve"> to each </w:t>
        </w:r>
      </w:ins>
      <w:ins w:id="642" w:author="Megan Lagermeier" w:date="2018-12-24T13:13:00Z">
        <w:r w:rsidR="00532F2B">
          <w:rPr>
            <w:rFonts w:ascii="Trebuchet MS" w:hAnsi="Trebuchet MS"/>
          </w:rPr>
          <w:t>EWS</w:t>
        </w:r>
      </w:ins>
      <w:ins w:id="643" w:author="Megan Lagermeier" w:date="2018-12-24T10:42:00Z">
        <w:r w:rsidR="00532F2B">
          <w:rPr>
            <w:rFonts w:ascii="Trebuchet MS" w:hAnsi="Trebuchet MS"/>
          </w:rPr>
          <w:t xml:space="preserve"> application K</w:t>
        </w:r>
        <w:r w:rsidRPr="00AE27D2">
          <w:rPr>
            <w:rFonts w:ascii="Trebuchet MS" w:hAnsi="Trebuchet MS"/>
          </w:rPr>
          <w:t>afka consumer based on key</w:t>
        </w:r>
      </w:ins>
      <w:ins w:id="644" w:author="Megan Lagermeier" w:date="2018-12-24T11:40:00Z">
        <w:r w:rsidR="00415925">
          <w:rPr>
            <w:rFonts w:ascii="Trebuchet MS" w:hAnsi="Trebuchet MS"/>
          </w:rPr>
          <w:t>.</w:t>
        </w:r>
      </w:ins>
    </w:p>
    <w:p w14:paraId="2F1AC184" w14:textId="2C87A37B" w:rsidR="00AE27D2" w:rsidRPr="004A7A9A" w:rsidRDefault="00AE27D2">
      <w:pPr>
        <w:pStyle w:val="BodyText"/>
        <w:spacing w:after="240" w:line="360" w:lineRule="auto"/>
        <w:ind w:left="900"/>
        <w:rPr>
          <w:ins w:id="645" w:author="Megan Lagermeier" w:date="2018-12-24T10:42:00Z"/>
          <w:rFonts w:ascii="Trebuchet MS" w:hAnsi="Trebuchet MS" w:cstheme="minorBidi"/>
          <w:color w:val="808080" w:themeColor="background1" w:themeShade="80"/>
          <w:sz w:val="22"/>
          <w:szCs w:val="22"/>
        </w:rPr>
      </w:pPr>
      <w:ins w:id="646" w:author="Megan Lagermeier" w:date="2018-12-24T10:42:00Z">
        <w:r w:rsidRPr="004A7A9A">
          <w:rPr>
            <w:rFonts w:ascii="Trebuchet MS" w:hAnsi="Trebuchet MS"/>
            <w:b/>
            <w:bCs/>
            <w:sz w:val="22"/>
            <w:szCs w:val="22"/>
          </w:rPr>
          <w:t>Change Impacts</w:t>
        </w:r>
        <w:r w:rsidRPr="004A7A9A">
          <w:rPr>
            <w:rFonts w:ascii="Trebuchet MS" w:hAnsi="Trebuchet MS"/>
            <w:sz w:val="22"/>
            <w:szCs w:val="22"/>
          </w:rPr>
          <w:t xml:space="preserve"> - </w:t>
        </w:r>
        <w:r w:rsidRPr="00AE27D2">
          <w:rPr>
            <w:rFonts w:ascii="Trebuchet MS" w:hAnsi="Trebuchet MS"/>
            <w:sz w:val="22"/>
            <w:szCs w:val="22"/>
          </w:rPr>
          <w:t>No impact on existing functionality</w:t>
        </w:r>
      </w:ins>
      <w:ins w:id="647" w:author="Megan Lagermeier" w:date="2018-12-24T11:40:00Z">
        <w:r w:rsidR="00415925">
          <w:rPr>
            <w:rFonts w:ascii="Trebuchet MS" w:hAnsi="Trebuchet MS"/>
            <w:sz w:val="22"/>
            <w:szCs w:val="22"/>
          </w:rPr>
          <w:t>.</w:t>
        </w:r>
      </w:ins>
    </w:p>
    <w:p w14:paraId="307EB25B" w14:textId="77777777" w:rsidR="00AE27D2" w:rsidRDefault="00AE27D2">
      <w:pPr>
        <w:pStyle w:val="BodyText"/>
        <w:spacing w:after="240" w:line="360" w:lineRule="auto"/>
        <w:ind w:left="900"/>
        <w:rPr>
          <w:ins w:id="648" w:author="Megan Lagermeier" w:date="2018-12-24T10:42:00Z"/>
          <w:rFonts w:ascii="Trebuchet MS" w:hAnsi="Trebuchet MS"/>
          <w:sz w:val="22"/>
          <w:szCs w:val="22"/>
        </w:rPr>
      </w:pPr>
      <w:ins w:id="649" w:author="Megan Lagermeier" w:date="2018-12-24T10:42:00Z">
        <w:r w:rsidRPr="004A7A9A">
          <w:rPr>
            <w:rFonts w:ascii="Trebuchet MS" w:hAnsi="Trebuchet MS"/>
            <w:b/>
            <w:bCs/>
            <w:sz w:val="22"/>
            <w:szCs w:val="22"/>
          </w:rPr>
          <w:t>Change Configuration</w:t>
        </w:r>
        <w:r w:rsidRPr="004A7A9A">
          <w:rPr>
            <w:rFonts w:ascii="Trebuchet MS" w:hAnsi="Trebuchet MS"/>
            <w:sz w:val="22"/>
            <w:szCs w:val="22"/>
          </w:rPr>
          <w:t xml:space="preserve"> –</w:t>
        </w:r>
        <w:r w:rsidRPr="00A77502">
          <w:rPr>
            <w:rFonts w:ascii="Trebuchet MS" w:hAnsi="Trebuchet MS"/>
            <w:sz w:val="22"/>
            <w:szCs w:val="22"/>
          </w:rPr>
          <w:t xml:space="preserve"> </w:t>
        </w:r>
        <w:r w:rsidRPr="000968CA">
          <w:rPr>
            <w:rFonts w:ascii="Trebuchet MS" w:hAnsi="Trebuchet MS"/>
            <w:sz w:val="22"/>
            <w:szCs w:val="22"/>
          </w:rPr>
          <w:t xml:space="preserve">This change is not configurable.  </w:t>
        </w:r>
      </w:ins>
    </w:p>
    <w:p w14:paraId="7B9C37D6" w14:textId="6B5931DC" w:rsidR="00AE27D2" w:rsidRDefault="00AE27D2">
      <w:pPr>
        <w:pStyle w:val="BodyText"/>
        <w:spacing w:after="240" w:line="360" w:lineRule="auto"/>
        <w:ind w:left="900"/>
        <w:rPr>
          <w:ins w:id="650" w:author="Megan Lagermeier" w:date="2018-12-24T10:42:00Z"/>
          <w:rFonts w:ascii="Trebuchet MS" w:eastAsiaTheme="minorEastAsia" w:hAnsi="Trebuchet MS" w:cstheme="minorBidi"/>
          <w:sz w:val="22"/>
          <w:szCs w:val="22"/>
        </w:rPr>
      </w:pPr>
      <w:ins w:id="651" w:author="Megan Lagermeier" w:date="2018-12-24T10:42:00Z">
        <w:r>
          <w:rPr>
            <w:rFonts w:ascii="Trebuchet MS" w:eastAsiaTheme="minorEastAsia" w:hAnsi="Trebuchet MS" w:cstheme="minorBidi"/>
            <w:sz w:val="22"/>
            <w:szCs w:val="22"/>
          </w:rPr>
          <w:t>312107</w:t>
        </w:r>
      </w:ins>
    </w:p>
    <w:p w14:paraId="54909BF9" w14:textId="6A9776C1" w:rsidR="00AE27D2" w:rsidRPr="004A7A9A" w:rsidRDefault="00AE27D2">
      <w:pPr>
        <w:pStyle w:val="Heading4"/>
        <w:jc w:val="both"/>
        <w:rPr>
          <w:ins w:id="652" w:author="Megan Lagermeier" w:date="2018-12-24T10:42:00Z"/>
        </w:rPr>
        <w:pPrChange w:id="653" w:author="Megan Lagermeier" w:date="2018-12-24T11:05:00Z">
          <w:pPr>
            <w:pStyle w:val="Heading4"/>
          </w:pPr>
        </w:pPrChange>
      </w:pPr>
      <w:ins w:id="654" w:author="Megan Lagermeier" w:date="2018-12-24T10:42:00Z">
        <w:r w:rsidRPr="00F4173B">
          <w:lastRenderedPageBreak/>
          <w:t xml:space="preserve">Change </w:t>
        </w:r>
        <w:r w:rsidRPr="004A7A9A">
          <w:t xml:space="preserve">Description – </w:t>
        </w:r>
        <w:r w:rsidRPr="00AE27D2">
          <w:rPr>
            <w:b w:val="0"/>
          </w:rPr>
          <w:t>L4 component functionalities verification</w:t>
        </w:r>
      </w:ins>
      <w:ins w:id="655" w:author="Megan Lagermeier" w:date="2018-12-24T11:41:00Z">
        <w:r w:rsidR="00415925">
          <w:rPr>
            <w:b w:val="0"/>
          </w:rPr>
          <w:t>.</w:t>
        </w:r>
      </w:ins>
    </w:p>
    <w:p w14:paraId="4ABC8C41" w14:textId="34B1A025" w:rsidR="00AE27D2" w:rsidRPr="004A7A9A" w:rsidRDefault="00AE27D2">
      <w:pPr>
        <w:pStyle w:val="Body"/>
        <w:spacing w:before="0" w:after="240" w:line="360" w:lineRule="auto"/>
        <w:ind w:left="900"/>
        <w:rPr>
          <w:ins w:id="656" w:author="Megan Lagermeier" w:date="2018-12-24T10:42:00Z"/>
          <w:rFonts w:ascii="Trebuchet MS" w:hAnsi="Trebuchet MS"/>
        </w:rPr>
      </w:pPr>
      <w:ins w:id="657" w:author="Megan Lagermeier" w:date="2018-12-24T10:42:00Z">
        <w:r w:rsidRPr="004A7A9A">
          <w:rPr>
            <w:rFonts w:ascii="Trebuchet MS" w:hAnsi="Trebuchet MS"/>
            <w:b/>
            <w:bCs/>
          </w:rPr>
          <w:t>Change Details</w:t>
        </w:r>
        <w:r w:rsidRPr="004A7A9A">
          <w:rPr>
            <w:rFonts w:ascii="Trebuchet MS" w:hAnsi="Trebuchet MS"/>
          </w:rPr>
          <w:t xml:space="preserve"> -</w:t>
        </w:r>
        <w:r>
          <w:rPr>
            <w:rFonts w:ascii="Trebuchet MS" w:hAnsi="Trebuchet MS"/>
          </w:rPr>
          <w:t xml:space="preserve"> </w:t>
        </w:r>
      </w:ins>
      <w:ins w:id="658" w:author="Megan Lagermeier" w:date="2018-12-24T10:43:00Z">
        <w:r w:rsidRPr="00AE27D2">
          <w:rPr>
            <w:rFonts w:ascii="Trebuchet MS" w:hAnsi="Trebuchet MS"/>
          </w:rPr>
          <w:t xml:space="preserve">L4 </w:t>
        </w:r>
      </w:ins>
      <w:ins w:id="659" w:author="Megan Lagermeier" w:date="2018-12-24T11:41:00Z">
        <w:r w:rsidR="00415925">
          <w:rPr>
            <w:rFonts w:ascii="Trebuchet MS" w:hAnsi="Trebuchet MS"/>
          </w:rPr>
          <w:t>will now</w:t>
        </w:r>
      </w:ins>
      <w:ins w:id="660" w:author="Megan Lagermeier" w:date="2018-12-24T10:43:00Z">
        <w:r w:rsidRPr="00AE27D2">
          <w:rPr>
            <w:rFonts w:ascii="Trebuchet MS" w:hAnsi="Trebuchet MS"/>
          </w:rPr>
          <w:t xml:space="preserve"> subscribe to </w:t>
        </w:r>
      </w:ins>
      <w:ins w:id="661" w:author="Megan Lagermeier" w:date="2018-12-24T13:17:00Z">
        <w:r w:rsidR="00532F2B">
          <w:rPr>
            <w:rFonts w:ascii="Trebuchet MS" w:hAnsi="Trebuchet MS"/>
          </w:rPr>
          <w:t xml:space="preserve">the </w:t>
        </w:r>
      </w:ins>
      <w:ins w:id="662" w:author="Megan Lagermeier" w:date="2018-12-24T10:43:00Z">
        <w:r w:rsidRPr="00AE27D2">
          <w:rPr>
            <w:rFonts w:ascii="Trebuchet MS" w:hAnsi="Trebuchet MS"/>
          </w:rPr>
          <w:t>RabbitMQ cluster,</w:t>
        </w:r>
      </w:ins>
      <w:ins w:id="663" w:author="Megan Lagermeier" w:date="2018-12-24T11:41:00Z">
        <w:r w:rsidR="00415925">
          <w:rPr>
            <w:rFonts w:ascii="Trebuchet MS" w:hAnsi="Trebuchet MS"/>
          </w:rPr>
          <w:t xml:space="preserve"> </w:t>
        </w:r>
      </w:ins>
      <w:ins w:id="664" w:author="Megan Lagermeier" w:date="2018-12-24T10:43:00Z">
        <w:r w:rsidRPr="00AE27D2">
          <w:rPr>
            <w:rFonts w:ascii="Trebuchet MS" w:hAnsi="Trebuchet MS"/>
          </w:rPr>
          <w:t>process the messages</w:t>
        </w:r>
      </w:ins>
      <w:ins w:id="665" w:author="Megan Lagermeier" w:date="2018-12-24T13:17:00Z">
        <w:r w:rsidR="00532F2B">
          <w:rPr>
            <w:rFonts w:ascii="Trebuchet MS" w:hAnsi="Trebuchet MS"/>
          </w:rPr>
          <w:t>,</w:t>
        </w:r>
      </w:ins>
      <w:ins w:id="666" w:author="Megan Lagermeier" w:date="2018-12-24T10:43:00Z">
        <w:r w:rsidRPr="00AE27D2">
          <w:rPr>
            <w:rFonts w:ascii="Trebuchet MS" w:hAnsi="Trebuchet MS"/>
          </w:rPr>
          <w:t xml:space="preserve"> and publish the messages to</w:t>
        </w:r>
      </w:ins>
      <w:ins w:id="667" w:author="Megan Lagermeier" w:date="2018-12-24T13:17:00Z">
        <w:r w:rsidR="00532F2B">
          <w:rPr>
            <w:rFonts w:ascii="Trebuchet MS" w:hAnsi="Trebuchet MS"/>
          </w:rPr>
          <w:t xml:space="preserve"> the</w:t>
        </w:r>
      </w:ins>
      <w:ins w:id="668" w:author="Megan Lagermeier" w:date="2018-12-24T10:43:00Z">
        <w:r w:rsidRPr="00AE27D2">
          <w:rPr>
            <w:rFonts w:ascii="Trebuchet MS" w:hAnsi="Trebuchet MS"/>
          </w:rPr>
          <w:t xml:space="preserve"> Kafka cluster. In</w:t>
        </w:r>
      </w:ins>
      <w:ins w:id="669" w:author="Megan Lagermeier" w:date="2018-12-24T11:41:00Z">
        <w:r w:rsidR="00415925">
          <w:rPr>
            <w:rFonts w:ascii="Trebuchet MS" w:hAnsi="Trebuchet MS"/>
          </w:rPr>
          <w:t xml:space="preserve"> the</w:t>
        </w:r>
      </w:ins>
      <w:ins w:id="670" w:author="Megan Lagermeier" w:date="2018-12-24T10:43:00Z">
        <w:r w:rsidRPr="00AE27D2">
          <w:rPr>
            <w:rFonts w:ascii="Trebuchet MS" w:hAnsi="Trebuchet MS"/>
          </w:rPr>
          <w:t xml:space="preserve"> case of any failures</w:t>
        </w:r>
      </w:ins>
      <w:ins w:id="671" w:author="Megan Lagermeier" w:date="2018-12-24T11:41:00Z">
        <w:r w:rsidR="00415925">
          <w:rPr>
            <w:rFonts w:ascii="Trebuchet MS" w:hAnsi="Trebuchet MS"/>
          </w:rPr>
          <w:t>,</w:t>
        </w:r>
      </w:ins>
      <w:ins w:id="672" w:author="Megan Lagermeier" w:date="2018-12-24T10:43:00Z">
        <w:r w:rsidRPr="00AE27D2">
          <w:rPr>
            <w:rFonts w:ascii="Trebuchet MS" w:hAnsi="Trebuchet MS"/>
          </w:rPr>
          <w:t xml:space="preserve"> it </w:t>
        </w:r>
      </w:ins>
      <w:ins w:id="673" w:author="Megan Lagermeier" w:date="2018-12-24T11:41:00Z">
        <w:r w:rsidR="00415925">
          <w:rPr>
            <w:rFonts w:ascii="Trebuchet MS" w:hAnsi="Trebuchet MS"/>
          </w:rPr>
          <w:t>will</w:t>
        </w:r>
      </w:ins>
      <w:ins w:id="674" w:author="Megan Lagermeier" w:date="2018-12-24T10:43:00Z">
        <w:r w:rsidRPr="00AE27D2">
          <w:rPr>
            <w:rFonts w:ascii="Trebuchet MS" w:hAnsi="Trebuchet MS"/>
          </w:rPr>
          <w:t xml:space="preserve"> send </w:t>
        </w:r>
      </w:ins>
      <w:ins w:id="675" w:author="Megan Lagermeier" w:date="2018-12-24T11:41:00Z">
        <w:r w:rsidR="00415925">
          <w:rPr>
            <w:rFonts w:ascii="Trebuchet MS" w:hAnsi="Trebuchet MS"/>
          </w:rPr>
          <w:t xml:space="preserve">an </w:t>
        </w:r>
      </w:ins>
      <w:ins w:id="676" w:author="Megan Lagermeier" w:date="2018-12-24T10:43:00Z">
        <w:r w:rsidRPr="00AE27D2">
          <w:rPr>
            <w:rFonts w:ascii="Trebuchet MS" w:hAnsi="Trebuchet MS"/>
          </w:rPr>
          <w:t>email notification.</w:t>
        </w:r>
      </w:ins>
    </w:p>
    <w:p w14:paraId="3E5D6990" w14:textId="3F9F955A" w:rsidR="00AE27D2" w:rsidRPr="004A7A9A" w:rsidRDefault="00AE27D2">
      <w:pPr>
        <w:pStyle w:val="BodyText"/>
        <w:spacing w:after="240" w:line="360" w:lineRule="auto"/>
        <w:ind w:left="900"/>
        <w:rPr>
          <w:ins w:id="677" w:author="Megan Lagermeier" w:date="2018-12-24T10:42:00Z"/>
          <w:rFonts w:ascii="Trebuchet MS" w:hAnsi="Trebuchet MS" w:cstheme="minorBidi"/>
          <w:color w:val="808080" w:themeColor="background1" w:themeShade="80"/>
          <w:sz w:val="22"/>
          <w:szCs w:val="22"/>
        </w:rPr>
      </w:pPr>
      <w:ins w:id="678" w:author="Megan Lagermeier" w:date="2018-12-24T10:42:00Z">
        <w:r w:rsidRPr="004A7A9A">
          <w:rPr>
            <w:rFonts w:ascii="Trebuchet MS" w:hAnsi="Trebuchet MS"/>
            <w:b/>
            <w:bCs/>
            <w:sz w:val="22"/>
            <w:szCs w:val="22"/>
          </w:rPr>
          <w:t>Change Impacts</w:t>
        </w:r>
        <w:r w:rsidRPr="004A7A9A">
          <w:rPr>
            <w:rFonts w:ascii="Trebuchet MS" w:hAnsi="Trebuchet MS"/>
            <w:sz w:val="22"/>
            <w:szCs w:val="22"/>
          </w:rPr>
          <w:t xml:space="preserve"> - </w:t>
        </w:r>
      </w:ins>
      <w:ins w:id="679" w:author="Megan Lagermeier" w:date="2018-12-24T10:43:00Z">
        <w:r w:rsidRPr="00AE27D2">
          <w:rPr>
            <w:rFonts w:ascii="Trebuchet MS" w:hAnsi="Trebuchet MS"/>
            <w:sz w:val="22"/>
            <w:szCs w:val="22"/>
          </w:rPr>
          <w:t>L4 Component</w:t>
        </w:r>
      </w:ins>
      <w:ins w:id="680" w:author="Megan Lagermeier" w:date="2018-12-24T11:41:00Z">
        <w:r w:rsidR="00415925">
          <w:rPr>
            <w:rFonts w:ascii="Trebuchet MS" w:hAnsi="Trebuchet MS"/>
            <w:sz w:val="22"/>
            <w:szCs w:val="22"/>
          </w:rPr>
          <w:t>.</w:t>
        </w:r>
      </w:ins>
    </w:p>
    <w:p w14:paraId="20A78BE3" w14:textId="77777777" w:rsidR="00AE27D2" w:rsidRDefault="00AE27D2">
      <w:pPr>
        <w:pStyle w:val="BodyText"/>
        <w:spacing w:after="240" w:line="360" w:lineRule="auto"/>
        <w:ind w:left="900"/>
        <w:rPr>
          <w:ins w:id="681" w:author="Megan Lagermeier" w:date="2018-12-24T10:42:00Z"/>
          <w:rFonts w:ascii="Trebuchet MS" w:hAnsi="Trebuchet MS"/>
          <w:sz w:val="22"/>
          <w:szCs w:val="22"/>
        </w:rPr>
      </w:pPr>
      <w:ins w:id="682" w:author="Megan Lagermeier" w:date="2018-12-24T10:42:00Z">
        <w:r w:rsidRPr="004A7A9A">
          <w:rPr>
            <w:rFonts w:ascii="Trebuchet MS" w:hAnsi="Trebuchet MS"/>
            <w:b/>
            <w:bCs/>
            <w:sz w:val="22"/>
            <w:szCs w:val="22"/>
          </w:rPr>
          <w:t>Change Configuration</w:t>
        </w:r>
        <w:r w:rsidRPr="004A7A9A">
          <w:rPr>
            <w:rFonts w:ascii="Trebuchet MS" w:hAnsi="Trebuchet MS"/>
            <w:sz w:val="22"/>
            <w:szCs w:val="22"/>
          </w:rPr>
          <w:t xml:space="preserve"> –</w:t>
        </w:r>
        <w:r w:rsidRPr="00A77502">
          <w:rPr>
            <w:rFonts w:ascii="Trebuchet MS" w:hAnsi="Trebuchet MS"/>
            <w:sz w:val="22"/>
            <w:szCs w:val="22"/>
          </w:rPr>
          <w:t xml:space="preserve"> </w:t>
        </w:r>
        <w:r w:rsidRPr="000968CA">
          <w:rPr>
            <w:rFonts w:ascii="Trebuchet MS" w:hAnsi="Trebuchet MS"/>
            <w:sz w:val="22"/>
            <w:szCs w:val="22"/>
          </w:rPr>
          <w:t xml:space="preserve">This change is not configurable.  </w:t>
        </w:r>
      </w:ins>
    </w:p>
    <w:p w14:paraId="28E0D679" w14:textId="1A6DCA0C" w:rsidR="00AE27D2" w:rsidRDefault="00AE27D2">
      <w:pPr>
        <w:pStyle w:val="BodyText"/>
        <w:spacing w:after="240" w:line="360" w:lineRule="auto"/>
        <w:ind w:left="900"/>
        <w:rPr>
          <w:ins w:id="683" w:author="Megan Lagermeier" w:date="2018-12-24T10:43:00Z"/>
          <w:rFonts w:ascii="Trebuchet MS" w:eastAsiaTheme="minorEastAsia" w:hAnsi="Trebuchet MS" w:cstheme="minorBidi"/>
          <w:sz w:val="22"/>
          <w:szCs w:val="22"/>
        </w:rPr>
      </w:pPr>
      <w:ins w:id="684" w:author="Megan Lagermeier" w:date="2018-12-24T10:43:00Z">
        <w:r>
          <w:rPr>
            <w:rFonts w:ascii="Trebuchet MS" w:eastAsiaTheme="minorEastAsia" w:hAnsi="Trebuchet MS" w:cstheme="minorBidi"/>
            <w:sz w:val="22"/>
            <w:szCs w:val="22"/>
          </w:rPr>
          <w:t>310162</w:t>
        </w:r>
      </w:ins>
    </w:p>
    <w:p w14:paraId="2501CBF7" w14:textId="7103A488" w:rsidR="00AE27D2" w:rsidRPr="004A7A9A" w:rsidDel="00F96BE5" w:rsidRDefault="00AE27D2">
      <w:pPr>
        <w:pStyle w:val="Heading4"/>
        <w:jc w:val="both"/>
        <w:rPr>
          <w:ins w:id="685" w:author="Megan Lagermeier" w:date="2018-12-24T10:43:00Z"/>
          <w:del w:id="686" w:author="Nemat Sarnevesht" w:date="2018-12-27T10:27:00Z"/>
        </w:rPr>
        <w:pPrChange w:id="687" w:author="Megan Lagermeier" w:date="2018-12-24T11:05:00Z">
          <w:pPr>
            <w:pStyle w:val="Heading4"/>
          </w:pPr>
        </w:pPrChange>
      </w:pPr>
      <w:ins w:id="688" w:author="Megan Lagermeier" w:date="2018-12-24T10:43:00Z">
        <w:del w:id="689" w:author="Nemat Sarnevesht" w:date="2018-12-27T10:27:00Z">
          <w:r w:rsidRPr="00F4173B" w:rsidDel="00F96BE5">
            <w:delText xml:space="preserve">Change </w:delText>
          </w:r>
          <w:r w:rsidRPr="004A7A9A" w:rsidDel="00F96BE5">
            <w:delText xml:space="preserve">Description – </w:delText>
          </w:r>
          <w:r w:rsidR="00532F2B" w:rsidDel="00F96BE5">
            <w:rPr>
              <w:b w:val="0"/>
            </w:rPr>
            <w:delText>METI p</w:delText>
          </w:r>
          <w:r w:rsidRPr="00AE27D2" w:rsidDel="00F96BE5">
            <w:rPr>
              <w:b w:val="0"/>
            </w:rPr>
            <w:delText>roject development</w:delText>
          </w:r>
        </w:del>
      </w:ins>
      <w:ins w:id="690" w:author="Megan Lagermeier" w:date="2018-12-24T11:41:00Z">
        <w:del w:id="691" w:author="Nemat Sarnevesht" w:date="2018-12-27T10:26:00Z">
          <w:r w:rsidR="00415925" w:rsidDel="00F96BE5">
            <w:rPr>
              <w:b w:val="0"/>
            </w:rPr>
            <w:delText>.</w:delText>
          </w:r>
        </w:del>
      </w:ins>
    </w:p>
    <w:p w14:paraId="50FA82F1" w14:textId="299F2D21" w:rsidR="00AE27D2" w:rsidRPr="004A7A9A" w:rsidDel="00F96BE5" w:rsidRDefault="00AE27D2">
      <w:pPr>
        <w:pStyle w:val="Body"/>
        <w:spacing w:before="0" w:after="240" w:line="360" w:lineRule="auto"/>
        <w:ind w:left="900"/>
        <w:rPr>
          <w:ins w:id="692" w:author="Megan Lagermeier" w:date="2018-12-24T10:43:00Z"/>
          <w:del w:id="693" w:author="Nemat Sarnevesht" w:date="2018-12-27T10:27:00Z"/>
          <w:rFonts w:ascii="Trebuchet MS" w:hAnsi="Trebuchet MS"/>
        </w:rPr>
      </w:pPr>
      <w:ins w:id="694" w:author="Megan Lagermeier" w:date="2018-12-24T10:43:00Z">
        <w:del w:id="695" w:author="Nemat Sarnevesht" w:date="2018-12-27T10:27:00Z">
          <w:r w:rsidRPr="004A7A9A" w:rsidDel="00F96BE5">
            <w:rPr>
              <w:rFonts w:ascii="Trebuchet MS" w:hAnsi="Trebuchet MS"/>
              <w:b/>
              <w:bCs/>
            </w:rPr>
            <w:delText>Change Details</w:delText>
          </w:r>
          <w:r w:rsidRPr="004A7A9A" w:rsidDel="00F96BE5">
            <w:rPr>
              <w:rFonts w:ascii="Trebuchet MS" w:hAnsi="Trebuchet MS"/>
            </w:rPr>
            <w:delText xml:space="preserve"> -</w:delText>
          </w:r>
          <w:r w:rsidDel="00F96BE5">
            <w:rPr>
              <w:rFonts w:ascii="Trebuchet MS" w:hAnsi="Trebuchet MS"/>
            </w:rPr>
            <w:delText xml:space="preserve"> </w:delText>
          </w:r>
          <w:r w:rsidR="00415925" w:rsidDel="00F96BE5">
            <w:rPr>
              <w:rFonts w:ascii="Trebuchet MS" w:hAnsi="Trebuchet MS"/>
            </w:rPr>
            <w:delText xml:space="preserve">This METI </w:delText>
          </w:r>
        </w:del>
      </w:ins>
      <w:ins w:id="696" w:author="Megan Lagermeier" w:date="2018-12-24T11:41:00Z">
        <w:del w:id="697" w:author="Nemat Sarnevesht" w:date="2018-12-27T10:27:00Z">
          <w:r w:rsidR="00415925" w:rsidDel="00F96BE5">
            <w:rPr>
              <w:rFonts w:ascii="Trebuchet MS" w:hAnsi="Trebuchet MS"/>
            </w:rPr>
            <w:delText>Application Programming Interface (A</w:delText>
          </w:r>
        </w:del>
      </w:ins>
      <w:ins w:id="698" w:author="Megan Lagermeier" w:date="2018-12-24T10:43:00Z">
        <w:del w:id="699" w:author="Nemat Sarnevesht" w:date="2018-12-27T10:27:00Z">
          <w:r w:rsidR="00415925" w:rsidDel="00F96BE5">
            <w:rPr>
              <w:rFonts w:ascii="Trebuchet MS" w:hAnsi="Trebuchet MS"/>
            </w:rPr>
            <w:delText>PI</w:delText>
          </w:r>
        </w:del>
      </w:ins>
      <w:ins w:id="700" w:author="Megan Lagermeier" w:date="2018-12-24T11:41:00Z">
        <w:del w:id="701" w:author="Nemat Sarnevesht" w:date="2018-12-27T10:27:00Z">
          <w:r w:rsidR="00415925" w:rsidDel="00F96BE5">
            <w:rPr>
              <w:rFonts w:ascii="Trebuchet MS" w:hAnsi="Trebuchet MS"/>
            </w:rPr>
            <w:delText>)</w:delText>
          </w:r>
        </w:del>
      </w:ins>
      <w:ins w:id="702" w:author="Megan Lagermeier" w:date="2018-12-24T10:43:00Z">
        <w:del w:id="703" w:author="Nemat Sarnevesht" w:date="2018-12-27T10:27:00Z">
          <w:r w:rsidRPr="00AE27D2" w:rsidDel="00F96BE5">
            <w:rPr>
              <w:rFonts w:ascii="Trebuchet MS" w:hAnsi="Trebuchet MS"/>
            </w:rPr>
            <w:delText xml:space="preserve"> will </w:delText>
          </w:r>
        </w:del>
      </w:ins>
      <w:ins w:id="704" w:author="Megan Lagermeier" w:date="2018-12-24T13:17:00Z">
        <w:del w:id="705" w:author="Nemat Sarnevesht" w:date="2018-12-27T10:27:00Z">
          <w:r w:rsidR="00532F2B" w:rsidDel="00F96BE5">
            <w:rPr>
              <w:rFonts w:ascii="Trebuchet MS" w:hAnsi="Trebuchet MS"/>
            </w:rPr>
            <w:delText xml:space="preserve">now </w:delText>
          </w:r>
        </w:del>
      </w:ins>
      <w:ins w:id="706" w:author="Megan Lagermeier" w:date="2018-12-24T10:43:00Z">
        <w:del w:id="707" w:author="Nemat Sarnevesht" w:date="2018-12-27T10:27:00Z">
          <w:r w:rsidRPr="00AE27D2" w:rsidDel="00F96BE5">
            <w:rPr>
              <w:rFonts w:ascii="Trebuchet MS" w:hAnsi="Trebuchet MS"/>
            </w:rPr>
            <w:delText>provide communication between the METI users to SCADA</w:delText>
          </w:r>
        </w:del>
        <w:del w:id="708" w:author="Nemat Sarnevesht" w:date="2018-12-27T10:26:00Z">
          <w:r w:rsidRPr="00AE27D2" w:rsidDel="00F96BE5">
            <w:rPr>
              <w:rFonts w:ascii="Trebuchet MS" w:hAnsi="Trebuchet MS"/>
            </w:rPr>
            <w:delText>.</w:delText>
          </w:r>
        </w:del>
      </w:ins>
    </w:p>
    <w:p w14:paraId="357E4AF1" w14:textId="12CB1FDB" w:rsidR="00AE27D2" w:rsidRPr="004A7A9A" w:rsidDel="00F96BE5" w:rsidRDefault="00AE27D2">
      <w:pPr>
        <w:pStyle w:val="BodyText"/>
        <w:spacing w:after="240" w:line="360" w:lineRule="auto"/>
        <w:ind w:left="900"/>
        <w:rPr>
          <w:ins w:id="709" w:author="Megan Lagermeier" w:date="2018-12-24T10:43:00Z"/>
          <w:del w:id="710" w:author="Nemat Sarnevesht" w:date="2018-12-27T10:27:00Z"/>
          <w:rFonts w:ascii="Trebuchet MS" w:hAnsi="Trebuchet MS" w:cstheme="minorBidi"/>
          <w:color w:val="808080" w:themeColor="background1" w:themeShade="80"/>
          <w:sz w:val="22"/>
          <w:szCs w:val="22"/>
        </w:rPr>
      </w:pPr>
      <w:ins w:id="711" w:author="Megan Lagermeier" w:date="2018-12-24T10:43:00Z">
        <w:del w:id="712" w:author="Nemat Sarnevesht" w:date="2018-12-27T10:27:00Z">
          <w:r w:rsidRPr="004A7A9A" w:rsidDel="00F96BE5">
            <w:rPr>
              <w:rFonts w:ascii="Trebuchet MS" w:hAnsi="Trebuchet MS"/>
              <w:b/>
              <w:bCs/>
              <w:sz w:val="22"/>
              <w:szCs w:val="22"/>
            </w:rPr>
            <w:delText>Change Impacts</w:delText>
          </w:r>
          <w:r w:rsidRPr="004A7A9A" w:rsidDel="00F96BE5">
            <w:rPr>
              <w:rFonts w:ascii="Trebuchet MS" w:hAnsi="Trebuchet MS"/>
              <w:sz w:val="22"/>
              <w:szCs w:val="22"/>
            </w:rPr>
            <w:delText xml:space="preserve"> - </w:delText>
          </w:r>
          <w:r w:rsidRPr="00AE27D2" w:rsidDel="00F96BE5">
            <w:rPr>
              <w:rFonts w:ascii="Trebuchet MS" w:hAnsi="Trebuchet MS"/>
              <w:sz w:val="22"/>
              <w:szCs w:val="22"/>
            </w:rPr>
            <w:delText>No impact on the existing functionality.</w:delText>
          </w:r>
        </w:del>
      </w:ins>
    </w:p>
    <w:p w14:paraId="490DCEE6" w14:textId="33C1C2E8" w:rsidR="00AE27D2" w:rsidDel="00F96BE5" w:rsidRDefault="00AE27D2">
      <w:pPr>
        <w:pStyle w:val="BodyText"/>
        <w:spacing w:after="240" w:line="360" w:lineRule="auto"/>
        <w:ind w:left="900"/>
        <w:rPr>
          <w:ins w:id="713" w:author="Megan Lagermeier" w:date="2018-12-24T10:43:00Z"/>
          <w:del w:id="714" w:author="Nemat Sarnevesht" w:date="2018-12-27T10:27:00Z"/>
          <w:rFonts w:ascii="Trebuchet MS" w:hAnsi="Trebuchet MS"/>
          <w:sz w:val="22"/>
          <w:szCs w:val="22"/>
        </w:rPr>
      </w:pPr>
      <w:ins w:id="715" w:author="Megan Lagermeier" w:date="2018-12-24T10:43:00Z">
        <w:del w:id="716" w:author="Nemat Sarnevesht" w:date="2018-12-27T10:27:00Z">
          <w:r w:rsidRPr="004A7A9A" w:rsidDel="00F96BE5">
            <w:rPr>
              <w:rFonts w:ascii="Trebuchet MS" w:hAnsi="Trebuchet MS"/>
              <w:b/>
              <w:bCs/>
              <w:sz w:val="22"/>
              <w:szCs w:val="22"/>
            </w:rPr>
            <w:delText>Change Configuration</w:delText>
          </w:r>
          <w:r w:rsidRPr="004A7A9A" w:rsidDel="00F96BE5">
            <w:rPr>
              <w:rFonts w:ascii="Trebuchet MS" w:hAnsi="Trebuchet MS"/>
              <w:sz w:val="22"/>
              <w:szCs w:val="22"/>
            </w:rPr>
            <w:delText xml:space="preserve"> –</w:delText>
          </w:r>
          <w:r w:rsidRPr="00A77502" w:rsidDel="00F96BE5">
            <w:rPr>
              <w:rFonts w:ascii="Trebuchet MS" w:hAnsi="Trebuchet MS"/>
              <w:sz w:val="22"/>
              <w:szCs w:val="22"/>
            </w:rPr>
            <w:delText xml:space="preserve"> </w:delText>
          </w:r>
          <w:r w:rsidRPr="000968CA" w:rsidDel="00F96BE5">
            <w:rPr>
              <w:rFonts w:ascii="Trebuchet MS" w:hAnsi="Trebuchet MS"/>
              <w:sz w:val="22"/>
              <w:szCs w:val="22"/>
            </w:rPr>
            <w:delText xml:space="preserve">This change is not configurable.  </w:delText>
          </w:r>
        </w:del>
      </w:ins>
    </w:p>
    <w:p w14:paraId="29650F1E" w14:textId="7973D5C1" w:rsidR="00AE27D2" w:rsidDel="00F96BE5" w:rsidRDefault="00AE27D2">
      <w:pPr>
        <w:pStyle w:val="BodyText"/>
        <w:spacing w:after="240" w:line="360" w:lineRule="auto"/>
        <w:ind w:left="900"/>
        <w:rPr>
          <w:ins w:id="717" w:author="Megan Lagermeier" w:date="2018-12-24T10:43:00Z"/>
          <w:del w:id="718" w:author="Nemat Sarnevesht" w:date="2018-12-27T10:27:00Z"/>
          <w:rFonts w:ascii="Trebuchet MS" w:eastAsiaTheme="minorEastAsia" w:hAnsi="Trebuchet MS" w:cstheme="minorBidi"/>
          <w:sz w:val="22"/>
          <w:szCs w:val="22"/>
        </w:rPr>
      </w:pPr>
      <w:ins w:id="719" w:author="Megan Lagermeier" w:date="2018-12-24T10:43:00Z">
        <w:del w:id="720" w:author="Nemat Sarnevesht" w:date="2018-12-27T10:27:00Z">
          <w:r w:rsidDel="00F96BE5">
            <w:rPr>
              <w:rFonts w:ascii="Trebuchet MS" w:eastAsiaTheme="minorEastAsia" w:hAnsi="Trebuchet MS" w:cstheme="minorBidi"/>
              <w:sz w:val="22"/>
              <w:szCs w:val="22"/>
            </w:rPr>
            <w:delText>311376</w:delText>
          </w:r>
        </w:del>
      </w:ins>
    </w:p>
    <w:p w14:paraId="48EEF615" w14:textId="141B8C31" w:rsidR="00AE27D2" w:rsidRPr="004A7A9A" w:rsidRDefault="00AE27D2">
      <w:pPr>
        <w:pStyle w:val="Heading4"/>
        <w:jc w:val="both"/>
        <w:rPr>
          <w:ins w:id="721" w:author="Megan Lagermeier" w:date="2018-12-24T10:43:00Z"/>
        </w:rPr>
        <w:pPrChange w:id="722" w:author="Megan Lagermeier" w:date="2018-12-24T11:05:00Z">
          <w:pPr>
            <w:pStyle w:val="Heading4"/>
          </w:pPr>
        </w:pPrChange>
      </w:pPr>
      <w:ins w:id="723" w:author="Megan Lagermeier" w:date="2018-12-24T10:43:00Z">
        <w:r w:rsidRPr="00F4173B">
          <w:t xml:space="preserve">Change </w:t>
        </w:r>
        <w:r w:rsidRPr="004A7A9A">
          <w:t xml:space="preserve">Description – </w:t>
        </w:r>
      </w:ins>
      <w:ins w:id="724" w:author="Megan Lagermeier" w:date="2018-12-24T13:17:00Z">
        <w:r w:rsidR="00532F2B">
          <w:rPr>
            <w:b w:val="0"/>
          </w:rPr>
          <w:t>Mer</w:t>
        </w:r>
        <w:del w:id="725" w:author="Chris Shivers" w:date="2018-12-27T11:25:00Z">
          <w:r w:rsidR="00532F2B" w:rsidDel="00E96CB3">
            <w:rPr>
              <w:b w:val="0"/>
            </w:rPr>
            <w:delText>e</w:delText>
          </w:r>
        </w:del>
        <w:r w:rsidR="00532F2B">
          <w:rPr>
            <w:b w:val="0"/>
          </w:rPr>
          <w:t>ged</w:t>
        </w:r>
      </w:ins>
      <w:ins w:id="726" w:author="Megan Lagermeier" w:date="2018-12-24T10:43:00Z">
        <w:r w:rsidR="00532F2B">
          <w:rPr>
            <w:b w:val="0"/>
          </w:rPr>
          <w:t xml:space="preserve"> the</w:t>
        </w:r>
        <w:r w:rsidRPr="00AE27D2">
          <w:rPr>
            <w:b w:val="0"/>
          </w:rPr>
          <w:t xml:space="preserve"> Telemetry and Events generated by </w:t>
        </w:r>
      </w:ins>
      <w:ins w:id="727" w:author="Megan Lagermeier" w:date="2018-12-24T11:41:00Z">
        <w:r w:rsidR="00415925">
          <w:rPr>
            <w:b w:val="0"/>
          </w:rPr>
          <w:t xml:space="preserve">the </w:t>
        </w:r>
      </w:ins>
      <w:ins w:id="728" w:author="Megan Lagermeier" w:date="2018-12-24T10:43:00Z">
        <w:r w:rsidR="00532F2B">
          <w:rPr>
            <w:b w:val="0"/>
          </w:rPr>
          <w:t>Grid</w:t>
        </w:r>
        <w:del w:id="729" w:author="Chris Shivers" w:date="2018-12-27T11:25:00Z">
          <w:r w:rsidR="00532F2B" w:rsidDel="00E96CB3">
            <w:rPr>
              <w:b w:val="0"/>
            </w:rPr>
            <w:delText xml:space="preserve"> </w:delText>
          </w:r>
        </w:del>
        <w:r w:rsidR="00532F2B">
          <w:rPr>
            <w:b w:val="0"/>
          </w:rPr>
          <w:t>P</w:t>
        </w:r>
        <w:r w:rsidRPr="00AE27D2">
          <w:rPr>
            <w:b w:val="0"/>
          </w:rPr>
          <w:t>ort devices.</w:t>
        </w:r>
      </w:ins>
    </w:p>
    <w:p w14:paraId="126359BA" w14:textId="2E233290" w:rsidR="00AE27D2" w:rsidRPr="004A7A9A" w:rsidRDefault="00AE27D2">
      <w:pPr>
        <w:pStyle w:val="Body"/>
        <w:spacing w:before="0" w:after="240" w:line="360" w:lineRule="auto"/>
        <w:ind w:left="900"/>
        <w:rPr>
          <w:ins w:id="730" w:author="Megan Lagermeier" w:date="2018-12-24T10:43:00Z"/>
          <w:rFonts w:ascii="Trebuchet MS" w:hAnsi="Trebuchet MS"/>
        </w:rPr>
      </w:pPr>
      <w:ins w:id="731" w:author="Megan Lagermeier" w:date="2018-12-24T10:43:00Z">
        <w:r w:rsidRPr="004A7A9A">
          <w:rPr>
            <w:rFonts w:ascii="Trebuchet MS" w:hAnsi="Trebuchet MS"/>
            <w:b/>
            <w:bCs/>
          </w:rPr>
          <w:t>Change Details</w:t>
        </w:r>
        <w:r w:rsidRPr="004A7A9A">
          <w:rPr>
            <w:rFonts w:ascii="Trebuchet MS" w:hAnsi="Trebuchet MS"/>
          </w:rPr>
          <w:t xml:space="preserve"> </w:t>
        </w:r>
      </w:ins>
      <w:ins w:id="732" w:author="Megan Lagermeier" w:date="2018-12-24T13:18:00Z">
        <w:r w:rsidR="00532F2B">
          <w:rPr>
            <w:rFonts w:ascii="Trebuchet MS" w:hAnsi="Trebuchet MS"/>
          </w:rPr>
          <w:t>–</w:t>
        </w:r>
      </w:ins>
      <w:ins w:id="733" w:author="Megan Lagermeier" w:date="2018-12-24T10:43:00Z">
        <w:r>
          <w:rPr>
            <w:rFonts w:ascii="Trebuchet MS" w:hAnsi="Trebuchet MS"/>
          </w:rPr>
          <w:t xml:space="preserve"> </w:t>
        </w:r>
      </w:ins>
      <w:ins w:id="734" w:author="Megan Lagermeier" w:date="2018-12-24T13:18:00Z">
        <w:r w:rsidR="00532F2B">
          <w:rPr>
            <w:rFonts w:ascii="Trebuchet MS" w:hAnsi="Trebuchet MS"/>
          </w:rPr>
          <w:t xml:space="preserve">The </w:t>
        </w:r>
      </w:ins>
      <w:ins w:id="735" w:author="Megan Lagermeier" w:date="2018-12-24T10:44:00Z">
        <w:r w:rsidRPr="00AE27D2">
          <w:rPr>
            <w:rFonts w:ascii="Trebuchet MS" w:hAnsi="Trebuchet MS"/>
          </w:rPr>
          <w:t xml:space="preserve">Analog, Multistate and Discrete measurements </w:t>
        </w:r>
      </w:ins>
      <w:ins w:id="736" w:author="Megan Lagermeier" w:date="2018-12-24T13:18:00Z">
        <w:r w:rsidR="00532F2B">
          <w:rPr>
            <w:rFonts w:ascii="Trebuchet MS" w:hAnsi="Trebuchet MS"/>
          </w:rPr>
          <w:t>will now be</w:t>
        </w:r>
      </w:ins>
      <w:ins w:id="737" w:author="Megan Lagermeier" w:date="2018-12-24T10:44:00Z">
        <w:r w:rsidRPr="00AE27D2">
          <w:rPr>
            <w:rFonts w:ascii="Trebuchet MS" w:hAnsi="Trebuchet MS"/>
          </w:rPr>
          <w:t xml:space="preserve"> treated as telemetry readings.</w:t>
        </w:r>
      </w:ins>
    </w:p>
    <w:p w14:paraId="0875DCBC" w14:textId="6824AA80" w:rsidR="00AE27D2" w:rsidRPr="004A7A9A" w:rsidRDefault="00AE27D2">
      <w:pPr>
        <w:pStyle w:val="BodyText"/>
        <w:spacing w:after="240" w:line="360" w:lineRule="auto"/>
        <w:ind w:left="900"/>
        <w:rPr>
          <w:ins w:id="738" w:author="Megan Lagermeier" w:date="2018-12-24T10:43:00Z"/>
          <w:rFonts w:ascii="Trebuchet MS" w:hAnsi="Trebuchet MS" w:cstheme="minorBidi"/>
          <w:color w:val="808080" w:themeColor="background1" w:themeShade="80"/>
          <w:sz w:val="22"/>
          <w:szCs w:val="22"/>
        </w:rPr>
      </w:pPr>
      <w:ins w:id="739" w:author="Megan Lagermeier" w:date="2018-12-24T10:43:00Z">
        <w:r w:rsidRPr="004A7A9A">
          <w:rPr>
            <w:rFonts w:ascii="Trebuchet MS" w:hAnsi="Trebuchet MS"/>
            <w:b/>
            <w:bCs/>
            <w:sz w:val="22"/>
            <w:szCs w:val="22"/>
          </w:rPr>
          <w:t>Change Impacts</w:t>
        </w:r>
        <w:r w:rsidRPr="004A7A9A">
          <w:rPr>
            <w:rFonts w:ascii="Trebuchet MS" w:hAnsi="Trebuchet MS"/>
            <w:sz w:val="22"/>
            <w:szCs w:val="22"/>
          </w:rPr>
          <w:t xml:space="preserve"> - </w:t>
        </w:r>
      </w:ins>
      <w:ins w:id="740" w:author="Megan Lagermeier" w:date="2018-12-24T10:44:00Z">
        <w:r w:rsidRPr="00AE27D2">
          <w:rPr>
            <w:rFonts w:ascii="Trebuchet MS" w:hAnsi="Trebuchet MS"/>
            <w:sz w:val="22"/>
            <w:szCs w:val="22"/>
          </w:rPr>
          <w:t>L6 and L7 components</w:t>
        </w:r>
      </w:ins>
      <w:ins w:id="741" w:author="Megan Lagermeier" w:date="2018-12-24T11:41:00Z">
        <w:r w:rsidR="00415925">
          <w:rPr>
            <w:rFonts w:ascii="Trebuchet MS" w:hAnsi="Trebuchet MS"/>
            <w:sz w:val="22"/>
            <w:szCs w:val="22"/>
          </w:rPr>
          <w:t>.</w:t>
        </w:r>
      </w:ins>
    </w:p>
    <w:p w14:paraId="2CA1D990" w14:textId="77777777" w:rsidR="00AE27D2" w:rsidRDefault="00AE27D2">
      <w:pPr>
        <w:pStyle w:val="BodyText"/>
        <w:spacing w:after="240" w:line="360" w:lineRule="auto"/>
        <w:ind w:left="900"/>
        <w:rPr>
          <w:ins w:id="742" w:author="Megan Lagermeier" w:date="2018-12-24T10:43:00Z"/>
          <w:rFonts w:ascii="Trebuchet MS" w:hAnsi="Trebuchet MS"/>
          <w:sz w:val="22"/>
          <w:szCs w:val="22"/>
        </w:rPr>
      </w:pPr>
      <w:ins w:id="743" w:author="Megan Lagermeier" w:date="2018-12-24T10:43:00Z">
        <w:r w:rsidRPr="004A7A9A">
          <w:rPr>
            <w:rFonts w:ascii="Trebuchet MS" w:hAnsi="Trebuchet MS"/>
            <w:b/>
            <w:bCs/>
            <w:sz w:val="22"/>
            <w:szCs w:val="22"/>
          </w:rPr>
          <w:t>Change Configuration</w:t>
        </w:r>
        <w:r w:rsidRPr="004A7A9A">
          <w:rPr>
            <w:rFonts w:ascii="Trebuchet MS" w:hAnsi="Trebuchet MS"/>
            <w:sz w:val="22"/>
            <w:szCs w:val="22"/>
          </w:rPr>
          <w:t xml:space="preserve"> –</w:t>
        </w:r>
        <w:r w:rsidRPr="00A77502">
          <w:rPr>
            <w:rFonts w:ascii="Trebuchet MS" w:hAnsi="Trebuchet MS"/>
            <w:sz w:val="22"/>
            <w:szCs w:val="22"/>
          </w:rPr>
          <w:t xml:space="preserve"> </w:t>
        </w:r>
        <w:r w:rsidRPr="000968CA">
          <w:rPr>
            <w:rFonts w:ascii="Trebuchet MS" w:hAnsi="Trebuchet MS"/>
            <w:sz w:val="22"/>
            <w:szCs w:val="22"/>
          </w:rPr>
          <w:t xml:space="preserve">This change is not configurable.  </w:t>
        </w:r>
      </w:ins>
    </w:p>
    <w:p w14:paraId="7FC5237A" w14:textId="29E8AC7B" w:rsidR="00AE27D2" w:rsidRDefault="00AE27D2">
      <w:pPr>
        <w:pStyle w:val="BodyText"/>
        <w:spacing w:after="240" w:line="360" w:lineRule="auto"/>
        <w:ind w:left="900"/>
        <w:rPr>
          <w:ins w:id="744" w:author="Megan Lagermeier" w:date="2018-12-24T10:44:00Z"/>
          <w:rFonts w:ascii="Trebuchet MS" w:eastAsiaTheme="minorEastAsia" w:hAnsi="Trebuchet MS" w:cstheme="minorBidi"/>
          <w:sz w:val="22"/>
          <w:szCs w:val="22"/>
        </w:rPr>
      </w:pPr>
      <w:ins w:id="745" w:author="Megan Lagermeier" w:date="2018-12-24T10:44:00Z">
        <w:r>
          <w:rPr>
            <w:rFonts w:ascii="Trebuchet MS" w:eastAsiaTheme="minorEastAsia" w:hAnsi="Trebuchet MS" w:cstheme="minorBidi"/>
            <w:sz w:val="22"/>
            <w:szCs w:val="22"/>
          </w:rPr>
          <w:t>311210</w:t>
        </w:r>
      </w:ins>
    </w:p>
    <w:p w14:paraId="64756973" w14:textId="6A45370B" w:rsidR="00AE27D2" w:rsidRPr="004A7A9A" w:rsidRDefault="00AE27D2">
      <w:pPr>
        <w:pStyle w:val="Heading4"/>
        <w:jc w:val="both"/>
        <w:rPr>
          <w:ins w:id="746" w:author="Megan Lagermeier" w:date="2018-12-24T10:44:00Z"/>
        </w:rPr>
        <w:pPrChange w:id="747" w:author="Megan Lagermeier" w:date="2018-12-24T11:05:00Z">
          <w:pPr>
            <w:pStyle w:val="Heading4"/>
          </w:pPr>
        </w:pPrChange>
      </w:pPr>
      <w:ins w:id="748" w:author="Megan Lagermeier" w:date="2018-12-24T10:44:00Z">
        <w:r w:rsidRPr="00F4173B">
          <w:t xml:space="preserve">Change </w:t>
        </w:r>
        <w:r w:rsidRPr="004A7A9A">
          <w:t xml:space="preserve">Description – </w:t>
        </w:r>
        <w:r w:rsidR="00532F2B">
          <w:rPr>
            <w:b w:val="0"/>
          </w:rPr>
          <w:t>Added a r</w:t>
        </w:r>
        <w:r w:rsidRPr="00AE27D2">
          <w:rPr>
            <w:b w:val="0"/>
          </w:rPr>
          <w:t xml:space="preserve">eceiver policy on </w:t>
        </w:r>
      </w:ins>
      <w:ins w:id="749" w:author="Megan Lagermeier" w:date="2018-12-24T11:42:00Z">
        <w:r w:rsidR="00415925">
          <w:rPr>
            <w:b w:val="0"/>
          </w:rPr>
          <w:t xml:space="preserve">the </w:t>
        </w:r>
      </w:ins>
      <w:ins w:id="750" w:author="Megan Lagermeier" w:date="2018-12-24T10:44:00Z">
        <w:r w:rsidRPr="00AE27D2">
          <w:rPr>
            <w:b w:val="0"/>
          </w:rPr>
          <w:t>rate limiter request</w:t>
        </w:r>
      </w:ins>
      <w:ins w:id="751" w:author="Megan Lagermeier" w:date="2018-12-24T11:42:00Z">
        <w:r w:rsidR="00415925">
          <w:rPr>
            <w:b w:val="0"/>
          </w:rPr>
          <w:t>.</w:t>
        </w:r>
      </w:ins>
    </w:p>
    <w:p w14:paraId="075B403D" w14:textId="343F8DB5" w:rsidR="00AE27D2" w:rsidRPr="004A7A9A" w:rsidRDefault="00AE27D2">
      <w:pPr>
        <w:pStyle w:val="Body"/>
        <w:spacing w:before="0" w:after="240" w:line="360" w:lineRule="auto"/>
        <w:ind w:left="900"/>
        <w:rPr>
          <w:ins w:id="752" w:author="Megan Lagermeier" w:date="2018-12-24T10:44:00Z"/>
          <w:rFonts w:ascii="Trebuchet MS" w:hAnsi="Trebuchet MS"/>
        </w:rPr>
      </w:pPr>
      <w:ins w:id="753" w:author="Megan Lagermeier" w:date="2018-12-24T10:44:00Z">
        <w:r w:rsidRPr="004A7A9A">
          <w:rPr>
            <w:rFonts w:ascii="Trebuchet MS" w:hAnsi="Trebuchet MS"/>
            <w:b/>
            <w:bCs/>
          </w:rPr>
          <w:t>Change Details</w:t>
        </w:r>
        <w:r w:rsidRPr="004A7A9A">
          <w:rPr>
            <w:rFonts w:ascii="Trebuchet MS" w:hAnsi="Trebuchet MS"/>
          </w:rPr>
          <w:t xml:space="preserve"> </w:t>
        </w:r>
      </w:ins>
      <w:ins w:id="754" w:author="Megan Lagermeier" w:date="2018-12-24T13:19:00Z">
        <w:r w:rsidR="00532F2B">
          <w:rPr>
            <w:rFonts w:ascii="Trebuchet MS" w:hAnsi="Trebuchet MS"/>
          </w:rPr>
          <w:t>–</w:t>
        </w:r>
      </w:ins>
      <w:ins w:id="755" w:author="Megan Lagermeier" w:date="2018-12-24T10:44:00Z">
        <w:r>
          <w:rPr>
            <w:rFonts w:ascii="Trebuchet MS" w:hAnsi="Trebuchet MS"/>
          </w:rPr>
          <w:t xml:space="preserve"> </w:t>
        </w:r>
        <w:r w:rsidR="00532F2B">
          <w:rPr>
            <w:rFonts w:ascii="Trebuchet MS" w:hAnsi="Trebuchet MS"/>
          </w:rPr>
          <w:t xml:space="preserve">A </w:t>
        </w:r>
      </w:ins>
      <w:ins w:id="756" w:author="Megan Lagermeier" w:date="2018-12-24T13:19:00Z">
        <w:r w:rsidR="00532F2B">
          <w:rPr>
            <w:rFonts w:ascii="Trebuchet MS" w:hAnsi="Trebuchet MS"/>
          </w:rPr>
          <w:t>r</w:t>
        </w:r>
      </w:ins>
      <w:ins w:id="757" w:author="Megan Lagermeier" w:date="2018-12-24T10:44:00Z">
        <w:r w:rsidRPr="00AE27D2">
          <w:rPr>
            <w:rFonts w:ascii="Trebuchet MS" w:hAnsi="Trebuchet MS"/>
          </w:rPr>
          <w:t xml:space="preserve">ate limit request </w:t>
        </w:r>
      </w:ins>
      <w:ins w:id="758" w:author="Megan Lagermeier" w:date="2018-12-24T11:42:00Z">
        <w:r w:rsidR="00415925">
          <w:rPr>
            <w:rFonts w:ascii="Trebuchet MS" w:hAnsi="Trebuchet MS"/>
          </w:rPr>
          <w:t>API</w:t>
        </w:r>
      </w:ins>
      <w:ins w:id="759" w:author="Megan Lagermeier" w:date="2018-12-24T10:44:00Z">
        <w:r w:rsidRPr="00AE27D2">
          <w:rPr>
            <w:rFonts w:ascii="Trebuchet MS" w:hAnsi="Trebuchet MS"/>
          </w:rPr>
          <w:t xml:space="preserve"> with </w:t>
        </w:r>
      </w:ins>
      <w:ins w:id="760" w:author="Megan Lagermeier" w:date="2018-12-24T13:18:00Z">
        <w:r w:rsidR="00532F2B">
          <w:rPr>
            <w:rFonts w:ascii="Trebuchet MS" w:hAnsi="Trebuchet MS"/>
          </w:rPr>
          <w:t xml:space="preserve">a </w:t>
        </w:r>
      </w:ins>
      <w:ins w:id="761" w:author="Megan Lagermeier" w:date="2018-12-24T10:44:00Z">
        <w:r w:rsidRPr="00AE27D2">
          <w:rPr>
            <w:rFonts w:ascii="Trebuchet MS" w:hAnsi="Trebuchet MS"/>
          </w:rPr>
          <w:t xml:space="preserve">required time out session </w:t>
        </w:r>
      </w:ins>
      <w:ins w:id="762" w:author="Megan Lagermeier" w:date="2018-12-24T13:18:00Z">
        <w:r w:rsidR="00532F2B">
          <w:rPr>
            <w:rFonts w:ascii="Trebuchet MS" w:hAnsi="Trebuchet MS"/>
          </w:rPr>
          <w:t xml:space="preserve">will now be </w:t>
        </w:r>
      </w:ins>
      <w:ins w:id="763" w:author="Megan Lagermeier" w:date="2018-12-24T10:44:00Z">
        <w:r w:rsidRPr="00AE27D2">
          <w:rPr>
            <w:rFonts w:ascii="Trebuchet MS" w:hAnsi="Trebuchet MS"/>
          </w:rPr>
          <w:t>triggered</w:t>
        </w:r>
      </w:ins>
      <w:ins w:id="764" w:author="Megan Lagermeier" w:date="2018-12-24T11:42:00Z">
        <w:r w:rsidR="00415925">
          <w:rPr>
            <w:rFonts w:ascii="Trebuchet MS" w:hAnsi="Trebuchet MS"/>
          </w:rPr>
          <w:t>.</w:t>
        </w:r>
      </w:ins>
    </w:p>
    <w:p w14:paraId="52BC275F" w14:textId="361469E4" w:rsidR="00AE27D2" w:rsidRPr="004A7A9A" w:rsidRDefault="00AE27D2">
      <w:pPr>
        <w:pStyle w:val="BodyText"/>
        <w:spacing w:after="240" w:line="360" w:lineRule="auto"/>
        <w:ind w:left="900"/>
        <w:rPr>
          <w:ins w:id="765" w:author="Megan Lagermeier" w:date="2018-12-24T10:44:00Z"/>
          <w:rFonts w:ascii="Trebuchet MS" w:hAnsi="Trebuchet MS" w:cstheme="minorBidi"/>
          <w:color w:val="808080" w:themeColor="background1" w:themeShade="80"/>
          <w:sz w:val="22"/>
          <w:szCs w:val="22"/>
        </w:rPr>
      </w:pPr>
      <w:ins w:id="766" w:author="Megan Lagermeier" w:date="2018-12-24T10:44:00Z">
        <w:r w:rsidRPr="004A7A9A">
          <w:rPr>
            <w:rFonts w:ascii="Trebuchet MS" w:hAnsi="Trebuchet MS"/>
            <w:b/>
            <w:bCs/>
            <w:sz w:val="22"/>
            <w:szCs w:val="22"/>
          </w:rPr>
          <w:t>Change Impacts</w:t>
        </w:r>
        <w:r w:rsidRPr="004A7A9A">
          <w:rPr>
            <w:rFonts w:ascii="Trebuchet MS" w:hAnsi="Trebuchet MS"/>
            <w:sz w:val="22"/>
            <w:szCs w:val="22"/>
          </w:rPr>
          <w:t xml:space="preserve"> - </w:t>
        </w:r>
      </w:ins>
      <w:ins w:id="767" w:author="Megan Lagermeier" w:date="2018-12-24T11:42:00Z">
        <w:r w:rsidR="00415925">
          <w:rPr>
            <w:rFonts w:ascii="Trebuchet MS" w:hAnsi="Trebuchet MS"/>
            <w:sz w:val="22"/>
            <w:szCs w:val="22"/>
          </w:rPr>
          <w:t>No</w:t>
        </w:r>
      </w:ins>
      <w:ins w:id="768" w:author="Megan Lagermeier" w:date="2018-12-24T10:44:00Z">
        <w:r w:rsidRPr="00AE27D2">
          <w:rPr>
            <w:rFonts w:ascii="Trebuchet MS" w:hAnsi="Trebuchet MS"/>
            <w:sz w:val="22"/>
            <w:szCs w:val="22"/>
          </w:rPr>
          <w:t xml:space="preserve"> impact on the existing functionalities</w:t>
        </w:r>
      </w:ins>
      <w:ins w:id="769" w:author="Megan Lagermeier" w:date="2018-12-24T11:42:00Z">
        <w:r w:rsidR="00415925">
          <w:rPr>
            <w:rFonts w:ascii="Trebuchet MS" w:hAnsi="Trebuchet MS"/>
            <w:sz w:val="22"/>
            <w:szCs w:val="22"/>
          </w:rPr>
          <w:t>.</w:t>
        </w:r>
      </w:ins>
    </w:p>
    <w:p w14:paraId="173F3EBB" w14:textId="77777777" w:rsidR="00AE27D2" w:rsidRDefault="00AE27D2">
      <w:pPr>
        <w:pStyle w:val="BodyText"/>
        <w:spacing w:after="240" w:line="360" w:lineRule="auto"/>
        <w:ind w:left="900"/>
        <w:rPr>
          <w:ins w:id="770" w:author="Megan Lagermeier" w:date="2018-12-24T10:44:00Z"/>
          <w:rFonts w:ascii="Trebuchet MS" w:hAnsi="Trebuchet MS"/>
          <w:sz w:val="22"/>
          <w:szCs w:val="22"/>
        </w:rPr>
      </w:pPr>
      <w:ins w:id="771" w:author="Megan Lagermeier" w:date="2018-12-24T10:44:00Z">
        <w:r w:rsidRPr="004A7A9A">
          <w:rPr>
            <w:rFonts w:ascii="Trebuchet MS" w:hAnsi="Trebuchet MS"/>
            <w:b/>
            <w:bCs/>
            <w:sz w:val="22"/>
            <w:szCs w:val="22"/>
          </w:rPr>
          <w:t>Change Configuration</w:t>
        </w:r>
        <w:r w:rsidRPr="004A7A9A">
          <w:rPr>
            <w:rFonts w:ascii="Trebuchet MS" w:hAnsi="Trebuchet MS"/>
            <w:sz w:val="22"/>
            <w:szCs w:val="22"/>
          </w:rPr>
          <w:t xml:space="preserve"> –</w:t>
        </w:r>
        <w:r w:rsidRPr="00A77502">
          <w:rPr>
            <w:rFonts w:ascii="Trebuchet MS" w:hAnsi="Trebuchet MS"/>
            <w:sz w:val="22"/>
            <w:szCs w:val="22"/>
          </w:rPr>
          <w:t xml:space="preserve"> </w:t>
        </w:r>
        <w:r w:rsidRPr="000968CA">
          <w:rPr>
            <w:rFonts w:ascii="Trebuchet MS" w:hAnsi="Trebuchet MS"/>
            <w:sz w:val="22"/>
            <w:szCs w:val="22"/>
          </w:rPr>
          <w:t xml:space="preserve">This change is not configurable.  </w:t>
        </w:r>
      </w:ins>
    </w:p>
    <w:p w14:paraId="174C4811" w14:textId="3FD039D8" w:rsidR="00AE27D2" w:rsidRDefault="00AE27D2">
      <w:pPr>
        <w:pStyle w:val="BodyText"/>
        <w:spacing w:after="240" w:line="360" w:lineRule="auto"/>
        <w:ind w:left="900"/>
        <w:rPr>
          <w:ins w:id="772" w:author="Megan Lagermeier" w:date="2018-12-24T10:44:00Z"/>
          <w:rFonts w:ascii="Trebuchet MS" w:eastAsiaTheme="minorEastAsia" w:hAnsi="Trebuchet MS" w:cstheme="minorBidi"/>
          <w:sz w:val="22"/>
          <w:szCs w:val="22"/>
        </w:rPr>
      </w:pPr>
      <w:ins w:id="773" w:author="Megan Lagermeier" w:date="2018-12-24T10:44:00Z">
        <w:r>
          <w:rPr>
            <w:rFonts w:ascii="Trebuchet MS" w:eastAsiaTheme="minorEastAsia" w:hAnsi="Trebuchet MS" w:cstheme="minorBidi"/>
            <w:sz w:val="22"/>
            <w:szCs w:val="22"/>
          </w:rPr>
          <w:t>311705</w:t>
        </w:r>
      </w:ins>
    </w:p>
    <w:p w14:paraId="21B3B61B" w14:textId="30977DEC" w:rsidR="00AE27D2" w:rsidRPr="004A7A9A" w:rsidRDefault="00AE27D2">
      <w:pPr>
        <w:pStyle w:val="Heading4"/>
        <w:jc w:val="both"/>
        <w:rPr>
          <w:ins w:id="774" w:author="Megan Lagermeier" w:date="2018-12-24T10:44:00Z"/>
        </w:rPr>
        <w:pPrChange w:id="775" w:author="Megan Lagermeier" w:date="2018-12-24T11:05:00Z">
          <w:pPr>
            <w:pStyle w:val="Heading4"/>
          </w:pPr>
        </w:pPrChange>
      </w:pPr>
      <w:ins w:id="776" w:author="Megan Lagermeier" w:date="2018-12-24T10:44:00Z">
        <w:r w:rsidRPr="00F4173B">
          <w:lastRenderedPageBreak/>
          <w:t xml:space="preserve">Change </w:t>
        </w:r>
        <w:r w:rsidRPr="004A7A9A">
          <w:t xml:space="preserve">Description – </w:t>
        </w:r>
        <w:r w:rsidR="001F190A">
          <w:rPr>
            <w:b w:val="0"/>
          </w:rPr>
          <w:t>Impleme</w:t>
        </w:r>
      </w:ins>
      <w:ins w:id="777" w:author="Megan Lagermeier" w:date="2018-12-24T13:19:00Z">
        <w:r w:rsidR="001F190A">
          <w:rPr>
            <w:b w:val="0"/>
          </w:rPr>
          <w:t>n</w:t>
        </w:r>
      </w:ins>
      <w:ins w:id="778" w:author="Megan Lagermeier" w:date="2018-12-24T10:44:00Z">
        <w:r w:rsidR="001F190A">
          <w:rPr>
            <w:b w:val="0"/>
          </w:rPr>
          <w:t>ted</w:t>
        </w:r>
      </w:ins>
      <w:ins w:id="779" w:author="Megan Lagermeier" w:date="2018-12-24T13:19:00Z">
        <w:r w:rsidR="001F190A">
          <w:rPr>
            <w:b w:val="0"/>
          </w:rPr>
          <w:t xml:space="preserve"> a</w:t>
        </w:r>
      </w:ins>
      <w:ins w:id="780" w:author="Megan Lagermeier" w:date="2018-12-24T10:44:00Z">
        <w:r w:rsidR="001F190A">
          <w:rPr>
            <w:b w:val="0"/>
          </w:rPr>
          <w:t xml:space="preserve"> s</w:t>
        </w:r>
        <w:r w:rsidRPr="00AE27D2">
          <w:rPr>
            <w:b w:val="0"/>
          </w:rPr>
          <w:t>ingle entry point for handling different data formats (XML,</w:t>
        </w:r>
      </w:ins>
      <w:ins w:id="781" w:author="Megan Lagermeier" w:date="2018-12-24T11:42:00Z">
        <w:r w:rsidR="00415925">
          <w:rPr>
            <w:b w:val="0"/>
          </w:rPr>
          <w:t xml:space="preserve"> </w:t>
        </w:r>
      </w:ins>
      <w:ins w:id="782" w:author="Megan Lagermeier" w:date="2018-12-24T10:44:00Z">
        <w:r w:rsidRPr="00AE27D2">
          <w:rPr>
            <w:b w:val="0"/>
          </w:rPr>
          <w:t>AVRO,</w:t>
        </w:r>
      </w:ins>
      <w:ins w:id="783" w:author="Megan Lagermeier" w:date="2018-12-24T11:42:00Z">
        <w:r w:rsidR="00415925">
          <w:rPr>
            <w:b w:val="0"/>
          </w:rPr>
          <w:t xml:space="preserve"> </w:t>
        </w:r>
      </w:ins>
      <w:ins w:id="784" w:author="Megan Lagermeier" w:date="2018-12-24T10:44:00Z">
        <w:r w:rsidRPr="00AE27D2">
          <w:rPr>
            <w:b w:val="0"/>
          </w:rPr>
          <w:t>MsgPack etc.)</w:t>
        </w:r>
      </w:ins>
      <w:ins w:id="785" w:author="Megan Lagermeier" w:date="2018-12-24T11:42:00Z">
        <w:r w:rsidR="00415925">
          <w:rPr>
            <w:b w:val="0"/>
          </w:rPr>
          <w:t>.</w:t>
        </w:r>
      </w:ins>
    </w:p>
    <w:p w14:paraId="065E005B" w14:textId="6C35C8EA" w:rsidR="00AE27D2" w:rsidRPr="004A7A9A" w:rsidRDefault="00AE27D2">
      <w:pPr>
        <w:pStyle w:val="Body"/>
        <w:spacing w:before="0" w:after="240" w:line="360" w:lineRule="auto"/>
        <w:ind w:left="900"/>
        <w:rPr>
          <w:ins w:id="786" w:author="Megan Lagermeier" w:date="2018-12-24T10:44:00Z"/>
          <w:rFonts w:ascii="Trebuchet MS" w:hAnsi="Trebuchet MS"/>
        </w:rPr>
      </w:pPr>
      <w:ins w:id="787" w:author="Megan Lagermeier" w:date="2018-12-24T10:44:00Z">
        <w:r w:rsidRPr="004A7A9A">
          <w:rPr>
            <w:rFonts w:ascii="Trebuchet MS" w:hAnsi="Trebuchet MS"/>
            <w:b/>
            <w:bCs/>
          </w:rPr>
          <w:t>Change Details</w:t>
        </w:r>
        <w:r w:rsidRPr="004A7A9A">
          <w:rPr>
            <w:rFonts w:ascii="Trebuchet MS" w:hAnsi="Trebuchet MS"/>
          </w:rPr>
          <w:t xml:space="preserve"> -</w:t>
        </w:r>
        <w:r>
          <w:rPr>
            <w:rFonts w:ascii="Trebuchet MS" w:hAnsi="Trebuchet MS"/>
          </w:rPr>
          <w:t xml:space="preserve"> </w:t>
        </w:r>
        <w:r w:rsidR="001F190A">
          <w:rPr>
            <w:rFonts w:ascii="Trebuchet MS" w:hAnsi="Trebuchet MS"/>
          </w:rPr>
          <w:t xml:space="preserve">L6 was modified </w:t>
        </w:r>
      </w:ins>
      <w:ins w:id="788" w:author="Megan Lagermeier" w:date="2018-12-24T13:19:00Z">
        <w:r w:rsidR="001F190A">
          <w:rPr>
            <w:rFonts w:ascii="Trebuchet MS" w:hAnsi="Trebuchet MS"/>
          </w:rPr>
          <w:t>in order to</w:t>
        </w:r>
      </w:ins>
      <w:ins w:id="789" w:author="Megan Lagermeier" w:date="2018-12-24T13:20:00Z">
        <w:r w:rsidR="001F190A">
          <w:rPr>
            <w:rFonts w:ascii="Trebuchet MS" w:hAnsi="Trebuchet MS"/>
          </w:rPr>
          <w:t xml:space="preserve"> implement the ability to</w:t>
        </w:r>
      </w:ins>
      <w:ins w:id="790" w:author="Megan Lagermeier" w:date="2018-12-24T10:44:00Z">
        <w:r w:rsidR="001F190A">
          <w:rPr>
            <w:rFonts w:ascii="Trebuchet MS" w:hAnsi="Trebuchet MS"/>
          </w:rPr>
          <w:t xml:space="preserve"> handle </w:t>
        </w:r>
        <w:r w:rsidRPr="00AE27D2">
          <w:rPr>
            <w:rFonts w:ascii="Trebuchet MS" w:hAnsi="Trebuchet MS"/>
          </w:rPr>
          <w:t xml:space="preserve">any kind of incoming data format with </w:t>
        </w:r>
      </w:ins>
      <w:ins w:id="791" w:author="Megan Lagermeier" w:date="2018-12-24T11:42:00Z">
        <w:r w:rsidR="00415925">
          <w:rPr>
            <w:rFonts w:ascii="Trebuchet MS" w:hAnsi="Trebuchet MS"/>
          </w:rPr>
          <w:t xml:space="preserve">a </w:t>
        </w:r>
      </w:ins>
      <w:ins w:id="792" w:author="Megan Lagermeier" w:date="2018-12-24T10:44:00Z">
        <w:r w:rsidRPr="00AE27D2">
          <w:rPr>
            <w:rFonts w:ascii="Trebuchet MS" w:hAnsi="Trebuchet MS"/>
          </w:rPr>
          <w:t>single entry</w:t>
        </w:r>
        <w:r w:rsidR="00415925">
          <w:rPr>
            <w:rFonts w:ascii="Trebuchet MS" w:hAnsi="Trebuchet MS"/>
          </w:rPr>
          <w:t xml:space="preserve"> point. The c</w:t>
        </w:r>
        <w:r w:rsidRPr="00AE27D2">
          <w:rPr>
            <w:rFonts w:ascii="Trebuchet MS" w:hAnsi="Trebuchet MS"/>
          </w:rPr>
          <w:t xml:space="preserve">onfiguration file </w:t>
        </w:r>
      </w:ins>
      <w:ins w:id="793" w:author="Megan Lagermeier" w:date="2018-12-24T11:42:00Z">
        <w:r w:rsidR="00415925">
          <w:rPr>
            <w:rFonts w:ascii="Trebuchet MS" w:hAnsi="Trebuchet MS"/>
          </w:rPr>
          <w:t>will</w:t>
        </w:r>
      </w:ins>
      <w:ins w:id="794" w:author="Megan Lagermeier" w:date="2018-12-24T10:44:00Z">
        <w:r w:rsidRPr="00AE27D2">
          <w:rPr>
            <w:rFonts w:ascii="Trebuchet MS" w:hAnsi="Trebuchet MS"/>
          </w:rPr>
          <w:t xml:space="preserve"> be updated with </w:t>
        </w:r>
      </w:ins>
      <w:ins w:id="795" w:author="Megan Lagermeier" w:date="2018-12-24T11:42:00Z">
        <w:r w:rsidR="00415925">
          <w:rPr>
            <w:rFonts w:ascii="Trebuchet MS" w:hAnsi="Trebuchet MS"/>
          </w:rPr>
          <w:t xml:space="preserve">the </w:t>
        </w:r>
      </w:ins>
      <w:ins w:id="796" w:author="Megan Lagermeier" w:date="2018-12-24T10:44:00Z">
        <w:r w:rsidRPr="00AE27D2">
          <w:rPr>
            <w:rFonts w:ascii="Trebuchet MS" w:hAnsi="Trebuchet MS"/>
          </w:rPr>
          <w:t>corresponding Kafka topic name.</w:t>
        </w:r>
      </w:ins>
    </w:p>
    <w:p w14:paraId="5F404EAA" w14:textId="6669A6B3" w:rsidR="00AE27D2" w:rsidRPr="004A7A9A" w:rsidRDefault="00AE27D2">
      <w:pPr>
        <w:pStyle w:val="BodyText"/>
        <w:spacing w:after="240" w:line="360" w:lineRule="auto"/>
        <w:ind w:left="900"/>
        <w:rPr>
          <w:ins w:id="797" w:author="Megan Lagermeier" w:date="2018-12-24T10:44:00Z"/>
          <w:rFonts w:ascii="Trebuchet MS" w:hAnsi="Trebuchet MS" w:cstheme="minorBidi"/>
          <w:color w:val="808080" w:themeColor="background1" w:themeShade="80"/>
          <w:sz w:val="22"/>
          <w:szCs w:val="22"/>
        </w:rPr>
      </w:pPr>
      <w:ins w:id="798" w:author="Megan Lagermeier" w:date="2018-12-24T10:44:00Z">
        <w:r w:rsidRPr="004A7A9A">
          <w:rPr>
            <w:rFonts w:ascii="Trebuchet MS" w:hAnsi="Trebuchet MS"/>
            <w:b/>
            <w:bCs/>
            <w:sz w:val="22"/>
            <w:szCs w:val="22"/>
          </w:rPr>
          <w:t>Change Impacts</w:t>
        </w:r>
        <w:r w:rsidRPr="004A7A9A">
          <w:rPr>
            <w:rFonts w:ascii="Trebuchet MS" w:hAnsi="Trebuchet MS"/>
            <w:sz w:val="22"/>
            <w:szCs w:val="22"/>
          </w:rPr>
          <w:t xml:space="preserve"> - </w:t>
        </w:r>
      </w:ins>
      <w:ins w:id="799" w:author="Megan Lagermeier" w:date="2018-12-24T10:45:00Z">
        <w:r w:rsidRPr="00AE27D2">
          <w:rPr>
            <w:rFonts w:ascii="Trebuchet MS" w:hAnsi="Trebuchet MS"/>
            <w:sz w:val="22"/>
            <w:szCs w:val="22"/>
          </w:rPr>
          <w:t>L6</w:t>
        </w:r>
      </w:ins>
      <w:ins w:id="800" w:author="Megan Lagermeier" w:date="2018-12-24T13:20:00Z">
        <w:r w:rsidR="001F190A">
          <w:rPr>
            <w:rFonts w:ascii="Trebuchet MS" w:hAnsi="Trebuchet MS"/>
            <w:sz w:val="22"/>
            <w:szCs w:val="22"/>
          </w:rPr>
          <w:t xml:space="preserve"> </w:t>
        </w:r>
      </w:ins>
      <w:ins w:id="801" w:author="Megan Lagermeier" w:date="2018-12-24T10:45:00Z">
        <w:r w:rsidRPr="00AE27D2">
          <w:rPr>
            <w:rFonts w:ascii="Trebuchet MS" w:hAnsi="Trebuchet MS"/>
            <w:sz w:val="22"/>
            <w:szCs w:val="22"/>
          </w:rPr>
          <w:t>Connector</w:t>
        </w:r>
      </w:ins>
      <w:ins w:id="802" w:author="Megan Lagermeier" w:date="2018-12-24T11:42:00Z">
        <w:r w:rsidR="00415925">
          <w:rPr>
            <w:rFonts w:ascii="Trebuchet MS" w:hAnsi="Trebuchet MS"/>
            <w:sz w:val="22"/>
            <w:szCs w:val="22"/>
          </w:rPr>
          <w:t>.</w:t>
        </w:r>
      </w:ins>
    </w:p>
    <w:p w14:paraId="4116C505" w14:textId="77777777" w:rsidR="00AE27D2" w:rsidRDefault="00AE27D2">
      <w:pPr>
        <w:pStyle w:val="BodyText"/>
        <w:spacing w:after="240" w:line="360" w:lineRule="auto"/>
        <w:ind w:left="900"/>
        <w:rPr>
          <w:ins w:id="803" w:author="Megan Lagermeier" w:date="2018-12-24T10:44:00Z"/>
          <w:rFonts w:ascii="Trebuchet MS" w:hAnsi="Trebuchet MS"/>
          <w:sz w:val="22"/>
          <w:szCs w:val="22"/>
        </w:rPr>
      </w:pPr>
      <w:ins w:id="804" w:author="Megan Lagermeier" w:date="2018-12-24T10:44:00Z">
        <w:r w:rsidRPr="004A7A9A">
          <w:rPr>
            <w:rFonts w:ascii="Trebuchet MS" w:hAnsi="Trebuchet MS"/>
            <w:b/>
            <w:bCs/>
            <w:sz w:val="22"/>
            <w:szCs w:val="22"/>
          </w:rPr>
          <w:t>Change Configuration</w:t>
        </w:r>
        <w:r w:rsidRPr="004A7A9A">
          <w:rPr>
            <w:rFonts w:ascii="Trebuchet MS" w:hAnsi="Trebuchet MS"/>
            <w:sz w:val="22"/>
            <w:szCs w:val="22"/>
          </w:rPr>
          <w:t xml:space="preserve"> –</w:t>
        </w:r>
        <w:r w:rsidRPr="00A77502">
          <w:rPr>
            <w:rFonts w:ascii="Trebuchet MS" w:hAnsi="Trebuchet MS"/>
            <w:sz w:val="22"/>
            <w:szCs w:val="22"/>
          </w:rPr>
          <w:t xml:space="preserve"> </w:t>
        </w:r>
        <w:r w:rsidRPr="000968CA">
          <w:rPr>
            <w:rFonts w:ascii="Trebuchet MS" w:hAnsi="Trebuchet MS"/>
            <w:sz w:val="22"/>
            <w:szCs w:val="22"/>
          </w:rPr>
          <w:t xml:space="preserve">This change is not configurable.  </w:t>
        </w:r>
      </w:ins>
    </w:p>
    <w:p w14:paraId="7B41ADC1" w14:textId="4A5DFCAE" w:rsidR="00AE27D2" w:rsidRDefault="00AE27D2">
      <w:pPr>
        <w:pStyle w:val="BodyText"/>
        <w:spacing w:after="240" w:line="360" w:lineRule="auto"/>
        <w:ind w:left="900"/>
        <w:rPr>
          <w:ins w:id="805" w:author="Megan Lagermeier" w:date="2018-12-24T10:45:00Z"/>
          <w:rFonts w:ascii="Trebuchet MS" w:eastAsiaTheme="minorEastAsia" w:hAnsi="Trebuchet MS" w:cstheme="minorBidi"/>
          <w:sz w:val="22"/>
          <w:szCs w:val="22"/>
        </w:rPr>
      </w:pPr>
      <w:ins w:id="806" w:author="Megan Lagermeier" w:date="2018-12-24T10:45:00Z">
        <w:r>
          <w:rPr>
            <w:rFonts w:ascii="Trebuchet MS" w:eastAsiaTheme="minorEastAsia" w:hAnsi="Trebuchet MS" w:cstheme="minorBidi"/>
            <w:sz w:val="22"/>
            <w:szCs w:val="22"/>
          </w:rPr>
          <w:t>311121</w:t>
        </w:r>
      </w:ins>
    </w:p>
    <w:p w14:paraId="39E29171" w14:textId="44C152ED" w:rsidR="00AE27D2" w:rsidRPr="004A7A9A" w:rsidRDefault="00AE27D2">
      <w:pPr>
        <w:pStyle w:val="Heading4"/>
        <w:jc w:val="both"/>
        <w:rPr>
          <w:ins w:id="807" w:author="Megan Lagermeier" w:date="2018-12-24T10:45:00Z"/>
        </w:rPr>
        <w:pPrChange w:id="808" w:author="Megan Lagermeier" w:date="2018-12-24T11:05:00Z">
          <w:pPr>
            <w:pStyle w:val="Heading4"/>
          </w:pPr>
        </w:pPrChange>
      </w:pPr>
      <w:ins w:id="809" w:author="Megan Lagermeier" w:date="2018-12-24T10:45:00Z">
        <w:r w:rsidRPr="00F4173B">
          <w:t xml:space="preserve">Change </w:t>
        </w:r>
        <w:r w:rsidRPr="004A7A9A">
          <w:t xml:space="preserve">Description – </w:t>
        </w:r>
      </w:ins>
      <w:ins w:id="810" w:author="Megan Lagermeier" w:date="2018-12-24T13:20:00Z">
        <w:r w:rsidR="001F190A" w:rsidRPr="001F190A">
          <w:rPr>
            <w:b w:val="0"/>
            <w:rPrChange w:id="811" w:author="Megan Lagermeier" w:date="2018-12-24T13:21:00Z">
              <w:rPr/>
            </w:rPrChange>
          </w:rPr>
          <w:t>Modified</w:t>
        </w:r>
        <w:r w:rsidR="001F190A">
          <w:t xml:space="preserve"> </w:t>
        </w:r>
        <w:r w:rsidR="001F190A">
          <w:rPr>
            <w:b w:val="0"/>
          </w:rPr>
          <w:t>the</w:t>
        </w:r>
      </w:ins>
      <w:ins w:id="812" w:author="Megan Lagermeier" w:date="2018-12-24T10:45:00Z">
        <w:r w:rsidR="001F190A">
          <w:rPr>
            <w:b w:val="0"/>
          </w:rPr>
          <w:t xml:space="preserve"> Rest S</w:t>
        </w:r>
        <w:r w:rsidRPr="00AE27D2">
          <w:rPr>
            <w:b w:val="0"/>
          </w:rPr>
          <w:t xml:space="preserve">ervice </w:t>
        </w:r>
      </w:ins>
      <w:ins w:id="813" w:author="Megan Lagermeier" w:date="2018-12-24T13:20:00Z">
        <w:r w:rsidR="001F190A">
          <w:rPr>
            <w:b w:val="0"/>
          </w:rPr>
          <w:t>so that when it is</w:t>
        </w:r>
      </w:ins>
      <w:ins w:id="814" w:author="Megan Lagermeier" w:date="2018-12-24T10:45:00Z">
        <w:r w:rsidRPr="00AE27D2">
          <w:rPr>
            <w:b w:val="0"/>
          </w:rPr>
          <w:t xml:space="preserve"> down</w:t>
        </w:r>
      </w:ins>
      <w:ins w:id="815" w:author="Megan Lagermeier" w:date="2018-12-24T11:42:00Z">
        <w:r w:rsidR="00415925">
          <w:rPr>
            <w:b w:val="0"/>
          </w:rPr>
          <w:t>,</w:t>
        </w:r>
      </w:ins>
      <w:ins w:id="816" w:author="Megan Lagermeier" w:date="2018-12-24T10:45:00Z">
        <w:r w:rsidRPr="00AE27D2">
          <w:rPr>
            <w:b w:val="0"/>
          </w:rPr>
          <w:t xml:space="preserve"> </w:t>
        </w:r>
      </w:ins>
      <w:ins w:id="817" w:author="Megan Lagermeier" w:date="2018-12-24T13:20:00Z">
        <w:r w:rsidR="001F190A">
          <w:rPr>
            <w:b w:val="0"/>
          </w:rPr>
          <w:t>EWS</w:t>
        </w:r>
      </w:ins>
      <w:ins w:id="818" w:author="Megan Lagermeier" w:date="2018-12-24T10:45:00Z">
        <w:r w:rsidRPr="00AE27D2">
          <w:rPr>
            <w:b w:val="0"/>
          </w:rPr>
          <w:t xml:space="preserve"> </w:t>
        </w:r>
      </w:ins>
      <w:ins w:id="819" w:author="Megan Lagermeier" w:date="2018-12-24T13:21:00Z">
        <w:r w:rsidR="001F190A">
          <w:rPr>
            <w:b w:val="0"/>
          </w:rPr>
          <w:t>will</w:t>
        </w:r>
      </w:ins>
      <w:ins w:id="820" w:author="Megan Lagermeier" w:date="2018-12-24T10:45:00Z">
        <w:r w:rsidRPr="00AE27D2">
          <w:rPr>
            <w:b w:val="0"/>
          </w:rPr>
          <w:t xml:space="preserve"> retry the same </w:t>
        </w:r>
      </w:ins>
      <w:ins w:id="821" w:author="Megan Lagermeier" w:date="2018-12-24T13:21:00Z">
        <w:r w:rsidR="001F190A">
          <w:rPr>
            <w:b w:val="0"/>
          </w:rPr>
          <w:t>message</w:t>
        </w:r>
      </w:ins>
      <w:ins w:id="822" w:author="Megan Lagermeier" w:date="2018-12-24T10:45:00Z">
        <w:r w:rsidRPr="00AE27D2">
          <w:rPr>
            <w:b w:val="0"/>
          </w:rPr>
          <w:t xml:space="preserve"> based on </w:t>
        </w:r>
      </w:ins>
      <w:ins w:id="823" w:author="Megan Lagermeier" w:date="2018-12-24T11:43:00Z">
        <w:r w:rsidR="00415925">
          <w:rPr>
            <w:b w:val="0"/>
          </w:rPr>
          <w:t xml:space="preserve">the </w:t>
        </w:r>
      </w:ins>
      <w:ins w:id="824" w:author="Megan Lagermeier" w:date="2018-12-24T10:45:00Z">
        <w:r w:rsidRPr="00AE27D2">
          <w:rPr>
            <w:b w:val="0"/>
          </w:rPr>
          <w:t>config</w:t>
        </w:r>
      </w:ins>
      <w:ins w:id="825" w:author="Chris Shivers" w:date="2018-12-27T11:29:00Z">
        <w:r w:rsidR="00652AC6">
          <w:rPr>
            <w:b w:val="0"/>
          </w:rPr>
          <w:t>uration</w:t>
        </w:r>
      </w:ins>
      <w:ins w:id="826" w:author="Megan Lagermeier" w:date="2018-12-24T10:45:00Z">
        <w:r w:rsidRPr="00AE27D2">
          <w:rPr>
            <w:b w:val="0"/>
          </w:rPr>
          <w:t xml:space="preserve"> param</w:t>
        </w:r>
      </w:ins>
      <w:ins w:id="827" w:author="Chris Shivers" w:date="2018-12-27T11:29:00Z">
        <w:r w:rsidR="00652AC6">
          <w:rPr>
            <w:b w:val="0"/>
          </w:rPr>
          <w:t>eters</w:t>
        </w:r>
      </w:ins>
      <w:ins w:id="828" w:author="Megan Lagermeier" w:date="2018-12-24T10:45:00Z">
        <w:r w:rsidRPr="00AE27D2">
          <w:rPr>
            <w:b w:val="0"/>
          </w:rPr>
          <w:t>s given</w:t>
        </w:r>
      </w:ins>
      <w:ins w:id="829" w:author="Megan Lagermeier" w:date="2018-12-24T11:42:00Z">
        <w:r w:rsidR="00415925">
          <w:rPr>
            <w:b w:val="0"/>
          </w:rPr>
          <w:t>.</w:t>
        </w:r>
      </w:ins>
    </w:p>
    <w:p w14:paraId="43F2628F" w14:textId="13774597" w:rsidR="00AE27D2" w:rsidRPr="004A7A9A" w:rsidRDefault="00AE27D2">
      <w:pPr>
        <w:pStyle w:val="Body"/>
        <w:spacing w:before="0" w:after="240" w:line="360" w:lineRule="auto"/>
        <w:ind w:left="900"/>
        <w:rPr>
          <w:ins w:id="830" w:author="Megan Lagermeier" w:date="2018-12-24T10:45:00Z"/>
          <w:rFonts w:ascii="Trebuchet MS" w:hAnsi="Trebuchet MS"/>
        </w:rPr>
      </w:pPr>
      <w:ins w:id="831" w:author="Megan Lagermeier" w:date="2018-12-24T10:45:00Z">
        <w:r w:rsidRPr="004A7A9A">
          <w:rPr>
            <w:rFonts w:ascii="Trebuchet MS" w:hAnsi="Trebuchet MS"/>
            <w:b/>
            <w:bCs/>
          </w:rPr>
          <w:t>Change Details</w:t>
        </w:r>
        <w:r w:rsidRPr="004A7A9A">
          <w:rPr>
            <w:rFonts w:ascii="Trebuchet MS" w:hAnsi="Trebuchet MS"/>
          </w:rPr>
          <w:t xml:space="preserve"> </w:t>
        </w:r>
      </w:ins>
      <w:ins w:id="832" w:author="Megan Lagermeier" w:date="2018-12-24T13:21:00Z">
        <w:r w:rsidR="001F190A">
          <w:rPr>
            <w:rFonts w:ascii="Trebuchet MS" w:hAnsi="Trebuchet MS"/>
          </w:rPr>
          <w:t>–</w:t>
        </w:r>
      </w:ins>
      <w:ins w:id="833" w:author="Megan Lagermeier" w:date="2018-12-24T10:45:00Z">
        <w:r>
          <w:rPr>
            <w:rFonts w:ascii="Trebuchet MS" w:hAnsi="Trebuchet MS"/>
          </w:rPr>
          <w:t xml:space="preserve"> </w:t>
        </w:r>
      </w:ins>
      <w:ins w:id="834" w:author="Megan Lagermeier" w:date="2018-12-24T13:21:00Z">
        <w:r w:rsidR="001F190A">
          <w:rPr>
            <w:rFonts w:ascii="Trebuchet MS" w:hAnsi="Trebuchet MS"/>
          </w:rPr>
          <w:t xml:space="preserve">EWS will now </w:t>
        </w:r>
      </w:ins>
      <w:ins w:id="835" w:author="Megan Lagermeier" w:date="2018-12-24T10:45:00Z">
        <w:r w:rsidR="001F190A">
          <w:rPr>
            <w:rFonts w:ascii="Trebuchet MS" w:hAnsi="Trebuchet MS"/>
          </w:rPr>
          <w:t>r</w:t>
        </w:r>
        <w:r w:rsidRPr="00AE27D2">
          <w:rPr>
            <w:rFonts w:ascii="Trebuchet MS" w:hAnsi="Trebuchet MS"/>
          </w:rPr>
          <w:t>etry the logic with exponential backoff settings</w:t>
        </w:r>
      </w:ins>
      <w:ins w:id="836" w:author="Megan Lagermeier" w:date="2018-12-24T11:43:00Z">
        <w:r w:rsidR="00415925">
          <w:rPr>
            <w:rFonts w:ascii="Trebuchet MS" w:hAnsi="Trebuchet MS"/>
          </w:rPr>
          <w:t>.</w:t>
        </w:r>
      </w:ins>
    </w:p>
    <w:p w14:paraId="44BBDEDE" w14:textId="3C580D9E" w:rsidR="00AE27D2" w:rsidRPr="004A7A9A" w:rsidRDefault="00AE27D2">
      <w:pPr>
        <w:pStyle w:val="BodyText"/>
        <w:spacing w:after="240" w:line="360" w:lineRule="auto"/>
        <w:ind w:left="900"/>
        <w:rPr>
          <w:ins w:id="837" w:author="Megan Lagermeier" w:date="2018-12-24T10:45:00Z"/>
          <w:rFonts w:ascii="Trebuchet MS" w:hAnsi="Trebuchet MS" w:cstheme="minorBidi"/>
          <w:color w:val="808080" w:themeColor="background1" w:themeShade="80"/>
          <w:sz w:val="22"/>
          <w:szCs w:val="22"/>
        </w:rPr>
      </w:pPr>
      <w:ins w:id="838" w:author="Megan Lagermeier" w:date="2018-12-24T10:45:00Z">
        <w:r w:rsidRPr="004A7A9A">
          <w:rPr>
            <w:rFonts w:ascii="Trebuchet MS" w:hAnsi="Trebuchet MS"/>
            <w:b/>
            <w:bCs/>
            <w:sz w:val="22"/>
            <w:szCs w:val="22"/>
          </w:rPr>
          <w:t>Change Impacts</w:t>
        </w:r>
        <w:r w:rsidRPr="004A7A9A">
          <w:rPr>
            <w:rFonts w:ascii="Trebuchet MS" w:hAnsi="Trebuchet MS"/>
            <w:sz w:val="22"/>
            <w:szCs w:val="22"/>
          </w:rPr>
          <w:t xml:space="preserve"> - </w:t>
        </w:r>
      </w:ins>
      <w:ins w:id="839" w:author="Megan Lagermeier" w:date="2018-12-24T11:43:00Z">
        <w:r w:rsidR="00415925">
          <w:rPr>
            <w:rFonts w:ascii="Trebuchet MS" w:hAnsi="Trebuchet MS"/>
            <w:sz w:val="22"/>
            <w:szCs w:val="22"/>
          </w:rPr>
          <w:t>N</w:t>
        </w:r>
      </w:ins>
      <w:ins w:id="840" w:author="Megan Lagermeier" w:date="2018-12-24T10:45:00Z">
        <w:r w:rsidRPr="00AE27D2">
          <w:rPr>
            <w:rFonts w:ascii="Trebuchet MS" w:hAnsi="Trebuchet MS"/>
            <w:sz w:val="22"/>
            <w:szCs w:val="22"/>
          </w:rPr>
          <w:t>o impact on the existing functionalities</w:t>
        </w:r>
      </w:ins>
      <w:ins w:id="841" w:author="Megan Lagermeier" w:date="2018-12-24T11:43:00Z">
        <w:r w:rsidR="00415925">
          <w:rPr>
            <w:rFonts w:ascii="Trebuchet MS" w:hAnsi="Trebuchet MS"/>
            <w:sz w:val="22"/>
            <w:szCs w:val="22"/>
          </w:rPr>
          <w:t>.</w:t>
        </w:r>
      </w:ins>
    </w:p>
    <w:p w14:paraId="7661B918" w14:textId="77777777" w:rsidR="00AE27D2" w:rsidRDefault="00AE27D2">
      <w:pPr>
        <w:pStyle w:val="BodyText"/>
        <w:spacing w:after="240" w:line="360" w:lineRule="auto"/>
        <w:ind w:left="900"/>
        <w:rPr>
          <w:ins w:id="842" w:author="Megan Lagermeier" w:date="2018-12-24T10:45:00Z"/>
          <w:rFonts w:ascii="Trebuchet MS" w:hAnsi="Trebuchet MS"/>
          <w:sz w:val="22"/>
          <w:szCs w:val="22"/>
        </w:rPr>
      </w:pPr>
      <w:ins w:id="843" w:author="Megan Lagermeier" w:date="2018-12-24T10:45:00Z">
        <w:r w:rsidRPr="004A7A9A">
          <w:rPr>
            <w:rFonts w:ascii="Trebuchet MS" w:hAnsi="Trebuchet MS"/>
            <w:b/>
            <w:bCs/>
            <w:sz w:val="22"/>
            <w:szCs w:val="22"/>
          </w:rPr>
          <w:t>Change Configuration</w:t>
        </w:r>
        <w:r w:rsidRPr="004A7A9A">
          <w:rPr>
            <w:rFonts w:ascii="Trebuchet MS" w:hAnsi="Trebuchet MS"/>
            <w:sz w:val="22"/>
            <w:szCs w:val="22"/>
          </w:rPr>
          <w:t xml:space="preserve"> –</w:t>
        </w:r>
        <w:r w:rsidRPr="00A77502">
          <w:rPr>
            <w:rFonts w:ascii="Trebuchet MS" w:hAnsi="Trebuchet MS"/>
            <w:sz w:val="22"/>
            <w:szCs w:val="22"/>
          </w:rPr>
          <w:t xml:space="preserve"> </w:t>
        </w:r>
        <w:r w:rsidRPr="000968CA">
          <w:rPr>
            <w:rFonts w:ascii="Trebuchet MS" w:hAnsi="Trebuchet MS"/>
            <w:sz w:val="22"/>
            <w:szCs w:val="22"/>
          </w:rPr>
          <w:t xml:space="preserve">This change is not configurable.  </w:t>
        </w:r>
      </w:ins>
    </w:p>
    <w:p w14:paraId="52E86E76" w14:textId="49B2A501" w:rsidR="00AE27D2" w:rsidRDefault="00AE27D2">
      <w:pPr>
        <w:pStyle w:val="BodyText"/>
        <w:spacing w:after="240" w:line="360" w:lineRule="auto"/>
        <w:ind w:left="900"/>
        <w:rPr>
          <w:ins w:id="844" w:author="Megan Lagermeier" w:date="2018-12-24T10:45:00Z"/>
          <w:rFonts w:ascii="Trebuchet MS" w:eastAsiaTheme="minorEastAsia" w:hAnsi="Trebuchet MS" w:cstheme="minorBidi"/>
          <w:sz w:val="22"/>
          <w:szCs w:val="22"/>
        </w:rPr>
      </w:pPr>
      <w:ins w:id="845" w:author="Megan Lagermeier" w:date="2018-12-24T10:45:00Z">
        <w:r>
          <w:rPr>
            <w:rFonts w:ascii="Trebuchet MS" w:eastAsiaTheme="minorEastAsia" w:hAnsi="Trebuchet MS" w:cstheme="minorBidi"/>
            <w:sz w:val="22"/>
            <w:szCs w:val="22"/>
          </w:rPr>
          <w:t>311782</w:t>
        </w:r>
      </w:ins>
    </w:p>
    <w:p w14:paraId="30644C65" w14:textId="251E011A" w:rsidR="00AE27D2" w:rsidRPr="004A7A9A" w:rsidRDefault="00AE27D2">
      <w:pPr>
        <w:pStyle w:val="Heading4"/>
        <w:jc w:val="both"/>
        <w:rPr>
          <w:ins w:id="846" w:author="Megan Lagermeier" w:date="2018-12-24T10:45:00Z"/>
        </w:rPr>
        <w:pPrChange w:id="847" w:author="Megan Lagermeier" w:date="2018-12-24T11:05:00Z">
          <w:pPr>
            <w:pStyle w:val="Heading4"/>
          </w:pPr>
        </w:pPrChange>
      </w:pPr>
      <w:ins w:id="848" w:author="Megan Lagermeier" w:date="2018-12-24T10:45:00Z">
        <w:r w:rsidRPr="00F4173B">
          <w:t xml:space="preserve">Change </w:t>
        </w:r>
        <w:r w:rsidRPr="004A7A9A">
          <w:t xml:space="preserve">Description – </w:t>
        </w:r>
      </w:ins>
      <w:ins w:id="849" w:author="Megan Lagermeier" w:date="2018-12-24T13:21:00Z">
        <w:r w:rsidR="001F190A" w:rsidRPr="001F190A">
          <w:rPr>
            <w:b w:val="0"/>
            <w:rPrChange w:id="850" w:author="Megan Lagermeier" w:date="2018-12-24T13:21:00Z">
              <w:rPr/>
            </w:rPrChange>
          </w:rPr>
          <w:t>Added</w:t>
        </w:r>
      </w:ins>
      <w:ins w:id="851" w:author="Megan Lagermeier" w:date="2018-12-24T11:43:00Z">
        <w:r w:rsidR="001F190A">
          <w:rPr>
            <w:b w:val="0"/>
          </w:rPr>
          <w:t xml:space="preserve"> c</w:t>
        </w:r>
      </w:ins>
      <w:ins w:id="852" w:author="Megan Lagermeier" w:date="2018-12-24T10:48:00Z">
        <w:r w:rsidRPr="00AE27D2">
          <w:rPr>
            <w:b w:val="0"/>
          </w:rPr>
          <w:t>amel route exception flowing to</w:t>
        </w:r>
      </w:ins>
      <w:ins w:id="853" w:author="Megan Lagermeier" w:date="2018-12-24T13:21:00Z">
        <w:r w:rsidR="001F190A">
          <w:rPr>
            <w:b w:val="0"/>
          </w:rPr>
          <w:t xml:space="preserve"> the</w:t>
        </w:r>
      </w:ins>
      <w:ins w:id="854" w:author="Megan Lagermeier" w:date="2018-12-24T10:48:00Z">
        <w:r w:rsidRPr="00AE27D2">
          <w:rPr>
            <w:b w:val="0"/>
          </w:rPr>
          <w:t xml:space="preserve"> caller method</w:t>
        </w:r>
      </w:ins>
      <w:ins w:id="855" w:author="Megan Lagermeier" w:date="2018-12-24T11:43:00Z">
        <w:r w:rsidR="00415925">
          <w:rPr>
            <w:b w:val="0"/>
          </w:rPr>
          <w:t>.</w:t>
        </w:r>
      </w:ins>
    </w:p>
    <w:p w14:paraId="12D39802" w14:textId="352A7FB6" w:rsidR="00AE27D2" w:rsidRPr="004A7A9A" w:rsidRDefault="00AE27D2">
      <w:pPr>
        <w:pStyle w:val="Body"/>
        <w:spacing w:before="0" w:after="240" w:line="360" w:lineRule="auto"/>
        <w:ind w:left="900"/>
        <w:rPr>
          <w:ins w:id="856" w:author="Megan Lagermeier" w:date="2018-12-24T10:45:00Z"/>
          <w:rFonts w:ascii="Trebuchet MS" w:hAnsi="Trebuchet MS"/>
        </w:rPr>
      </w:pPr>
      <w:ins w:id="857" w:author="Megan Lagermeier" w:date="2018-12-24T10:45:00Z">
        <w:r w:rsidRPr="004A7A9A">
          <w:rPr>
            <w:rFonts w:ascii="Trebuchet MS" w:hAnsi="Trebuchet MS"/>
            <w:b/>
            <w:bCs/>
          </w:rPr>
          <w:t>Change Details</w:t>
        </w:r>
        <w:r w:rsidRPr="004A7A9A">
          <w:rPr>
            <w:rFonts w:ascii="Trebuchet MS" w:hAnsi="Trebuchet MS"/>
          </w:rPr>
          <w:t xml:space="preserve"> -</w:t>
        </w:r>
        <w:r>
          <w:rPr>
            <w:rFonts w:ascii="Trebuchet MS" w:hAnsi="Trebuchet MS"/>
          </w:rPr>
          <w:t xml:space="preserve"> </w:t>
        </w:r>
      </w:ins>
      <w:ins w:id="858" w:author="Megan Lagermeier" w:date="2018-12-24T10:48:00Z">
        <w:r w:rsidR="00415925">
          <w:rPr>
            <w:rFonts w:ascii="Trebuchet MS" w:hAnsi="Trebuchet MS"/>
          </w:rPr>
          <w:t>T</w:t>
        </w:r>
        <w:r w:rsidRPr="00AE27D2">
          <w:rPr>
            <w:rFonts w:ascii="Trebuchet MS" w:hAnsi="Trebuchet MS"/>
          </w:rPr>
          <w:t xml:space="preserve">his </w:t>
        </w:r>
      </w:ins>
      <w:ins w:id="859" w:author="Megan Lagermeier" w:date="2018-12-24T13:21:00Z">
        <w:r w:rsidR="001F190A">
          <w:rPr>
            <w:rFonts w:ascii="Trebuchet MS" w:hAnsi="Trebuchet MS"/>
          </w:rPr>
          <w:t xml:space="preserve">enhancement </w:t>
        </w:r>
      </w:ins>
      <w:ins w:id="860" w:author="Megan Lagermeier" w:date="2018-12-24T10:48:00Z">
        <w:r w:rsidRPr="00AE27D2">
          <w:rPr>
            <w:rFonts w:ascii="Trebuchet MS" w:hAnsi="Trebuchet MS"/>
          </w:rPr>
          <w:t>will handle</w:t>
        </w:r>
      </w:ins>
      <w:ins w:id="861" w:author="Megan Lagermeier" w:date="2018-12-24T13:21:00Z">
        <w:r w:rsidR="001F190A">
          <w:rPr>
            <w:rFonts w:ascii="Trebuchet MS" w:hAnsi="Trebuchet MS"/>
          </w:rPr>
          <w:t xml:space="preserve"> all of</w:t>
        </w:r>
      </w:ins>
      <w:ins w:id="862" w:author="Megan Lagermeier" w:date="2018-12-24T10:48:00Z">
        <w:r w:rsidRPr="00AE27D2">
          <w:rPr>
            <w:rFonts w:ascii="Trebuchet MS" w:hAnsi="Trebuchet MS"/>
          </w:rPr>
          <w:t xml:space="preserve"> the exceptions raised in the camel routes</w:t>
        </w:r>
      </w:ins>
      <w:ins w:id="863" w:author="Megan Lagermeier" w:date="2018-12-24T11:43:00Z">
        <w:r w:rsidR="00415925">
          <w:rPr>
            <w:rFonts w:ascii="Trebuchet MS" w:hAnsi="Trebuchet MS"/>
          </w:rPr>
          <w:t>.</w:t>
        </w:r>
      </w:ins>
    </w:p>
    <w:p w14:paraId="5A7B4BFB" w14:textId="22A79BE0" w:rsidR="00AE27D2" w:rsidRPr="004A7A9A" w:rsidRDefault="00AE27D2">
      <w:pPr>
        <w:pStyle w:val="BodyText"/>
        <w:spacing w:after="240" w:line="360" w:lineRule="auto"/>
        <w:ind w:left="900"/>
        <w:rPr>
          <w:ins w:id="864" w:author="Megan Lagermeier" w:date="2018-12-24T10:45:00Z"/>
          <w:rFonts w:ascii="Trebuchet MS" w:hAnsi="Trebuchet MS" w:cstheme="minorBidi"/>
          <w:color w:val="808080" w:themeColor="background1" w:themeShade="80"/>
          <w:sz w:val="22"/>
          <w:szCs w:val="22"/>
        </w:rPr>
      </w:pPr>
      <w:ins w:id="865" w:author="Megan Lagermeier" w:date="2018-12-24T10:45:00Z">
        <w:r w:rsidRPr="004A7A9A">
          <w:rPr>
            <w:rFonts w:ascii="Trebuchet MS" w:hAnsi="Trebuchet MS"/>
            <w:b/>
            <w:bCs/>
            <w:sz w:val="22"/>
            <w:szCs w:val="22"/>
          </w:rPr>
          <w:t>Change Impacts</w:t>
        </w:r>
        <w:r w:rsidRPr="004A7A9A">
          <w:rPr>
            <w:rFonts w:ascii="Trebuchet MS" w:hAnsi="Trebuchet MS"/>
            <w:sz w:val="22"/>
            <w:szCs w:val="22"/>
          </w:rPr>
          <w:t xml:space="preserve"> - </w:t>
        </w:r>
      </w:ins>
      <w:ins w:id="866" w:author="Megan Lagermeier" w:date="2018-12-24T10:48:00Z">
        <w:r w:rsidRPr="00AE27D2">
          <w:rPr>
            <w:rFonts w:ascii="Trebuchet MS" w:hAnsi="Trebuchet MS"/>
            <w:sz w:val="22"/>
            <w:szCs w:val="22"/>
          </w:rPr>
          <w:t>No impact on existing functionality.</w:t>
        </w:r>
      </w:ins>
    </w:p>
    <w:p w14:paraId="471ED26C" w14:textId="77777777" w:rsidR="00AE27D2" w:rsidRDefault="00AE27D2">
      <w:pPr>
        <w:pStyle w:val="BodyText"/>
        <w:spacing w:after="240" w:line="360" w:lineRule="auto"/>
        <w:ind w:left="900"/>
        <w:rPr>
          <w:ins w:id="867" w:author="Megan Lagermeier" w:date="2018-12-24T10:45:00Z"/>
          <w:rFonts w:ascii="Trebuchet MS" w:hAnsi="Trebuchet MS"/>
          <w:sz w:val="22"/>
          <w:szCs w:val="22"/>
        </w:rPr>
      </w:pPr>
      <w:ins w:id="868" w:author="Megan Lagermeier" w:date="2018-12-24T10:45:00Z">
        <w:r w:rsidRPr="004A7A9A">
          <w:rPr>
            <w:rFonts w:ascii="Trebuchet MS" w:hAnsi="Trebuchet MS"/>
            <w:b/>
            <w:bCs/>
            <w:sz w:val="22"/>
            <w:szCs w:val="22"/>
          </w:rPr>
          <w:t>Change Configuration</w:t>
        </w:r>
        <w:r w:rsidRPr="004A7A9A">
          <w:rPr>
            <w:rFonts w:ascii="Trebuchet MS" w:hAnsi="Trebuchet MS"/>
            <w:sz w:val="22"/>
            <w:szCs w:val="22"/>
          </w:rPr>
          <w:t xml:space="preserve"> –</w:t>
        </w:r>
        <w:r w:rsidRPr="00A77502">
          <w:rPr>
            <w:rFonts w:ascii="Trebuchet MS" w:hAnsi="Trebuchet MS"/>
            <w:sz w:val="22"/>
            <w:szCs w:val="22"/>
          </w:rPr>
          <w:t xml:space="preserve"> </w:t>
        </w:r>
        <w:r w:rsidRPr="000968CA">
          <w:rPr>
            <w:rFonts w:ascii="Trebuchet MS" w:hAnsi="Trebuchet MS"/>
            <w:sz w:val="22"/>
            <w:szCs w:val="22"/>
          </w:rPr>
          <w:t xml:space="preserve">This change is not configurable.  </w:t>
        </w:r>
      </w:ins>
    </w:p>
    <w:p w14:paraId="2619371E" w14:textId="047B44D7" w:rsidR="00AE27D2" w:rsidRDefault="00AE27D2">
      <w:pPr>
        <w:pStyle w:val="BodyText"/>
        <w:spacing w:after="240" w:line="360" w:lineRule="auto"/>
        <w:ind w:left="900"/>
        <w:rPr>
          <w:ins w:id="869" w:author="Megan Lagermeier" w:date="2018-12-24T10:48:00Z"/>
          <w:rFonts w:ascii="Trebuchet MS" w:eastAsiaTheme="minorEastAsia" w:hAnsi="Trebuchet MS" w:cstheme="minorBidi"/>
          <w:sz w:val="22"/>
          <w:szCs w:val="22"/>
        </w:rPr>
      </w:pPr>
      <w:ins w:id="870" w:author="Megan Lagermeier" w:date="2018-12-24T10:47:00Z">
        <w:r>
          <w:rPr>
            <w:rFonts w:ascii="Trebuchet MS" w:eastAsiaTheme="minorEastAsia" w:hAnsi="Trebuchet MS" w:cstheme="minorBidi"/>
            <w:sz w:val="22"/>
            <w:szCs w:val="22"/>
          </w:rPr>
          <w:t>311783</w:t>
        </w:r>
      </w:ins>
    </w:p>
    <w:p w14:paraId="351B58D7" w14:textId="4943A7EC" w:rsidR="00AE27D2" w:rsidRPr="004A7A9A" w:rsidRDefault="00AE27D2">
      <w:pPr>
        <w:pStyle w:val="Heading4"/>
        <w:jc w:val="both"/>
        <w:rPr>
          <w:ins w:id="871" w:author="Megan Lagermeier" w:date="2018-12-24T10:48:00Z"/>
        </w:rPr>
        <w:pPrChange w:id="872" w:author="Megan Lagermeier" w:date="2018-12-24T11:05:00Z">
          <w:pPr>
            <w:pStyle w:val="Heading4"/>
          </w:pPr>
        </w:pPrChange>
      </w:pPr>
      <w:ins w:id="873" w:author="Megan Lagermeier" w:date="2018-12-24T10:48:00Z">
        <w:r w:rsidRPr="00F4173B">
          <w:t xml:space="preserve">Change </w:t>
        </w:r>
        <w:r w:rsidRPr="004A7A9A">
          <w:t xml:space="preserve">Description – </w:t>
        </w:r>
      </w:ins>
      <w:ins w:id="874" w:author="Megan Lagermeier" w:date="2018-12-24T10:49:00Z">
        <w:r w:rsidR="00415925">
          <w:rPr>
            <w:b w:val="0"/>
          </w:rPr>
          <w:t>U</w:t>
        </w:r>
        <w:r w:rsidR="00D51848" w:rsidRPr="00D51848">
          <w:rPr>
            <w:b w:val="0"/>
          </w:rPr>
          <w:t>p</w:t>
        </w:r>
        <w:r w:rsidR="001F190A">
          <w:rPr>
            <w:b w:val="0"/>
          </w:rPr>
          <w:t xml:space="preserve">dated </w:t>
        </w:r>
        <w:r w:rsidR="00D51848" w:rsidRPr="00D51848">
          <w:rPr>
            <w:b w:val="0"/>
          </w:rPr>
          <w:t>the POM Versions.</w:t>
        </w:r>
      </w:ins>
    </w:p>
    <w:p w14:paraId="752BFCD5" w14:textId="6078B934" w:rsidR="00AE27D2" w:rsidRPr="004A7A9A" w:rsidRDefault="00AE27D2">
      <w:pPr>
        <w:pStyle w:val="Body"/>
        <w:spacing w:before="0" w:after="240" w:line="360" w:lineRule="auto"/>
        <w:ind w:left="900"/>
        <w:rPr>
          <w:ins w:id="875" w:author="Megan Lagermeier" w:date="2018-12-24T10:48:00Z"/>
          <w:rFonts w:ascii="Trebuchet MS" w:hAnsi="Trebuchet MS"/>
        </w:rPr>
      </w:pPr>
      <w:ins w:id="876" w:author="Megan Lagermeier" w:date="2018-12-24T10:48:00Z">
        <w:r w:rsidRPr="004A7A9A">
          <w:rPr>
            <w:rFonts w:ascii="Trebuchet MS" w:hAnsi="Trebuchet MS"/>
            <w:b/>
            <w:bCs/>
          </w:rPr>
          <w:t>Change Details</w:t>
        </w:r>
        <w:r w:rsidRPr="004A7A9A">
          <w:rPr>
            <w:rFonts w:ascii="Trebuchet MS" w:hAnsi="Trebuchet MS"/>
          </w:rPr>
          <w:t xml:space="preserve"> </w:t>
        </w:r>
      </w:ins>
      <w:ins w:id="877" w:author="Megan Lagermeier" w:date="2018-12-24T13:22:00Z">
        <w:r w:rsidR="001F190A">
          <w:rPr>
            <w:rFonts w:ascii="Trebuchet MS" w:hAnsi="Trebuchet MS"/>
          </w:rPr>
          <w:t>–</w:t>
        </w:r>
      </w:ins>
      <w:ins w:id="878" w:author="Megan Lagermeier" w:date="2018-12-24T10:48:00Z">
        <w:r>
          <w:rPr>
            <w:rFonts w:ascii="Trebuchet MS" w:hAnsi="Trebuchet MS"/>
          </w:rPr>
          <w:t xml:space="preserve"> </w:t>
        </w:r>
      </w:ins>
      <w:ins w:id="879" w:author="Megan Lagermeier" w:date="2018-12-24T10:49:00Z">
        <w:r w:rsidR="001F190A">
          <w:rPr>
            <w:rFonts w:ascii="Trebuchet MS" w:hAnsi="Trebuchet MS"/>
          </w:rPr>
          <w:t xml:space="preserve">A modification was made in order to </w:t>
        </w:r>
        <w:r w:rsidR="00D51848" w:rsidRPr="00D51848">
          <w:rPr>
            <w:rFonts w:ascii="Trebuchet MS" w:hAnsi="Trebuchet MS"/>
          </w:rPr>
          <w:t>update the POM Versions on each release wise.</w:t>
        </w:r>
      </w:ins>
    </w:p>
    <w:p w14:paraId="338F6839" w14:textId="77777777" w:rsidR="00AE27D2" w:rsidRPr="004A7A9A" w:rsidRDefault="00AE27D2">
      <w:pPr>
        <w:pStyle w:val="BodyText"/>
        <w:spacing w:after="240" w:line="360" w:lineRule="auto"/>
        <w:ind w:left="900"/>
        <w:rPr>
          <w:ins w:id="880" w:author="Megan Lagermeier" w:date="2018-12-24T10:48:00Z"/>
          <w:rFonts w:ascii="Trebuchet MS" w:hAnsi="Trebuchet MS" w:cstheme="minorBidi"/>
          <w:color w:val="808080" w:themeColor="background1" w:themeShade="80"/>
          <w:sz w:val="22"/>
          <w:szCs w:val="22"/>
        </w:rPr>
      </w:pPr>
      <w:ins w:id="881" w:author="Megan Lagermeier" w:date="2018-12-24T10:48:00Z">
        <w:r w:rsidRPr="004A7A9A">
          <w:rPr>
            <w:rFonts w:ascii="Trebuchet MS" w:hAnsi="Trebuchet MS"/>
            <w:b/>
            <w:bCs/>
            <w:sz w:val="22"/>
            <w:szCs w:val="22"/>
          </w:rPr>
          <w:lastRenderedPageBreak/>
          <w:t>Change Impacts</w:t>
        </w:r>
        <w:r w:rsidRPr="004A7A9A">
          <w:rPr>
            <w:rFonts w:ascii="Trebuchet MS" w:hAnsi="Trebuchet MS"/>
            <w:sz w:val="22"/>
            <w:szCs w:val="22"/>
          </w:rPr>
          <w:t xml:space="preserve"> - </w:t>
        </w:r>
        <w:r w:rsidRPr="00AE27D2">
          <w:rPr>
            <w:rFonts w:ascii="Trebuchet MS" w:hAnsi="Trebuchet MS"/>
            <w:sz w:val="22"/>
            <w:szCs w:val="22"/>
          </w:rPr>
          <w:t>No impact on existing functionality.</w:t>
        </w:r>
      </w:ins>
    </w:p>
    <w:p w14:paraId="1F9E1B77" w14:textId="77777777" w:rsidR="00AE27D2" w:rsidRDefault="00AE27D2">
      <w:pPr>
        <w:pStyle w:val="BodyText"/>
        <w:spacing w:after="240" w:line="360" w:lineRule="auto"/>
        <w:ind w:left="900"/>
        <w:rPr>
          <w:ins w:id="882" w:author="Megan Lagermeier" w:date="2018-12-24T10:48:00Z"/>
          <w:rFonts w:ascii="Trebuchet MS" w:hAnsi="Trebuchet MS"/>
          <w:sz w:val="22"/>
          <w:szCs w:val="22"/>
        </w:rPr>
      </w:pPr>
      <w:ins w:id="883" w:author="Megan Lagermeier" w:date="2018-12-24T10:48:00Z">
        <w:r w:rsidRPr="004A7A9A">
          <w:rPr>
            <w:rFonts w:ascii="Trebuchet MS" w:hAnsi="Trebuchet MS"/>
            <w:b/>
            <w:bCs/>
            <w:sz w:val="22"/>
            <w:szCs w:val="22"/>
          </w:rPr>
          <w:t>Change Configuration</w:t>
        </w:r>
        <w:r w:rsidRPr="004A7A9A">
          <w:rPr>
            <w:rFonts w:ascii="Trebuchet MS" w:hAnsi="Trebuchet MS"/>
            <w:sz w:val="22"/>
            <w:szCs w:val="22"/>
          </w:rPr>
          <w:t xml:space="preserve"> –</w:t>
        </w:r>
        <w:r w:rsidRPr="00A77502">
          <w:rPr>
            <w:rFonts w:ascii="Trebuchet MS" w:hAnsi="Trebuchet MS"/>
            <w:sz w:val="22"/>
            <w:szCs w:val="22"/>
          </w:rPr>
          <w:t xml:space="preserve"> </w:t>
        </w:r>
        <w:r w:rsidRPr="000968CA">
          <w:rPr>
            <w:rFonts w:ascii="Trebuchet MS" w:hAnsi="Trebuchet MS"/>
            <w:sz w:val="22"/>
            <w:szCs w:val="22"/>
          </w:rPr>
          <w:t xml:space="preserve">This change is not configurable.  </w:t>
        </w:r>
      </w:ins>
    </w:p>
    <w:p w14:paraId="01B26D64" w14:textId="71C5E103" w:rsidR="00AE27D2" w:rsidRDefault="00D51848">
      <w:pPr>
        <w:pStyle w:val="BodyText"/>
        <w:spacing w:after="240" w:line="360" w:lineRule="auto"/>
        <w:ind w:left="900"/>
        <w:rPr>
          <w:ins w:id="884" w:author="Megan Lagermeier" w:date="2018-12-24T10:49:00Z"/>
          <w:rFonts w:ascii="Trebuchet MS" w:eastAsiaTheme="minorEastAsia" w:hAnsi="Trebuchet MS" w:cstheme="minorBidi"/>
          <w:sz w:val="22"/>
          <w:szCs w:val="22"/>
        </w:rPr>
      </w:pPr>
      <w:ins w:id="885" w:author="Megan Lagermeier" w:date="2018-12-24T10:49:00Z">
        <w:r>
          <w:rPr>
            <w:rFonts w:ascii="Trebuchet MS" w:eastAsiaTheme="minorEastAsia" w:hAnsi="Trebuchet MS" w:cstheme="minorBidi"/>
            <w:sz w:val="22"/>
            <w:szCs w:val="22"/>
          </w:rPr>
          <w:t>311844</w:t>
        </w:r>
      </w:ins>
    </w:p>
    <w:p w14:paraId="03FB7DF0" w14:textId="68366E6A" w:rsidR="00D51848" w:rsidRPr="004A7A9A" w:rsidRDefault="00D51848">
      <w:pPr>
        <w:pStyle w:val="Heading4"/>
        <w:jc w:val="both"/>
        <w:rPr>
          <w:ins w:id="886" w:author="Megan Lagermeier" w:date="2018-12-24T10:49:00Z"/>
        </w:rPr>
        <w:pPrChange w:id="887" w:author="Megan Lagermeier" w:date="2018-12-24T11:05:00Z">
          <w:pPr>
            <w:pStyle w:val="Heading4"/>
          </w:pPr>
        </w:pPrChange>
      </w:pPr>
      <w:ins w:id="888" w:author="Megan Lagermeier" w:date="2018-12-24T10:49:00Z">
        <w:r w:rsidRPr="00F4173B">
          <w:t xml:space="preserve">Change </w:t>
        </w:r>
        <w:r w:rsidRPr="004A7A9A">
          <w:t xml:space="preserve">Description – </w:t>
        </w:r>
        <w:r w:rsidR="00415925">
          <w:rPr>
            <w:b w:val="0"/>
          </w:rPr>
          <w:t>V</w:t>
        </w:r>
        <w:r w:rsidR="001F190A">
          <w:rPr>
            <w:b w:val="0"/>
          </w:rPr>
          <w:t>erified</w:t>
        </w:r>
        <w:r w:rsidRPr="00D51848">
          <w:rPr>
            <w:b w:val="0"/>
          </w:rPr>
          <w:t xml:space="preserve"> the sender and message validity</w:t>
        </w:r>
      </w:ins>
      <w:ins w:id="889" w:author="Megan Lagermeier" w:date="2018-12-24T11:44:00Z">
        <w:r w:rsidR="00415925">
          <w:rPr>
            <w:b w:val="0"/>
          </w:rPr>
          <w:t>.</w:t>
        </w:r>
      </w:ins>
    </w:p>
    <w:p w14:paraId="621B1A68" w14:textId="340E3270" w:rsidR="00D51848" w:rsidRPr="004A7A9A" w:rsidRDefault="00D51848">
      <w:pPr>
        <w:pStyle w:val="Body"/>
        <w:spacing w:before="0" w:after="240" w:line="360" w:lineRule="auto"/>
        <w:ind w:left="900"/>
        <w:rPr>
          <w:ins w:id="890" w:author="Megan Lagermeier" w:date="2018-12-24T10:49:00Z"/>
          <w:rFonts w:ascii="Trebuchet MS" w:hAnsi="Trebuchet MS"/>
        </w:rPr>
      </w:pPr>
      <w:ins w:id="891" w:author="Megan Lagermeier" w:date="2018-12-24T10:49:00Z">
        <w:r w:rsidRPr="004A7A9A">
          <w:rPr>
            <w:rFonts w:ascii="Trebuchet MS" w:hAnsi="Trebuchet MS"/>
            <w:b/>
            <w:bCs/>
          </w:rPr>
          <w:t>Change Details</w:t>
        </w:r>
        <w:r w:rsidRPr="004A7A9A">
          <w:rPr>
            <w:rFonts w:ascii="Trebuchet MS" w:hAnsi="Trebuchet MS"/>
          </w:rPr>
          <w:t xml:space="preserve"> -</w:t>
        </w:r>
        <w:r>
          <w:rPr>
            <w:rFonts w:ascii="Trebuchet MS" w:hAnsi="Trebuchet MS"/>
          </w:rPr>
          <w:t xml:space="preserve"> </w:t>
        </w:r>
        <w:r w:rsidR="00415925">
          <w:rPr>
            <w:rFonts w:ascii="Trebuchet MS" w:hAnsi="Trebuchet MS"/>
          </w:rPr>
          <w:t>S</w:t>
        </w:r>
        <w:r w:rsidR="001F190A">
          <w:rPr>
            <w:rFonts w:ascii="Trebuchet MS" w:hAnsi="Trebuchet MS"/>
          </w:rPr>
          <w:t xml:space="preserve">ender roles </w:t>
        </w:r>
        <w:r w:rsidRPr="00D51848">
          <w:rPr>
            <w:rFonts w:ascii="Trebuchet MS" w:hAnsi="Trebuchet MS"/>
          </w:rPr>
          <w:t xml:space="preserve">and message validity </w:t>
        </w:r>
      </w:ins>
      <w:ins w:id="892" w:author="Megan Lagermeier" w:date="2018-12-24T13:22:00Z">
        <w:r w:rsidR="001F190A">
          <w:rPr>
            <w:rFonts w:ascii="Trebuchet MS" w:hAnsi="Trebuchet MS"/>
          </w:rPr>
          <w:t xml:space="preserve">will be </w:t>
        </w:r>
      </w:ins>
      <w:ins w:id="893" w:author="Megan Lagermeier" w:date="2018-12-24T10:49:00Z">
        <w:r w:rsidRPr="00D51848">
          <w:rPr>
            <w:rFonts w:ascii="Trebuchet MS" w:hAnsi="Trebuchet MS"/>
          </w:rPr>
          <w:t>based on incoming requests</w:t>
        </w:r>
      </w:ins>
      <w:ins w:id="894" w:author="Megan Lagermeier" w:date="2018-12-24T11:44:00Z">
        <w:r w:rsidR="00415925">
          <w:rPr>
            <w:rFonts w:ascii="Trebuchet MS" w:hAnsi="Trebuchet MS"/>
          </w:rPr>
          <w:t>.</w:t>
        </w:r>
      </w:ins>
    </w:p>
    <w:p w14:paraId="44D0E6CA" w14:textId="3D7857EC" w:rsidR="00D51848" w:rsidRPr="004A7A9A" w:rsidRDefault="00D51848">
      <w:pPr>
        <w:pStyle w:val="BodyText"/>
        <w:spacing w:after="240" w:line="360" w:lineRule="auto"/>
        <w:ind w:left="900"/>
        <w:rPr>
          <w:ins w:id="895" w:author="Megan Lagermeier" w:date="2018-12-24T10:49:00Z"/>
          <w:rFonts w:ascii="Trebuchet MS" w:hAnsi="Trebuchet MS" w:cstheme="minorBidi"/>
          <w:color w:val="808080" w:themeColor="background1" w:themeShade="80"/>
          <w:sz w:val="22"/>
          <w:szCs w:val="22"/>
        </w:rPr>
      </w:pPr>
      <w:ins w:id="896" w:author="Megan Lagermeier" w:date="2018-12-24T10:49:00Z">
        <w:r w:rsidRPr="004A7A9A">
          <w:rPr>
            <w:rFonts w:ascii="Trebuchet MS" w:hAnsi="Trebuchet MS"/>
            <w:b/>
            <w:bCs/>
            <w:sz w:val="22"/>
            <w:szCs w:val="22"/>
          </w:rPr>
          <w:t>Change Impacts</w:t>
        </w:r>
        <w:r w:rsidRPr="004A7A9A">
          <w:rPr>
            <w:rFonts w:ascii="Trebuchet MS" w:hAnsi="Trebuchet MS"/>
            <w:sz w:val="22"/>
            <w:szCs w:val="22"/>
          </w:rPr>
          <w:t xml:space="preserve"> - </w:t>
        </w:r>
        <w:r w:rsidR="00415925">
          <w:rPr>
            <w:rFonts w:ascii="Trebuchet MS" w:hAnsi="Trebuchet MS"/>
            <w:sz w:val="22"/>
            <w:szCs w:val="22"/>
          </w:rPr>
          <w:t>N</w:t>
        </w:r>
        <w:r w:rsidRPr="00D51848">
          <w:rPr>
            <w:rFonts w:ascii="Trebuchet MS" w:hAnsi="Trebuchet MS"/>
            <w:sz w:val="22"/>
            <w:szCs w:val="22"/>
          </w:rPr>
          <w:t>o impact on the existing functionalities</w:t>
        </w:r>
      </w:ins>
      <w:ins w:id="897" w:author="Megan Lagermeier" w:date="2018-12-24T11:44:00Z">
        <w:r w:rsidR="00415925">
          <w:rPr>
            <w:rFonts w:ascii="Trebuchet MS" w:hAnsi="Trebuchet MS"/>
            <w:sz w:val="22"/>
            <w:szCs w:val="22"/>
          </w:rPr>
          <w:t>.</w:t>
        </w:r>
      </w:ins>
    </w:p>
    <w:p w14:paraId="1D32B983" w14:textId="77777777" w:rsidR="00D51848" w:rsidRDefault="00D51848">
      <w:pPr>
        <w:pStyle w:val="BodyText"/>
        <w:spacing w:after="240" w:line="360" w:lineRule="auto"/>
        <w:ind w:left="900"/>
        <w:rPr>
          <w:ins w:id="898" w:author="Megan Lagermeier" w:date="2018-12-24T10:49:00Z"/>
          <w:rFonts w:ascii="Trebuchet MS" w:hAnsi="Trebuchet MS"/>
          <w:sz w:val="22"/>
          <w:szCs w:val="22"/>
        </w:rPr>
      </w:pPr>
      <w:ins w:id="899" w:author="Megan Lagermeier" w:date="2018-12-24T10:49:00Z">
        <w:r w:rsidRPr="004A7A9A">
          <w:rPr>
            <w:rFonts w:ascii="Trebuchet MS" w:hAnsi="Trebuchet MS"/>
            <w:b/>
            <w:bCs/>
            <w:sz w:val="22"/>
            <w:szCs w:val="22"/>
          </w:rPr>
          <w:t>Change Configuration</w:t>
        </w:r>
        <w:r w:rsidRPr="004A7A9A">
          <w:rPr>
            <w:rFonts w:ascii="Trebuchet MS" w:hAnsi="Trebuchet MS"/>
            <w:sz w:val="22"/>
            <w:szCs w:val="22"/>
          </w:rPr>
          <w:t xml:space="preserve"> –</w:t>
        </w:r>
        <w:r w:rsidRPr="00A77502">
          <w:rPr>
            <w:rFonts w:ascii="Trebuchet MS" w:hAnsi="Trebuchet MS"/>
            <w:sz w:val="22"/>
            <w:szCs w:val="22"/>
          </w:rPr>
          <w:t xml:space="preserve"> </w:t>
        </w:r>
        <w:r w:rsidRPr="000968CA">
          <w:rPr>
            <w:rFonts w:ascii="Trebuchet MS" w:hAnsi="Trebuchet MS"/>
            <w:sz w:val="22"/>
            <w:szCs w:val="22"/>
          </w:rPr>
          <w:t xml:space="preserve">This change is not configurable.  </w:t>
        </w:r>
      </w:ins>
    </w:p>
    <w:p w14:paraId="46BE0CBD" w14:textId="77761EA6" w:rsidR="00D51848" w:rsidRPr="0079415C" w:rsidDel="00D51848" w:rsidRDefault="00D51848">
      <w:pPr>
        <w:pStyle w:val="BodyText"/>
        <w:spacing w:after="240" w:line="360" w:lineRule="auto"/>
        <w:ind w:left="900"/>
        <w:rPr>
          <w:del w:id="900" w:author="Megan Lagermeier" w:date="2018-12-24T10:49:00Z"/>
          <w:rFonts w:ascii="Trebuchet MS" w:eastAsiaTheme="minorEastAsia" w:hAnsi="Trebuchet MS" w:cstheme="minorBidi"/>
          <w:sz w:val="22"/>
          <w:szCs w:val="22"/>
        </w:rPr>
      </w:pPr>
      <w:ins w:id="901" w:author="Megan Lagermeier" w:date="2018-12-24T10:49:00Z">
        <w:r>
          <w:rPr>
            <w:rFonts w:ascii="Trebuchet MS" w:eastAsiaTheme="minorEastAsia" w:hAnsi="Trebuchet MS" w:cstheme="minorBidi"/>
            <w:sz w:val="22"/>
            <w:szCs w:val="22"/>
          </w:rPr>
          <w:t>308739</w:t>
        </w:r>
      </w:ins>
    </w:p>
    <w:p w14:paraId="03423ED8" w14:textId="7A90092D" w:rsidR="00030D88" w:rsidDel="00D51848" w:rsidRDefault="00954ABF">
      <w:pPr>
        <w:pStyle w:val="Heading3"/>
        <w:jc w:val="both"/>
        <w:rPr>
          <w:del w:id="902" w:author="Megan Lagermeier" w:date="2018-12-24T10:49:00Z"/>
        </w:rPr>
        <w:pPrChange w:id="903" w:author="Megan Lagermeier" w:date="2018-12-24T11:05:00Z">
          <w:pPr>
            <w:pStyle w:val="Heading3"/>
          </w:pPr>
        </w:pPrChange>
      </w:pPr>
      <w:del w:id="904" w:author="Megan Lagermeier" w:date="2018-12-24T10:49:00Z">
        <w:r w:rsidDel="00D51848">
          <w:delText>Section</w:delText>
        </w:r>
      </w:del>
    </w:p>
    <w:p w14:paraId="1F7196E6" w14:textId="1100FAB3" w:rsidR="001310E9" w:rsidRPr="00F4173B" w:rsidDel="00D51848" w:rsidRDefault="001310E9">
      <w:pPr>
        <w:pStyle w:val="Heading4"/>
        <w:jc w:val="both"/>
        <w:rPr>
          <w:del w:id="905" w:author="Megan Lagermeier" w:date="2018-12-24T10:49:00Z"/>
        </w:rPr>
      </w:pPr>
      <w:bookmarkStart w:id="906" w:name="_Toc415649593"/>
      <w:bookmarkStart w:id="907" w:name="_Toc415650517"/>
      <w:bookmarkStart w:id="908" w:name="_Toc415650617"/>
      <w:bookmarkStart w:id="909" w:name="_Toc415657937"/>
      <w:bookmarkEnd w:id="906"/>
      <w:bookmarkEnd w:id="907"/>
      <w:bookmarkEnd w:id="908"/>
      <w:bookmarkEnd w:id="909"/>
      <w:del w:id="910" w:author="Megan Lagermeier" w:date="2018-12-24T10:49:00Z">
        <w:r w:rsidRPr="00F4173B" w:rsidDel="00D51848">
          <w:delText xml:space="preserve">Change Description </w:delText>
        </w:r>
        <w:r w:rsidRPr="00A96A1F" w:rsidDel="00D51848">
          <w:rPr>
            <w:b w:val="0"/>
          </w:rPr>
          <w:delText>– [Insert text]</w:delText>
        </w:r>
      </w:del>
    </w:p>
    <w:p w14:paraId="72E6D06A" w14:textId="6EEA718C" w:rsidR="001310E9" w:rsidRPr="009B207F" w:rsidDel="00D51848" w:rsidRDefault="001310E9">
      <w:pPr>
        <w:spacing w:before="240" w:after="240" w:line="360" w:lineRule="auto"/>
        <w:ind w:left="907"/>
        <w:jc w:val="both"/>
        <w:rPr>
          <w:del w:id="911" w:author="Megan Lagermeier" w:date="2018-12-24T10:49:00Z"/>
          <w:rFonts w:ascii="Trebuchet MS" w:hAnsi="Trebuchet MS"/>
        </w:rPr>
      </w:pPr>
      <w:del w:id="912" w:author="Megan Lagermeier" w:date="2018-12-24T10:49:00Z">
        <w:r w:rsidDel="00D51848">
          <w:rPr>
            <w:rFonts w:ascii="Trebuchet MS" w:hAnsi="Trebuchet MS"/>
            <w:b/>
            <w:bCs/>
          </w:rPr>
          <w:delText>Change Details</w:delText>
        </w:r>
        <w:r w:rsidDel="00D51848">
          <w:rPr>
            <w:rFonts w:ascii="Trebuchet MS" w:hAnsi="Trebuchet MS"/>
          </w:rPr>
          <w:delText xml:space="preserve"> - </w:delText>
        </w:r>
        <w:r w:rsidRPr="009B207F" w:rsidDel="00D51848">
          <w:rPr>
            <w:rFonts w:ascii="Trebuchet MS" w:hAnsi="Trebuchet MS"/>
          </w:rPr>
          <w:delText>[Insert text]</w:delText>
        </w:r>
      </w:del>
    </w:p>
    <w:p w14:paraId="1BD658CA" w14:textId="48281F0D" w:rsidR="005E0D05" w:rsidRPr="009B207F" w:rsidDel="00D51848" w:rsidRDefault="005E0D05">
      <w:pPr>
        <w:spacing w:before="240" w:after="240" w:line="360" w:lineRule="auto"/>
        <w:ind w:left="907"/>
        <w:jc w:val="both"/>
        <w:rPr>
          <w:del w:id="913" w:author="Megan Lagermeier" w:date="2018-12-24T10:49:00Z"/>
          <w:rFonts w:ascii="Trebuchet MS" w:hAnsi="Trebuchet MS"/>
        </w:rPr>
      </w:pPr>
      <w:del w:id="914" w:author="Megan Lagermeier" w:date="2018-12-24T10:49:00Z">
        <w:r w:rsidDel="00D51848">
          <w:rPr>
            <w:rFonts w:ascii="Trebuchet MS" w:hAnsi="Trebuchet MS"/>
            <w:b/>
            <w:bCs/>
          </w:rPr>
          <w:delText>Change Impacts</w:delText>
        </w:r>
        <w:r w:rsidDel="00D51848">
          <w:rPr>
            <w:rFonts w:ascii="Trebuchet MS" w:hAnsi="Trebuchet MS"/>
          </w:rPr>
          <w:delText xml:space="preserve"> </w:delText>
        </w:r>
        <w:r w:rsidRPr="000A2A03" w:rsidDel="00D51848">
          <w:rPr>
            <w:rFonts w:ascii="Trebuchet MS" w:hAnsi="Trebuchet MS"/>
          </w:rPr>
          <w:delText xml:space="preserve">- </w:delText>
        </w:r>
        <w:r w:rsidRPr="009B207F" w:rsidDel="00D51848">
          <w:rPr>
            <w:rFonts w:ascii="Trebuchet MS" w:hAnsi="Trebuchet MS"/>
          </w:rPr>
          <w:delText>[Insert text]</w:delText>
        </w:r>
      </w:del>
    </w:p>
    <w:p w14:paraId="0918EE9D" w14:textId="06656EAB" w:rsidR="001310E9" w:rsidDel="00D51848" w:rsidRDefault="001310E9">
      <w:pPr>
        <w:spacing w:before="240" w:after="240" w:line="360" w:lineRule="auto"/>
        <w:ind w:left="907"/>
        <w:jc w:val="both"/>
        <w:rPr>
          <w:del w:id="915" w:author="Megan Lagermeier" w:date="2018-12-24T10:49:00Z"/>
          <w:rFonts w:ascii="Trebuchet MS" w:hAnsi="Trebuchet MS"/>
        </w:rPr>
      </w:pPr>
      <w:del w:id="916" w:author="Megan Lagermeier" w:date="2018-12-24T10:49:00Z">
        <w:r w:rsidDel="00D51848">
          <w:rPr>
            <w:rFonts w:ascii="Trebuchet MS" w:hAnsi="Trebuchet MS"/>
            <w:b/>
            <w:bCs/>
          </w:rPr>
          <w:delText>Change Configuration</w:delText>
        </w:r>
        <w:r w:rsidDel="00D51848">
          <w:rPr>
            <w:rFonts w:ascii="Trebuchet MS" w:hAnsi="Trebuchet MS"/>
          </w:rPr>
          <w:delText xml:space="preserve"> – </w:delText>
        </w:r>
        <w:r w:rsidR="004B3FB6" w:rsidRPr="000968CA" w:rsidDel="00D51848">
          <w:rPr>
            <w:rFonts w:ascii="Trebuchet MS" w:hAnsi="Trebuchet MS"/>
          </w:rPr>
          <w:delText xml:space="preserve">This change is not configurable.  </w:delText>
        </w:r>
      </w:del>
    </w:p>
    <w:p w14:paraId="5C58EB9A" w14:textId="7C535CB3" w:rsidR="00190505" w:rsidRPr="0079415C" w:rsidDel="00D51848" w:rsidRDefault="00190505">
      <w:pPr>
        <w:spacing w:before="240" w:after="240" w:line="360" w:lineRule="auto"/>
        <w:ind w:left="907"/>
        <w:jc w:val="both"/>
        <w:rPr>
          <w:del w:id="917" w:author="Megan Lagermeier" w:date="2018-12-24T10:49:00Z"/>
          <w:rFonts w:ascii="Trebuchet MS" w:hAnsi="Trebuchet MS"/>
        </w:rPr>
      </w:pPr>
    </w:p>
    <w:p w14:paraId="1C86BD7A" w14:textId="2ED9C533" w:rsidR="00954ABF" w:rsidDel="00D51848" w:rsidRDefault="00954ABF">
      <w:pPr>
        <w:pStyle w:val="Heading3"/>
        <w:jc w:val="both"/>
        <w:rPr>
          <w:del w:id="918" w:author="Megan Lagermeier" w:date="2018-12-24T10:49:00Z"/>
        </w:rPr>
        <w:pPrChange w:id="919" w:author="Megan Lagermeier" w:date="2018-12-24T11:05:00Z">
          <w:pPr>
            <w:pStyle w:val="Heading3"/>
          </w:pPr>
        </w:pPrChange>
      </w:pPr>
      <w:del w:id="920" w:author="Megan Lagermeier" w:date="2018-12-24T10:49:00Z">
        <w:r w:rsidDel="00D51848">
          <w:delText>Section</w:delText>
        </w:r>
      </w:del>
    </w:p>
    <w:p w14:paraId="781FACE3" w14:textId="0BE14A57" w:rsidR="001310E9" w:rsidRPr="00F4173B" w:rsidDel="00D51848" w:rsidRDefault="001310E9">
      <w:pPr>
        <w:pStyle w:val="Heading4"/>
        <w:jc w:val="both"/>
        <w:rPr>
          <w:del w:id="921" w:author="Megan Lagermeier" w:date="2018-12-24T10:49:00Z"/>
        </w:rPr>
      </w:pPr>
      <w:del w:id="922" w:author="Megan Lagermeier" w:date="2018-12-24T10:49:00Z">
        <w:r w:rsidRPr="00F4173B" w:rsidDel="00D51848">
          <w:delText xml:space="preserve">Change Description </w:delText>
        </w:r>
        <w:r w:rsidRPr="00A96A1F" w:rsidDel="00D51848">
          <w:rPr>
            <w:b w:val="0"/>
          </w:rPr>
          <w:delText>– [Insert text]</w:delText>
        </w:r>
      </w:del>
    </w:p>
    <w:p w14:paraId="79403962" w14:textId="79619137" w:rsidR="001310E9" w:rsidRPr="00B7672D" w:rsidDel="00D51848" w:rsidRDefault="001310E9">
      <w:pPr>
        <w:spacing w:before="240" w:after="240" w:line="360" w:lineRule="auto"/>
        <w:ind w:left="907"/>
        <w:jc w:val="both"/>
        <w:rPr>
          <w:del w:id="923" w:author="Megan Lagermeier" w:date="2018-12-24T10:49:00Z"/>
        </w:rPr>
      </w:pPr>
      <w:del w:id="924" w:author="Megan Lagermeier" w:date="2018-12-24T10:49:00Z">
        <w:r w:rsidRPr="00DE51F4" w:rsidDel="00D51848">
          <w:rPr>
            <w:rFonts w:ascii="Trebuchet MS" w:hAnsi="Trebuchet MS"/>
            <w:b/>
            <w:bCs/>
          </w:rPr>
          <w:delText>Change Details</w:delText>
        </w:r>
        <w:r w:rsidRPr="00DE51F4" w:rsidDel="00D51848">
          <w:rPr>
            <w:rFonts w:ascii="Trebuchet MS" w:hAnsi="Trebuchet MS"/>
            <w:bCs/>
          </w:rPr>
          <w:delText xml:space="preserve"> - [Insert text]</w:delText>
        </w:r>
      </w:del>
    </w:p>
    <w:p w14:paraId="2FE6694D" w14:textId="6F9EECED" w:rsidR="005E0D05" w:rsidRPr="009B207F" w:rsidDel="00D51848" w:rsidRDefault="005E0D05">
      <w:pPr>
        <w:spacing w:before="240" w:after="240" w:line="360" w:lineRule="auto"/>
        <w:ind w:left="907"/>
        <w:jc w:val="both"/>
        <w:rPr>
          <w:del w:id="925" w:author="Megan Lagermeier" w:date="2018-12-24T10:49:00Z"/>
          <w:rFonts w:ascii="Trebuchet MS" w:hAnsi="Trebuchet MS"/>
        </w:rPr>
      </w:pPr>
      <w:del w:id="926" w:author="Megan Lagermeier" w:date="2018-12-24T10:49:00Z">
        <w:r w:rsidDel="00D51848">
          <w:rPr>
            <w:rFonts w:ascii="Trebuchet MS" w:hAnsi="Trebuchet MS"/>
            <w:b/>
            <w:bCs/>
          </w:rPr>
          <w:delText>Change Impacts</w:delText>
        </w:r>
        <w:r w:rsidDel="00D51848">
          <w:rPr>
            <w:rFonts w:ascii="Trebuchet MS" w:hAnsi="Trebuchet MS"/>
          </w:rPr>
          <w:delText xml:space="preserve"> </w:delText>
        </w:r>
        <w:r w:rsidRPr="000A2A03" w:rsidDel="00D51848">
          <w:rPr>
            <w:rFonts w:ascii="Trebuchet MS" w:hAnsi="Trebuchet MS"/>
          </w:rPr>
          <w:delText xml:space="preserve">- </w:delText>
        </w:r>
        <w:r w:rsidRPr="009B207F" w:rsidDel="00D51848">
          <w:rPr>
            <w:rFonts w:ascii="Trebuchet MS" w:hAnsi="Trebuchet MS"/>
          </w:rPr>
          <w:delText>[Insert text]</w:delText>
        </w:r>
      </w:del>
    </w:p>
    <w:p w14:paraId="36A674AE" w14:textId="7A71109C" w:rsidR="003D4728" w:rsidDel="00D51848" w:rsidRDefault="001310E9">
      <w:pPr>
        <w:spacing w:before="240" w:after="240" w:line="360" w:lineRule="auto"/>
        <w:ind w:left="907"/>
        <w:jc w:val="both"/>
        <w:rPr>
          <w:del w:id="927" w:author="Megan Lagermeier" w:date="2018-12-24T10:49:00Z"/>
          <w:rFonts w:ascii="Trebuchet MS" w:hAnsi="Trebuchet MS"/>
          <w:b/>
          <w:bCs/>
        </w:rPr>
      </w:pPr>
      <w:del w:id="928" w:author="Megan Lagermeier" w:date="2018-12-24T10:49:00Z">
        <w:r w:rsidRPr="00DE51F4" w:rsidDel="00D51848">
          <w:rPr>
            <w:rFonts w:ascii="Trebuchet MS" w:hAnsi="Trebuchet MS"/>
            <w:b/>
            <w:bCs/>
          </w:rPr>
          <w:delText xml:space="preserve">Change Configuration </w:delText>
        </w:r>
        <w:r w:rsidRPr="00DE51F4" w:rsidDel="00D51848">
          <w:rPr>
            <w:rFonts w:ascii="Trebuchet MS" w:hAnsi="Trebuchet MS"/>
            <w:bCs/>
          </w:rPr>
          <w:delText xml:space="preserve">– </w:delText>
        </w:r>
        <w:r w:rsidR="004B3FB6" w:rsidRPr="00DE51F4" w:rsidDel="00D51848">
          <w:rPr>
            <w:rFonts w:ascii="Trebuchet MS" w:hAnsi="Trebuchet MS"/>
            <w:bCs/>
          </w:rPr>
          <w:delText>This change is not configurable.</w:delText>
        </w:r>
        <w:r w:rsidR="004B3FB6" w:rsidRPr="00DE51F4" w:rsidDel="00D51848">
          <w:rPr>
            <w:rFonts w:ascii="Trebuchet MS" w:hAnsi="Trebuchet MS"/>
            <w:b/>
            <w:bCs/>
          </w:rPr>
          <w:delText xml:space="preserve">  </w:delText>
        </w:r>
        <w:bookmarkStart w:id="929" w:name="_Toc412447044"/>
        <w:bookmarkEnd w:id="929"/>
      </w:del>
    </w:p>
    <w:p w14:paraId="5A53595F" w14:textId="77777777" w:rsidR="00190505" w:rsidRPr="0079415C" w:rsidRDefault="00190505">
      <w:pPr>
        <w:pStyle w:val="BodyText"/>
        <w:spacing w:after="240" w:line="360" w:lineRule="auto"/>
        <w:ind w:left="900"/>
        <w:pPrChange w:id="930" w:author="Megan Lagermeier" w:date="2018-12-24T11:05:00Z">
          <w:pPr>
            <w:spacing w:before="240" w:after="240" w:line="360" w:lineRule="auto"/>
            <w:ind w:left="907"/>
            <w:jc w:val="both"/>
          </w:pPr>
        </w:pPrChange>
      </w:pPr>
    </w:p>
    <w:p w14:paraId="1E5B79EE" w14:textId="5FA4A031" w:rsidR="004131B2" w:rsidRPr="008A6535" w:rsidRDefault="009601AC">
      <w:pPr>
        <w:pStyle w:val="Heading2"/>
        <w:jc w:val="both"/>
        <w:rPr>
          <w:rFonts w:eastAsiaTheme="minorEastAsia"/>
        </w:rPr>
        <w:pPrChange w:id="931" w:author="Megan Lagermeier" w:date="2018-12-24T11:05:00Z">
          <w:pPr>
            <w:pStyle w:val="Heading2"/>
          </w:pPr>
        </w:pPrChange>
      </w:pPr>
      <w:bookmarkStart w:id="932" w:name="_Toc415649597"/>
      <w:bookmarkStart w:id="933" w:name="_Toc415650521"/>
      <w:bookmarkStart w:id="934" w:name="_Toc415650621"/>
      <w:bookmarkStart w:id="935" w:name="_Toc415657941"/>
      <w:bookmarkStart w:id="936" w:name="_Toc416077834"/>
      <w:bookmarkStart w:id="937" w:name="_Toc416077921"/>
      <w:bookmarkStart w:id="938" w:name="_Toc416094102"/>
      <w:bookmarkStart w:id="939" w:name="_Toc415649598"/>
      <w:bookmarkStart w:id="940" w:name="_Toc415650522"/>
      <w:bookmarkStart w:id="941" w:name="_Toc415650622"/>
      <w:bookmarkStart w:id="942" w:name="_Toc415657942"/>
      <w:bookmarkStart w:id="943" w:name="_Toc416077835"/>
      <w:bookmarkStart w:id="944" w:name="_Toc416077922"/>
      <w:bookmarkStart w:id="945" w:name="_Toc416094103"/>
      <w:bookmarkStart w:id="946" w:name="_Toc415649609"/>
      <w:bookmarkStart w:id="947" w:name="_Toc415650533"/>
      <w:bookmarkStart w:id="948" w:name="_Toc415650633"/>
      <w:bookmarkStart w:id="949" w:name="_Toc415657953"/>
      <w:bookmarkStart w:id="950" w:name="_Toc416077846"/>
      <w:bookmarkStart w:id="951" w:name="_Toc416077933"/>
      <w:bookmarkStart w:id="952" w:name="_Toc416094114"/>
      <w:bookmarkStart w:id="953" w:name="_Toc412447049"/>
      <w:bookmarkStart w:id="954" w:name="_Toc412447050"/>
      <w:bookmarkStart w:id="955" w:name="_Toc412126718"/>
      <w:bookmarkStart w:id="956" w:name="_Toc412447051"/>
      <w:bookmarkStart w:id="957" w:name="_Toc412126719"/>
      <w:bookmarkStart w:id="958" w:name="_Toc412447052"/>
      <w:bookmarkStart w:id="959" w:name="_Toc412126720"/>
      <w:bookmarkStart w:id="960" w:name="_Toc412447053"/>
      <w:bookmarkStart w:id="961" w:name="_Toc412126721"/>
      <w:bookmarkStart w:id="962" w:name="_Toc412447054"/>
      <w:bookmarkStart w:id="963" w:name="_Toc412126722"/>
      <w:bookmarkStart w:id="964" w:name="_Toc412447055"/>
      <w:bookmarkStart w:id="965" w:name="_Toc412126723"/>
      <w:bookmarkStart w:id="966" w:name="_Toc412447056"/>
      <w:bookmarkStart w:id="967" w:name="_Toc415649614"/>
      <w:bookmarkStart w:id="968" w:name="_Toc415650538"/>
      <w:bookmarkStart w:id="969" w:name="_Toc415650638"/>
      <w:bookmarkStart w:id="970" w:name="_Toc415657958"/>
      <w:bookmarkStart w:id="971" w:name="_Toc416077851"/>
      <w:bookmarkStart w:id="972" w:name="_Toc416077938"/>
      <w:bookmarkStart w:id="973" w:name="_Toc416094119"/>
      <w:bookmarkStart w:id="974" w:name="_Toc533669942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r>
        <w:rPr>
          <w:rFonts w:eastAsiaTheme="minorHAnsi"/>
        </w:rPr>
        <w:t xml:space="preserve">Base </w:t>
      </w:r>
      <w:r w:rsidR="004131B2">
        <w:rPr>
          <w:rFonts w:eastAsiaTheme="minorHAnsi"/>
        </w:rPr>
        <w:t>Variances</w:t>
      </w:r>
      <w:bookmarkEnd w:id="974"/>
    </w:p>
    <w:p w14:paraId="366159AE" w14:textId="77777777" w:rsidR="00E07C7C" w:rsidRDefault="00FD40A7">
      <w:pPr>
        <w:spacing w:after="240" w:line="360" w:lineRule="auto"/>
        <w:jc w:val="both"/>
        <w:rPr>
          <w:rFonts w:ascii="Trebuchet MS" w:hAnsi="Trebuchet MS"/>
        </w:rPr>
      </w:pPr>
      <w:r w:rsidRPr="00F53618">
        <w:rPr>
          <w:rFonts w:ascii="Trebuchet MS" w:hAnsi="Trebuchet MS"/>
        </w:rPr>
        <w:t>The items listed below have been identified and fixed as described.</w:t>
      </w:r>
      <w:bookmarkStart w:id="975" w:name="_Toc412126725"/>
      <w:bookmarkStart w:id="976" w:name="_Toc412447058"/>
      <w:bookmarkStart w:id="977" w:name="_Toc412447060"/>
      <w:bookmarkEnd w:id="975"/>
      <w:bookmarkEnd w:id="976"/>
      <w:bookmarkEnd w:id="977"/>
    </w:p>
    <w:p w14:paraId="4FBA4738" w14:textId="7555C963" w:rsidR="00954ABF" w:rsidRDefault="00954ABF">
      <w:pPr>
        <w:pStyle w:val="Heading3"/>
        <w:jc w:val="both"/>
        <w:pPrChange w:id="978" w:author="Megan Lagermeier" w:date="2018-12-24T11:05:00Z">
          <w:pPr>
            <w:pStyle w:val="Heading3"/>
          </w:pPr>
        </w:pPrChange>
      </w:pPr>
      <w:del w:id="979" w:author="Megan Lagermeier" w:date="2018-12-24T10:49:00Z">
        <w:r w:rsidDel="00D51848">
          <w:delText>Section</w:delText>
        </w:r>
      </w:del>
      <w:bookmarkStart w:id="980" w:name="_Toc533669943"/>
      <w:ins w:id="981" w:author="Megan Lagermeier" w:date="2018-12-24T10:49:00Z">
        <w:r w:rsidR="00D51848">
          <w:t>Internal Only</w:t>
        </w:r>
        <w:bookmarkEnd w:id="980"/>
        <w:r w:rsidR="00D51848">
          <w:t xml:space="preserve"> </w:t>
        </w:r>
      </w:ins>
    </w:p>
    <w:p w14:paraId="384B1579" w14:textId="38B8E693" w:rsidR="00E07C7C" w:rsidRPr="00F4173B" w:rsidRDefault="00E07C7C">
      <w:pPr>
        <w:pStyle w:val="Heading4"/>
        <w:jc w:val="both"/>
        <w:pPrChange w:id="982" w:author="Megan Lagermeier" w:date="2018-12-24T11:05:00Z">
          <w:pPr>
            <w:pStyle w:val="Heading4"/>
          </w:pPr>
        </w:pPrChange>
      </w:pPr>
      <w:r w:rsidRPr="00F4173B">
        <w:t xml:space="preserve">Change Description </w:t>
      </w:r>
      <w:r w:rsidRPr="00A96A1F">
        <w:t xml:space="preserve">– </w:t>
      </w:r>
      <w:ins w:id="983" w:author="Megan Lagermeier" w:date="2018-12-24T13:23:00Z">
        <w:r w:rsidR="001F190A" w:rsidRPr="001F190A">
          <w:rPr>
            <w:b w:val="0"/>
            <w:rPrChange w:id="984" w:author="Megan Lagermeier" w:date="2018-12-24T13:23:00Z">
              <w:rPr/>
            </w:rPrChange>
          </w:rPr>
          <w:t>Corrected an error where</w:t>
        </w:r>
        <w:r w:rsidR="001F190A">
          <w:t xml:space="preserve"> </w:t>
        </w:r>
      </w:ins>
      <w:ins w:id="985" w:author="Megan Lagermeier" w:date="2018-12-24T10:50:00Z">
        <w:r w:rsidR="001F190A">
          <w:rPr>
            <w:b w:val="0"/>
          </w:rPr>
          <w:t>u</w:t>
        </w:r>
        <w:r w:rsidR="00D51848" w:rsidRPr="00D51848">
          <w:rPr>
            <w:b w:val="0"/>
            <w:rPrChange w:id="986" w:author="Megan Lagermeier" w:date="2018-12-24T10:50:00Z">
              <w:rPr/>
            </w:rPrChange>
          </w:rPr>
          <w:t>nsealed body</w:t>
        </w:r>
      </w:ins>
      <w:ins w:id="987" w:author="Megan Lagermeier" w:date="2018-12-24T11:44:00Z">
        <w:r w:rsidR="00415925">
          <w:rPr>
            <w:b w:val="0"/>
          </w:rPr>
          <w:t xml:space="preserve"> </w:t>
        </w:r>
        <w:del w:id="988" w:author="Chris Shivers" w:date="2018-12-27T11:26:00Z">
          <w:r w:rsidR="00415925" w:rsidDel="00E96CB3">
            <w:rPr>
              <w:b w:val="0"/>
            </w:rPr>
            <w:delText xml:space="preserve">eXtensible Markup Language </w:delText>
          </w:r>
        </w:del>
      </w:ins>
      <w:ins w:id="989" w:author="Megan Lagermeier" w:date="2018-12-24T10:50:00Z">
        <w:del w:id="990" w:author="Chris Shivers" w:date="2018-12-27T11:26:00Z">
          <w:r w:rsidR="00415925" w:rsidDel="00E96CB3">
            <w:rPr>
              <w:b w:val="0"/>
            </w:rPr>
            <w:delText>(</w:delText>
          </w:r>
        </w:del>
        <w:r w:rsidR="00D51848" w:rsidRPr="00D51848">
          <w:rPr>
            <w:b w:val="0"/>
            <w:rPrChange w:id="991" w:author="Megan Lagermeier" w:date="2018-12-24T10:50:00Z">
              <w:rPr/>
            </w:rPrChange>
          </w:rPr>
          <w:t>XML</w:t>
        </w:r>
      </w:ins>
      <w:ins w:id="992" w:author="Megan Lagermeier" w:date="2018-12-24T11:45:00Z">
        <w:del w:id="993" w:author="Chris Shivers" w:date="2018-12-27T11:26:00Z">
          <w:r w:rsidR="00415925" w:rsidDel="00E96CB3">
            <w:rPr>
              <w:b w:val="0"/>
            </w:rPr>
            <w:delText>)</w:delText>
          </w:r>
        </w:del>
      </w:ins>
      <w:ins w:id="994" w:author="Megan Lagermeier" w:date="2018-12-24T10:50:00Z">
        <w:r w:rsidR="00D51848" w:rsidRPr="00D51848">
          <w:rPr>
            <w:b w:val="0"/>
            <w:rPrChange w:id="995" w:author="Megan Lagermeier" w:date="2018-12-24T10:50:00Z">
              <w:rPr/>
            </w:rPrChange>
          </w:rPr>
          <w:t xml:space="preserve"> </w:t>
        </w:r>
      </w:ins>
      <w:ins w:id="996" w:author="Megan Lagermeier" w:date="2018-12-24T13:23:00Z">
        <w:r w:rsidR="001F190A">
          <w:rPr>
            <w:b w:val="0"/>
          </w:rPr>
          <w:t>could not</w:t>
        </w:r>
      </w:ins>
      <w:ins w:id="997" w:author="Megan Lagermeier" w:date="2018-12-24T10:50:00Z">
        <w:r w:rsidR="00D51848" w:rsidRPr="00D51848">
          <w:rPr>
            <w:b w:val="0"/>
            <w:rPrChange w:id="998" w:author="Megan Lagermeier" w:date="2018-12-24T10:50:00Z">
              <w:rPr/>
            </w:rPrChange>
          </w:rPr>
          <w:t xml:space="preserve"> be parsed</w:t>
        </w:r>
      </w:ins>
      <w:ins w:id="999" w:author="Megan Lagermeier" w:date="2018-12-24T13:23:00Z">
        <w:r w:rsidR="001F190A">
          <w:rPr>
            <w:b w:val="0"/>
          </w:rPr>
          <w:t>,</w:t>
        </w:r>
      </w:ins>
      <w:ins w:id="1000" w:author="Megan Lagermeier" w:date="2018-12-24T10:50:00Z">
        <w:r w:rsidR="00D51848" w:rsidRPr="00D51848">
          <w:rPr>
            <w:b w:val="0"/>
            <w:rPrChange w:id="1001" w:author="Megan Lagermeier" w:date="2018-12-24T10:50:00Z">
              <w:rPr/>
            </w:rPrChange>
          </w:rPr>
          <w:t xml:space="preserve"> or </w:t>
        </w:r>
      </w:ins>
      <w:ins w:id="1002" w:author="Megan Lagermeier" w:date="2018-12-24T13:23:00Z">
        <w:r w:rsidR="001F190A">
          <w:rPr>
            <w:b w:val="0"/>
          </w:rPr>
          <w:t>was</w:t>
        </w:r>
      </w:ins>
      <w:ins w:id="1003" w:author="Megan Lagermeier" w:date="2018-12-24T10:50:00Z">
        <w:r w:rsidR="00D51848" w:rsidRPr="00D51848">
          <w:rPr>
            <w:b w:val="0"/>
            <w:rPrChange w:id="1004" w:author="Megan Lagermeier" w:date="2018-12-24T10:50:00Z">
              <w:rPr/>
            </w:rPrChange>
          </w:rPr>
          <w:t xml:space="preserve"> not compliant with the USEF XML schema</w:t>
        </w:r>
      </w:ins>
      <w:ins w:id="1005" w:author="Megan Lagermeier" w:date="2018-12-24T11:45:00Z">
        <w:r w:rsidR="00415925">
          <w:rPr>
            <w:b w:val="0"/>
          </w:rPr>
          <w:t>.</w:t>
        </w:r>
      </w:ins>
      <w:ins w:id="1006" w:author="Megan Lagermeier" w:date="2018-12-24T10:50:00Z">
        <w:r w:rsidR="00D51848" w:rsidRPr="00D51848">
          <w:t xml:space="preserve"> </w:t>
        </w:r>
      </w:ins>
      <w:del w:id="1007" w:author="Megan Lagermeier" w:date="2018-12-24T10:50:00Z">
        <w:r w:rsidRPr="0079415C" w:rsidDel="00D51848">
          <w:delText>[Insert text]</w:delText>
        </w:r>
      </w:del>
    </w:p>
    <w:p w14:paraId="1E13B3C4" w14:textId="74655821" w:rsidR="00CD6FA2" w:rsidRPr="003D32A3" w:rsidRDefault="00CD6FA2">
      <w:pPr>
        <w:spacing w:before="240" w:after="240" w:line="360" w:lineRule="auto"/>
        <w:ind w:left="907"/>
        <w:jc w:val="both"/>
        <w:rPr>
          <w:rFonts w:ascii="Trebuchet MS" w:hAnsi="Trebuchet MS"/>
          <w:b/>
          <w:bCs/>
        </w:rPr>
      </w:pPr>
      <w:r w:rsidRPr="003D32A3">
        <w:rPr>
          <w:rFonts w:ascii="Trebuchet MS" w:hAnsi="Trebuchet MS"/>
          <w:b/>
          <w:bCs/>
        </w:rPr>
        <w:t>Change Details</w:t>
      </w:r>
      <w:r w:rsidRPr="00DE51F4">
        <w:rPr>
          <w:rFonts w:ascii="Trebuchet MS" w:hAnsi="Trebuchet MS"/>
          <w:bCs/>
        </w:rPr>
        <w:t xml:space="preserve"> - </w:t>
      </w:r>
      <w:ins w:id="1008" w:author="Megan Lagermeier" w:date="2018-12-24T10:50:00Z">
        <w:r w:rsidR="00D51848" w:rsidRPr="00D51848">
          <w:rPr>
            <w:rFonts w:ascii="Trebuchet MS" w:hAnsi="Trebuchet MS"/>
            <w:bCs/>
          </w:rPr>
          <w:t xml:space="preserve">Invalid </w:t>
        </w:r>
      </w:ins>
      <w:ins w:id="1009" w:author="Megan Lagermeier" w:date="2018-12-24T11:45:00Z">
        <w:r w:rsidR="00415925">
          <w:rPr>
            <w:rFonts w:ascii="Trebuchet MS" w:hAnsi="Trebuchet MS"/>
            <w:bCs/>
          </w:rPr>
          <w:t>XML</w:t>
        </w:r>
      </w:ins>
      <w:ins w:id="1010" w:author="Megan Lagermeier" w:date="2018-12-24T10:50:00Z">
        <w:r w:rsidR="00D51848" w:rsidRPr="00D51848">
          <w:rPr>
            <w:rFonts w:ascii="Trebuchet MS" w:hAnsi="Trebuchet MS"/>
            <w:bCs/>
          </w:rPr>
          <w:t xml:space="preserve"> content </w:t>
        </w:r>
      </w:ins>
      <w:ins w:id="1011" w:author="Megan Lagermeier" w:date="2018-12-24T11:45:00Z">
        <w:r w:rsidR="00415925">
          <w:rPr>
            <w:rFonts w:ascii="Trebuchet MS" w:hAnsi="Trebuchet MS"/>
            <w:bCs/>
          </w:rPr>
          <w:t>will</w:t>
        </w:r>
      </w:ins>
      <w:ins w:id="1012" w:author="Megan Lagermeier" w:date="2018-12-24T10:50:00Z">
        <w:r w:rsidR="00D51848" w:rsidRPr="00D51848">
          <w:rPr>
            <w:rFonts w:ascii="Trebuchet MS" w:hAnsi="Trebuchet MS"/>
            <w:bCs/>
          </w:rPr>
          <w:t xml:space="preserve"> not </w:t>
        </w:r>
      </w:ins>
      <w:ins w:id="1013" w:author="Megan Lagermeier" w:date="2018-12-24T11:45:00Z">
        <w:r w:rsidR="00415925">
          <w:rPr>
            <w:rFonts w:ascii="Trebuchet MS" w:hAnsi="Trebuchet MS"/>
            <w:bCs/>
          </w:rPr>
          <w:t xml:space="preserve">be </w:t>
        </w:r>
      </w:ins>
      <w:ins w:id="1014" w:author="Megan Lagermeier" w:date="2018-12-24T10:50:00Z">
        <w:r w:rsidR="00D51848" w:rsidRPr="00D51848">
          <w:rPr>
            <w:rFonts w:ascii="Trebuchet MS" w:hAnsi="Trebuchet MS"/>
            <w:bCs/>
          </w:rPr>
          <w:t xml:space="preserve">processed into </w:t>
        </w:r>
      </w:ins>
      <w:ins w:id="1015" w:author="Megan Lagermeier" w:date="2018-12-24T11:45:00Z">
        <w:r w:rsidR="00415925">
          <w:rPr>
            <w:rFonts w:ascii="Trebuchet MS" w:hAnsi="Trebuchet MS"/>
            <w:bCs/>
          </w:rPr>
          <w:t xml:space="preserve">the </w:t>
        </w:r>
      </w:ins>
      <w:ins w:id="1016" w:author="Megan Lagermeier" w:date="2018-12-24T13:23:00Z">
        <w:r w:rsidR="001F190A">
          <w:rPr>
            <w:rFonts w:ascii="Trebuchet MS" w:hAnsi="Trebuchet MS"/>
            <w:bCs/>
          </w:rPr>
          <w:t>EWS</w:t>
        </w:r>
      </w:ins>
      <w:ins w:id="1017" w:author="Megan Lagermeier" w:date="2018-12-24T10:50:00Z">
        <w:r w:rsidR="00D51848" w:rsidRPr="00D51848">
          <w:rPr>
            <w:rFonts w:ascii="Trebuchet MS" w:hAnsi="Trebuchet MS"/>
            <w:bCs/>
          </w:rPr>
          <w:t xml:space="preserve"> </w:t>
        </w:r>
      </w:ins>
      <w:ins w:id="1018" w:author="Megan Lagermeier" w:date="2018-12-24T11:45:00Z">
        <w:r w:rsidR="00415925">
          <w:rPr>
            <w:rFonts w:ascii="Trebuchet MS" w:hAnsi="Trebuchet MS"/>
            <w:bCs/>
          </w:rPr>
          <w:t>service.</w:t>
        </w:r>
      </w:ins>
      <w:ins w:id="1019" w:author="Megan Lagermeier" w:date="2018-12-24T10:50:00Z">
        <w:r w:rsidR="00D51848" w:rsidRPr="00D51848" w:rsidDel="00D51848">
          <w:rPr>
            <w:rFonts w:ascii="Trebuchet MS" w:hAnsi="Trebuchet MS"/>
            <w:bCs/>
          </w:rPr>
          <w:t xml:space="preserve"> </w:t>
        </w:r>
      </w:ins>
      <w:del w:id="1020" w:author="Megan Lagermeier" w:date="2018-12-24T10:50:00Z">
        <w:r w:rsidRPr="003D32A3" w:rsidDel="00D51848">
          <w:rPr>
            <w:rFonts w:ascii="Trebuchet MS" w:hAnsi="Trebuchet MS"/>
            <w:bCs/>
          </w:rPr>
          <w:delText>[Insert text]</w:delText>
        </w:r>
      </w:del>
    </w:p>
    <w:p w14:paraId="717182C5" w14:textId="4070C4C3" w:rsidR="005E0D05" w:rsidRPr="009B207F" w:rsidRDefault="005E0D05">
      <w:pPr>
        <w:spacing w:before="240" w:after="240" w:line="360" w:lineRule="auto"/>
        <w:ind w:left="907"/>
        <w:jc w:val="both"/>
        <w:rPr>
          <w:rFonts w:ascii="Trebuchet MS" w:hAnsi="Trebuchet MS"/>
        </w:rPr>
      </w:pPr>
      <w:r>
        <w:rPr>
          <w:rFonts w:ascii="Trebuchet MS" w:hAnsi="Trebuchet MS"/>
          <w:b/>
          <w:bCs/>
        </w:rPr>
        <w:t>Change Impacts</w:t>
      </w:r>
      <w:r>
        <w:rPr>
          <w:rFonts w:ascii="Trebuchet MS" w:hAnsi="Trebuchet MS"/>
        </w:rPr>
        <w:t xml:space="preserve"> </w:t>
      </w:r>
      <w:r w:rsidRPr="000A2A03">
        <w:rPr>
          <w:rFonts w:ascii="Trebuchet MS" w:hAnsi="Trebuchet MS"/>
        </w:rPr>
        <w:t xml:space="preserve">- </w:t>
      </w:r>
      <w:ins w:id="1021" w:author="Megan Lagermeier" w:date="2018-12-24T10:50:00Z">
        <w:r w:rsidR="00415925">
          <w:rPr>
            <w:rFonts w:ascii="Trebuchet MS" w:hAnsi="Trebuchet MS"/>
          </w:rPr>
          <w:t>N</w:t>
        </w:r>
        <w:r w:rsidR="00D51848" w:rsidRPr="00D51848">
          <w:rPr>
            <w:rFonts w:ascii="Trebuchet MS" w:hAnsi="Trebuchet MS"/>
          </w:rPr>
          <w:t>o impact on the existing functionalities</w:t>
        </w:r>
      </w:ins>
      <w:ins w:id="1022" w:author="Megan Lagermeier" w:date="2018-12-24T11:45:00Z">
        <w:r w:rsidR="00415925">
          <w:rPr>
            <w:rFonts w:ascii="Trebuchet MS" w:hAnsi="Trebuchet MS"/>
          </w:rPr>
          <w:t>.</w:t>
        </w:r>
      </w:ins>
      <w:ins w:id="1023" w:author="Megan Lagermeier" w:date="2018-12-24T10:50:00Z">
        <w:r w:rsidR="00D51848" w:rsidRPr="00D51848" w:rsidDel="00D51848">
          <w:rPr>
            <w:rFonts w:ascii="Trebuchet MS" w:hAnsi="Trebuchet MS"/>
          </w:rPr>
          <w:t xml:space="preserve"> </w:t>
        </w:r>
      </w:ins>
      <w:del w:id="1024" w:author="Megan Lagermeier" w:date="2018-12-24T10:50:00Z">
        <w:r w:rsidRPr="009B207F" w:rsidDel="00D51848">
          <w:rPr>
            <w:rFonts w:ascii="Trebuchet MS" w:hAnsi="Trebuchet MS"/>
          </w:rPr>
          <w:delText>[Insert text]</w:delText>
        </w:r>
      </w:del>
    </w:p>
    <w:p w14:paraId="65978F5E" w14:textId="77777777" w:rsidR="00190505" w:rsidRDefault="00E07C7C">
      <w:pPr>
        <w:spacing w:before="240" w:after="240" w:line="360" w:lineRule="auto"/>
        <w:ind w:left="907"/>
        <w:jc w:val="both"/>
        <w:rPr>
          <w:rFonts w:ascii="Trebuchet MS" w:hAnsi="Trebuchet MS"/>
          <w:bCs/>
        </w:rPr>
      </w:pPr>
      <w:r w:rsidRPr="00DE51F4">
        <w:rPr>
          <w:rFonts w:ascii="Trebuchet MS" w:hAnsi="Trebuchet MS"/>
          <w:b/>
          <w:bCs/>
        </w:rPr>
        <w:t xml:space="preserve">Change Configuration </w:t>
      </w:r>
      <w:r w:rsidRPr="00DE51F4">
        <w:rPr>
          <w:rFonts w:ascii="Trebuchet MS" w:hAnsi="Trebuchet MS"/>
          <w:bCs/>
        </w:rPr>
        <w:t xml:space="preserve">– </w:t>
      </w:r>
      <w:r w:rsidR="004B3FB6" w:rsidRPr="00DE51F4">
        <w:rPr>
          <w:rFonts w:ascii="Trebuchet MS" w:hAnsi="Trebuchet MS"/>
          <w:bCs/>
        </w:rPr>
        <w:t xml:space="preserve">This change is not configurable. </w:t>
      </w:r>
    </w:p>
    <w:p w14:paraId="65E33F8F" w14:textId="5A0A3760" w:rsidR="00D51848" w:rsidRDefault="004B3FB6">
      <w:pPr>
        <w:spacing w:before="240" w:after="240" w:line="360" w:lineRule="auto"/>
        <w:ind w:left="907"/>
        <w:jc w:val="both"/>
        <w:rPr>
          <w:ins w:id="1025" w:author="Megan Lagermeier" w:date="2018-12-24T10:50:00Z"/>
          <w:rFonts w:ascii="Trebuchet MS" w:hAnsi="Trebuchet MS"/>
          <w:bCs/>
        </w:rPr>
      </w:pPr>
      <w:r w:rsidRPr="0079415C">
        <w:rPr>
          <w:rFonts w:ascii="Trebuchet MS" w:hAnsi="Trebuchet MS"/>
          <w:bCs/>
        </w:rPr>
        <w:t xml:space="preserve"> </w:t>
      </w:r>
      <w:ins w:id="1026" w:author="Megan Lagermeier" w:date="2018-12-24T10:50:00Z">
        <w:r w:rsidR="00D51848">
          <w:rPr>
            <w:rFonts w:ascii="Trebuchet MS" w:hAnsi="Trebuchet MS"/>
            <w:bCs/>
          </w:rPr>
          <w:t>311703</w:t>
        </w:r>
      </w:ins>
    </w:p>
    <w:p w14:paraId="417541B4" w14:textId="130114CB" w:rsidR="00D51848" w:rsidRPr="00F4173B" w:rsidRDefault="00D51848">
      <w:pPr>
        <w:pStyle w:val="Heading4"/>
        <w:jc w:val="both"/>
        <w:rPr>
          <w:ins w:id="1027" w:author="Megan Lagermeier" w:date="2018-12-24T10:50:00Z"/>
        </w:rPr>
        <w:pPrChange w:id="1028" w:author="Megan Lagermeier" w:date="2018-12-24T11:05:00Z">
          <w:pPr>
            <w:pStyle w:val="Heading4"/>
          </w:pPr>
        </w:pPrChange>
      </w:pPr>
      <w:ins w:id="1029" w:author="Megan Lagermeier" w:date="2018-12-24T10:50:00Z">
        <w:r w:rsidRPr="00F4173B">
          <w:t xml:space="preserve">Change Description </w:t>
        </w:r>
        <w:r w:rsidRPr="00A96A1F">
          <w:t>–</w:t>
        </w:r>
      </w:ins>
      <w:ins w:id="1030" w:author="Megan Lagermeier" w:date="2018-12-24T10:51:00Z">
        <w:r w:rsidRPr="00D51848">
          <w:t xml:space="preserve"> </w:t>
        </w:r>
        <w:r w:rsidRPr="00D51848">
          <w:rPr>
            <w:b w:val="0"/>
            <w:rPrChange w:id="1031" w:author="Megan Lagermeier" w:date="2018-12-24T10:52:00Z">
              <w:rPr/>
            </w:rPrChange>
          </w:rPr>
          <w:t>Add</w:t>
        </w:r>
      </w:ins>
      <w:ins w:id="1032" w:author="Megan Lagermeier" w:date="2018-12-24T11:45:00Z">
        <w:r w:rsidR="00415925">
          <w:rPr>
            <w:b w:val="0"/>
          </w:rPr>
          <w:t>ed</w:t>
        </w:r>
      </w:ins>
      <w:ins w:id="1033" w:author="Megan Lagermeier" w:date="2018-12-24T10:51:00Z">
        <w:r w:rsidRPr="00D51848">
          <w:rPr>
            <w:b w:val="0"/>
            <w:rPrChange w:id="1034" w:author="Megan Lagermeier" w:date="2018-12-24T10:52:00Z">
              <w:rPr/>
            </w:rPrChange>
          </w:rPr>
          <w:t xml:space="preserve"> fields to</w:t>
        </w:r>
      </w:ins>
      <w:ins w:id="1035" w:author="Megan Lagermeier" w:date="2018-12-24T11:45:00Z">
        <w:r w:rsidR="00415925">
          <w:rPr>
            <w:b w:val="0"/>
          </w:rPr>
          <w:t xml:space="preserve"> the</w:t>
        </w:r>
      </w:ins>
      <w:ins w:id="1036" w:author="Megan Lagermeier" w:date="2018-12-24T10:51:00Z">
        <w:r w:rsidRPr="00D51848">
          <w:rPr>
            <w:b w:val="0"/>
            <w:rPrChange w:id="1037" w:author="Megan Lagermeier" w:date="2018-12-24T10:52:00Z">
              <w:rPr/>
            </w:rPrChange>
          </w:rPr>
          <w:t xml:space="preserve"> Telemtry </w:t>
        </w:r>
        <w:del w:id="1038" w:author="Chris Shivers" w:date="2018-12-27T11:28:00Z">
          <w:r w:rsidRPr="00D51848" w:rsidDel="008C675E">
            <w:rPr>
              <w:b w:val="0"/>
              <w:rPrChange w:id="1039" w:author="Megan Lagermeier" w:date="2018-12-24T10:52:00Z">
                <w:rPr/>
              </w:rPrChange>
            </w:rPr>
            <w:delText>Json</w:delText>
          </w:r>
        </w:del>
      </w:ins>
      <w:ins w:id="1040" w:author="Chris Shivers" w:date="2018-12-27T11:28:00Z">
        <w:r w:rsidR="008C675E">
          <w:rPr>
            <w:b w:val="0"/>
          </w:rPr>
          <w:t>JSON</w:t>
        </w:r>
      </w:ins>
      <w:ins w:id="1041" w:author="Megan Lagermeier" w:date="2018-12-24T10:51:00Z">
        <w:r w:rsidRPr="00D51848">
          <w:rPr>
            <w:b w:val="0"/>
            <w:rPrChange w:id="1042" w:author="Megan Lagermeier" w:date="2018-12-24T10:52:00Z">
              <w:rPr/>
            </w:rPrChange>
          </w:rPr>
          <w:t xml:space="preserve"> to keep both </w:t>
        </w:r>
      </w:ins>
      <w:ins w:id="1043" w:author="Megan Lagermeier" w:date="2018-12-24T13:23:00Z">
        <w:r w:rsidR="001F190A">
          <w:rPr>
            <w:b w:val="0"/>
          </w:rPr>
          <w:t xml:space="preserve">the </w:t>
        </w:r>
      </w:ins>
      <w:ins w:id="1044" w:author="Megan Lagermeier" w:date="2018-12-24T10:51:00Z">
        <w:r w:rsidRPr="00D51848">
          <w:rPr>
            <w:b w:val="0"/>
            <w:rPrChange w:id="1045" w:author="Megan Lagermeier" w:date="2018-12-24T10:52:00Z">
              <w:rPr/>
            </w:rPrChange>
          </w:rPr>
          <w:t>raw and EU converted value</w:t>
        </w:r>
      </w:ins>
      <w:ins w:id="1046" w:author="Megan Lagermeier" w:date="2018-12-24T11:45:00Z">
        <w:r w:rsidR="00415925">
          <w:rPr>
            <w:b w:val="0"/>
          </w:rPr>
          <w:t>s.</w:t>
        </w:r>
      </w:ins>
    </w:p>
    <w:p w14:paraId="4A665DDF" w14:textId="5D0E15D9" w:rsidR="00D51848" w:rsidRPr="003D32A3" w:rsidRDefault="00D51848">
      <w:pPr>
        <w:spacing w:before="240" w:after="240" w:line="360" w:lineRule="auto"/>
        <w:ind w:left="907"/>
        <w:jc w:val="both"/>
        <w:rPr>
          <w:ins w:id="1047" w:author="Megan Lagermeier" w:date="2018-12-24T10:50:00Z"/>
          <w:rFonts w:ascii="Trebuchet MS" w:hAnsi="Trebuchet MS"/>
          <w:b/>
          <w:bCs/>
        </w:rPr>
      </w:pPr>
      <w:ins w:id="1048" w:author="Megan Lagermeier" w:date="2018-12-24T10:50:00Z">
        <w:r w:rsidRPr="003D32A3">
          <w:rPr>
            <w:rFonts w:ascii="Trebuchet MS" w:hAnsi="Trebuchet MS"/>
            <w:b/>
            <w:bCs/>
          </w:rPr>
          <w:t>Change Details</w:t>
        </w:r>
        <w:r w:rsidRPr="00DE51F4">
          <w:rPr>
            <w:rFonts w:ascii="Trebuchet MS" w:hAnsi="Trebuchet MS"/>
            <w:bCs/>
          </w:rPr>
          <w:t xml:space="preserve"> - </w:t>
        </w:r>
      </w:ins>
      <w:ins w:id="1049" w:author="Megan Lagermeier" w:date="2018-12-24T10:52:00Z">
        <w:r w:rsidRPr="00D51848">
          <w:rPr>
            <w:rFonts w:ascii="Trebuchet MS" w:hAnsi="Trebuchet MS"/>
            <w:bCs/>
          </w:rPr>
          <w:t xml:space="preserve">Fields </w:t>
        </w:r>
      </w:ins>
      <w:ins w:id="1050" w:author="Megan Lagermeier" w:date="2018-12-24T11:45:00Z">
        <w:r w:rsidR="00415925">
          <w:rPr>
            <w:rFonts w:ascii="Trebuchet MS" w:hAnsi="Trebuchet MS"/>
            <w:bCs/>
          </w:rPr>
          <w:t>were</w:t>
        </w:r>
      </w:ins>
      <w:ins w:id="1051" w:author="Megan Lagermeier" w:date="2018-12-24T10:52:00Z">
        <w:r w:rsidRPr="00D51848">
          <w:rPr>
            <w:rFonts w:ascii="Trebuchet MS" w:hAnsi="Trebuchet MS"/>
            <w:bCs/>
          </w:rPr>
          <w:t xml:space="preserve"> added to </w:t>
        </w:r>
      </w:ins>
      <w:ins w:id="1052" w:author="Megan Lagermeier" w:date="2018-12-24T11:45:00Z">
        <w:r w:rsidR="00415925">
          <w:rPr>
            <w:rFonts w:ascii="Trebuchet MS" w:hAnsi="Trebuchet MS"/>
            <w:bCs/>
          </w:rPr>
          <w:t xml:space="preserve">the </w:t>
        </w:r>
      </w:ins>
      <w:ins w:id="1053" w:author="Megan Lagermeier" w:date="2018-12-24T10:52:00Z">
        <w:r w:rsidRPr="00D51848">
          <w:rPr>
            <w:rFonts w:ascii="Trebuchet MS" w:hAnsi="Trebuchet MS"/>
            <w:bCs/>
          </w:rPr>
          <w:t>L6 JSON output</w:t>
        </w:r>
      </w:ins>
      <w:ins w:id="1054" w:author="Megan Lagermeier" w:date="2018-12-24T13:23:00Z">
        <w:r w:rsidR="001F190A">
          <w:rPr>
            <w:rFonts w:ascii="Trebuchet MS" w:hAnsi="Trebuchet MS"/>
            <w:bCs/>
          </w:rPr>
          <w:t xml:space="preserve"> in order</w:t>
        </w:r>
      </w:ins>
      <w:ins w:id="1055" w:author="Megan Lagermeier" w:date="2018-12-24T10:52:00Z">
        <w:r w:rsidRPr="00D51848">
          <w:rPr>
            <w:rFonts w:ascii="Trebuchet MS" w:hAnsi="Trebuchet MS"/>
            <w:bCs/>
          </w:rPr>
          <w:t xml:space="preserve"> to hold</w:t>
        </w:r>
      </w:ins>
      <w:ins w:id="1056" w:author="Megan Lagermeier" w:date="2018-12-24T13:23:00Z">
        <w:r w:rsidR="001F190A">
          <w:rPr>
            <w:rFonts w:ascii="Trebuchet MS" w:hAnsi="Trebuchet MS"/>
            <w:bCs/>
          </w:rPr>
          <w:t xml:space="preserve"> the</w:t>
        </w:r>
      </w:ins>
      <w:ins w:id="1057" w:author="Megan Lagermeier" w:date="2018-12-24T10:52:00Z">
        <w:r w:rsidRPr="00D51848">
          <w:rPr>
            <w:rFonts w:ascii="Trebuchet MS" w:hAnsi="Trebuchet MS"/>
            <w:bCs/>
          </w:rPr>
          <w:t xml:space="preserve"> raw and EU converted values from Grid</w:t>
        </w:r>
        <w:del w:id="1058" w:author="Chris Shivers" w:date="2018-12-27T11:27:00Z">
          <w:r w:rsidRPr="00D51848" w:rsidDel="00804CBB">
            <w:rPr>
              <w:rFonts w:ascii="Trebuchet MS" w:hAnsi="Trebuchet MS"/>
              <w:bCs/>
            </w:rPr>
            <w:delText xml:space="preserve"> </w:delText>
          </w:r>
        </w:del>
        <w:r w:rsidRPr="00D51848">
          <w:rPr>
            <w:rFonts w:ascii="Trebuchet MS" w:hAnsi="Trebuchet MS"/>
            <w:bCs/>
          </w:rPr>
          <w:t>Port devices.</w:t>
        </w:r>
      </w:ins>
    </w:p>
    <w:p w14:paraId="542C18CA" w14:textId="0069127B" w:rsidR="00D51848" w:rsidRPr="009B207F" w:rsidRDefault="00D51848">
      <w:pPr>
        <w:spacing w:before="240" w:after="240" w:line="360" w:lineRule="auto"/>
        <w:ind w:left="907"/>
        <w:jc w:val="both"/>
        <w:rPr>
          <w:ins w:id="1059" w:author="Megan Lagermeier" w:date="2018-12-24T10:50:00Z"/>
          <w:rFonts w:ascii="Trebuchet MS" w:hAnsi="Trebuchet MS"/>
        </w:rPr>
      </w:pPr>
      <w:ins w:id="1060" w:author="Megan Lagermeier" w:date="2018-12-24T10:50:00Z">
        <w:r>
          <w:rPr>
            <w:rFonts w:ascii="Trebuchet MS" w:hAnsi="Trebuchet MS"/>
            <w:b/>
            <w:bCs/>
          </w:rPr>
          <w:t>Change Impacts</w:t>
        </w:r>
        <w:r>
          <w:rPr>
            <w:rFonts w:ascii="Trebuchet MS" w:hAnsi="Trebuchet MS"/>
          </w:rPr>
          <w:t xml:space="preserve"> </w:t>
        </w:r>
        <w:r w:rsidRPr="000A2A03">
          <w:rPr>
            <w:rFonts w:ascii="Trebuchet MS" w:hAnsi="Trebuchet MS"/>
          </w:rPr>
          <w:t xml:space="preserve">- </w:t>
        </w:r>
      </w:ins>
      <w:ins w:id="1061" w:author="Megan Lagermeier" w:date="2018-12-24T10:52:00Z">
        <w:r w:rsidRPr="00D51848">
          <w:rPr>
            <w:rFonts w:ascii="Trebuchet MS" w:hAnsi="Trebuchet MS"/>
          </w:rPr>
          <w:t>L6</w:t>
        </w:r>
      </w:ins>
      <w:ins w:id="1062" w:author="Megan Lagermeier" w:date="2018-12-24T13:24:00Z">
        <w:r w:rsidR="001F190A">
          <w:rPr>
            <w:rFonts w:ascii="Trebuchet MS" w:hAnsi="Trebuchet MS"/>
          </w:rPr>
          <w:t xml:space="preserve"> </w:t>
        </w:r>
      </w:ins>
      <w:ins w:id="1063" w:author="Megan Lagermeier" w:date="2018-12-24T10:52:00Z">
        <w:r w:rsidRPr="00D51848">
          <w:rPr>
            <w:rFonts w:ascii="Trebuchet MS" w:hAnsi="Trebuchet MS"/>
          </w:rPr>
          <w:t>Connector</w:t>
        </w:r>
      </w:ins>
      <w:ins w:id="1064" w:author="Megan Lagermeier" w:date="2018-12-24T11:45:00Z">
        <w:r w:rsidR="00415925">
          <w:rPr>
            <w:rFonts w:ascii="Trebuchet MS" w:hAnsi="Trebuchet MS"/>
          </w:rPr>
          <w:t>.</w:t>
        </w:r>
      </w:ins>
    </w:p>
    <w:p w14:paraId="3ABFE2FC" w14:textId="77777777" w:rsidR="00D51848" w:rsidRDefault="00D51848">
      <w:pPr>
        <w:spacing w:before="240" w:after="240" w:line="360" w:lineRule="auto"/>
        <w:ind w:left="907"/>
        <w:jc w:val="both"/>
        <w:rPr>
          <w:ins w:id="1065" w:author="Megan Lagermeier" w:date="2018-12-24T10:52:00Z"/>
          <w:rFonts w:ascii="Trebuchet MS" w:hAnsi="Trebuchet MS"/>
          <w:bCs/>
        </w:rPr>
      </w:pPr>
      <w:ins w:id="1066" w:author="Megan Lagermeier" w:date="2018-12-24T10:50:00Z">
        <w:r w:rsidRPr="00DE51F4">
          <w:rPr>
            <w:rFonts w:ascii="Trebuchet MS" w:hAnsi="Trebuchet MS"/>
            <w:b/>
            <w:bCs/>
          </w:rPr>
          <w:lastRenderedPageBreak/>
          <w:t xml:space="preserve">Change Configuration </w:t>
        </w:r>
        <w:r w:rsidRPr="00DE51F4">
          <w:rPr>
            <w:rFonts w:ascii="Trebuchet MS" w:hAnsi="Trebuchet MS"/>
            <w:bCs/>
          </w:rPr>
          <w:t xml:space="preserve">– This change is not configurable. </w:t>
        </w:r>
      </w:ins>
    </w:p>
    <w:p w14:paraId="6A9C5293" w14:textId="0A18C1B9" w:rsidR="00D51848" w:rsidRDefault="00D51848">
      <w:pPr>
        <w:spacing w:before="240" w:after="240" w:line="360" w:lineRule="auto"/>
        <w:ind w:left="907"/>
        <w:jc w:val="both"/>
        <w:rPr>
          <w:ins w:id="1067" w:author="Megan Lagermeier" w:date="2018-12-24T10:50:00Z"/>
          <w:rFonts w:ascii="Trebuchet MS" w:hAnsi="Trebuchet MS"/>
          <w:bCs/>
        </w:rPr>
      </w:pPr>
      <w:ins w:id="1068" w:author="Megan Lagermeier" w:date="2018-12-24T10:52:00Z">
        <w:r>
          <w:rPr>
            <w:rFonts w:ascii="Trebuchet MS" w:hAnsi="Trebuchet MS"/>
            <w:bCs/>
          </w:rPr>
          <w:t>311212</w:t>
        </w:r>
      </w:ins>
    </w:p>
    <w:p w14:paraId="52319FD7" w14:textId="2BF6FF6C" w:rsidR="00D51848" w:rsidRPr="00F4173B" w:rsidRDefault="00D51848">
      <w:pPr>
        <w:pStyle w:val="Heading4"/>
        <w:jc w:val="both"/>
        <w:rPr>
          <w:ins w:id="1069" w:author="Megan Lagermeier" w:date="2018-12-24T10:52:00Z"/>
        </w:rPr>
        <w:pPrChange w:id="1070" w:author="Megan Lagermeier" w:date="2018-12-24T11:05:00Z">
          <w:pPr>
            <w:pStyle w:val="Heading4"/>
          </w:pPr>
        </w:pPrChange>
      </w:pPr>
      <w:ins w:id="1071" w:author="Megan Lagermeier" w:date="2018-12-24T10:52:00Z">
        <w:r w:rsidRPr="00F4173B">
          <w:t xml:space="preserve">Change Description </w:t>
        </w:r>
        <w:r w:rsidRPr="00A96A1F">
          <w:t>–</w:t>
        </w:r>
        <w:r w:rsidRPr="00D51848">
          <w:t xml:space="preserve"> </w:t>
        </w:r>
      </w:ins>
      <w:ins w:id="1072" w:author="Megan Lagermeier" w:date="2018-12-24T10:53:00Z">
        <w:r w:rsidR="001F190A">
          <w:rPr>
            <w:b w:val="0"/>
          </w:rPr>
          <w:t>Config</w:t>
        </w:r>
      </w:ins>
      <w:ins w:id="1073" w:author="Chris Shivers" w:date="2018-12-27T11:29:00Z">
        <w:r w:rsidR="00652AC6">
          <w:rPr>
            <w:b w:val="0"/>
          </w:rPr>
          <w:t>uration</w:t>
        </w:r>
      </w:ins>
      <w:ins w:id="1074" w:author="Megan Lagermeier" w:date="2018-12-24T10:53:00Z">
        <w:r w:rsidR="001F190A">
          <w:rPr>
            <w:b w:val="0"/>
          </w:rPr>
          <w:t xml:space="preserve"> Management System v</w:t>
        </w:r>
        <w:r w:rsidRPr="00D51848">
          <w:rPr>
            <w:b w:val="0"/>
          </w:rPr>
          <w:t>alidation</w:t>
        </w:r>
      </w:ins>
      <w:ins w:id="1075" w:author="Megan Lagermeier" w:date="2018-12-24T11:46:00Z">
        <w:r w:rsidR="00415925">
          <w:rPr>
            <w:b w:val="0"/>
          </w:rPr>
          <w:t>.</w:t>
        </w:r>
      </w:ins>
    </w:p>
    <w:p w14:paraId="54CDD7CA" w14:textId="42715F31" w:rsidR="00D51848" w:rsidRPr="003D32A3" w:rsidRDefault="00D51848">
      <w:pPr>
        <w:spacing w:before="240" w:after="240" w:line="360" w:lineRule="auto"/>
        <w:ind w:left="907"/>
        <w:jc w:val="both"/>
        <w:rPr>
          <w:ins w:id="1076" w:author="Megan Lagermeier" w:date="2018-12-24T10:52:00Z"/>
          <w:rFonts w:ascii="Trebuchet MS" w:hAnsi="Trebuchet MS"/>
          <w:b/>
          <w:bCs/>
        </w:rPr>
      </w:pPr>
      <w:ins w:id="1077" w:author="Megan Lagermeier" w:date="2018-12-24T10:52:00Z">
        <w:r w:rsidRPr="003D32A3">
          <w:rPr>
            <w:rFonts w:ascii="Trebuchet MS" w:hAnsi="Trebuchet MS"/>
            <w:b/>
            <w:bCs/>
          </w:rPr>
          <w:t>Change Details</w:t>
        </w:r>
        <w:r w:rsidRPr="00DE51F4">
          <w:rPr>
            <w:rFonts w:ascii="Trebuchet MS" w:hAnsi="Trebuchet MS"/>
            <w:bCs/>
          </w:rPr>
          <w:t xml:space="preserve"> </w:t>
        </w:r>
      </w:ins>
      <w:ins w:id="1078" w:author="Megan Lagermeier" w:date="2018-12-24T13:24:00Z">
        <w:r w:rsidR="001F190A">
          <w:rPr>
            <w:rFonts w:ascii="Trebuchet MS" w:hAnsi="Trebuchet MS"/>
            <w:bCs/>
          </w:rPr>
          <w:t>–</w:t>
        </w:r>
      </w:ins>
      <w:ins w:id="1079" w:author="Megan Lagermeier" w:date="2018-12-24T10:52:00Z">
        <w:r w:rsidRPr="00DE51F4">
          <w:rPr>
            <w:rFonts w:ascii="Trebuchet MS" w:hAnsi="Trebuchet MS"/>
            <w:bCs/>
          </w:rPr>
          <w:t xml:space="preserve"> </w:t>
        </w:r>
      </w:ins>
      <w:ins w:id="1080" w:author="Megan Lagermeier" w:date="2018-12-24T13:24:00Z">
        <w:r w:rsidR="001F190A">
          <w:rPr>
            <w:rFonts w:ascii="Trebuchet MS" w:hAnsi="Trebuchet MS"/>
            <w:bCs/>
          </w:rPr>
          <w:t xml:space="preserve">The </w:t>
        </w:r>
      </w:ins>
      <w:ins w:id="1081" w:author="Megan Lagermeier" w:date="2018-12-24T10:53:00Z">
        <w:r w:rsidRPr="00D51848">
          <w:rPr>
            <w:rFonts w:ascii="Trebuchet MS" w:hAnsi="Trebuchet MS"/>
            <w:bCs/>
          </w:rPr>
          <w:t xml:space="preserve">CMS service </w:t>
        </w:r>
      </w:ins>
      <w:ins w:id="1082" w:author="Megan Lagermeier" w:date="2018-12-24T13:24:00Z">
        <w:r w:rsidR="001F190A">
          <w:rPr>
            <w:rFonts w:ascii="Trebuchet MS" w:hAnsi="Trebuchet MS"/>
            <w:bCs/>
          </w:rPr>
          <w:t xml:space="preserve">will now succesfully </w:t>
        </w:r>
      </w:ins>
      <w:ins w:id="1083" w:author="Megan Lagermeier" w:date="2018-12-24T10:53:00Z">
        <w:r w:rsidRPr="00D51848">
          <w:rPr>
            <w:rFonts w:ascii="Trebuchet MS" w:hAnsi="Trebuchet MS"/>
            <w:bCs/>
          </w:rPr>
          <w:t>re</w:t>
        </w:r>
        <w:r w:rsidR="001F190A">
          <w:rPr>
            <w:rFonts w:ascii="Trebuchet MS" w:hAnsi="Trebuchet MS"/>
            <w:bCs/>
          </w:rPr>
          <w:t>ceive</w:t>
        </w:r>
        <w:r w:rsidR="00415925">
          <w:rPr>
            <w:rFonts w:ascii="Trebuchet MS" w:hAnsi="Trebuchet MS"/>
            <w:bCs/>
          </w:rPr>
          <w:t xml:space="preserve"> Point creation request and </w:t>
        </w:r>
        <w:r w:rsidRPr="00D51848">
          <w:rPr>
            <w:rFonts w:ascii="Trebuchet MS" w:hAnsi="Trebuchet MS"/>
            <w:bCs/>
          </w:rPr>
          <w:t xml:space="preserve">Register Map updates from </w:t>
        </w:r>
      </w:ins>
      <w:ins w:id="1084" w:author="Megan Lagermeier" w:date="2018-12-24T11:46:00Z">
        <w:r w:rsidR="00415925">
          <w:rPr>
            <w:rFonts w:ascii="Trebuchet MS" w:hAnsi="Trebuchet MS"/>
            <w:bCs/>
          </w:rPr>
          <w:t xml:space="preserve">the </w:t>
        </w:r>
      </w:ins>
      <w:ins w:id="1085" w:author="Megan Lagermeier" w:date="2018-12-24T10:53:00Z">
        <w:r w:rsidRPr="00D51848">
          <w:rPr>
            <w:rFonts w:ascii="Trebuchet MS" w:hAnsi="Trebuchet MS"/>
            <w:bCs/>
          </w:rPr>
          <w:t>production GCM service.</w:t>
        </w:r>
      </w:ins>
    </w:p>
    <w:p w14:paraId="77DC54AB" w14:textId="715F7C71" w:rsidR="00D51848" w:rsidRPr="009B207F" w:rsidRDefault="00D51848">
      <w:pPr>
        <w:spacing w:before="240" w:after="240" w:line="360" w:lineRule="auto"/>
        <w:ind w:left="907"/>
        <w:jc w:val="both"/>
        <w:rPr>
          <w:ins w:id="1086" w:author="Megan Lagermeier" w:date="2018-12-24T10:52:00Z"/>
          <w:rFonts w:ascii="Trebuchet MS" w:hAnsi="Trebuchet MS"/>
        </w:rPr>
      </w:pPr>
      <w:ins w:id="1087" w:author="Megan Lagermeier" w:date="2018-12-24T10:52:00Z">
        <w:r>
          <w:rPr>
            <w:rFonts w:ascii="Trebuchet MS" w:hAnsi="Trebuchet MS"/>
            <w:b/>
            <w:bCs/>
          </w:rPr>
          <w:t>Change Impacts</w:t>
        </w:r>
        <w:r>
          <w:rPr>
            <w:rFonts w:ascii="Trebuchet MS" w:hAnsi="Trebuchet MS"/>
          </w:rPr>
          <w:t xml:space="preserve"> </w:t>
        </w:r>
        <w:r w:rsidRPr="000A2A03">
          <w:rPr>
            <w:rFonts w:ascii="Trebuchet MS" w:hAnsi="Trebuchet MS"/>
          </w:rPr>
          <w:t xml:space="preserve">- </w:t>
        </w:r>
      </w:ins>
      <w:ins w:id="1088" w:author="Megan Lagermeier" w:date="2018-12-24T10:53:00Z">
        <w:r w:rsidRPr="00D51848">
          <w:rPr>
            <w:rFonts w:ascii="Trebuchet MS" w:hAnsi="Trebuchet MS"/>
          </w:rPr>
          <w:t>Config</w:t>
        </w:r>
      </w:ins>
      <w:ins w:id="1089" w:author="Chris Shivers" w:date="2018-12-27T11:30:00Z">
        <w:r w:rsidR="00652AC6">
          <w:rPr>
            <w:rFonts w:ascii="Trebuchet MS" w:hAnsi="Trebuchet MS"/>
          </w:rPr>
          <w:t>uration</w:t>
        </w:r>
      </w:ins>
      <w:ins w:id="1090" w:author="Megan Lagermeier" w:date="2018-12-24T10:53:00Z">
        <w:r w:rsidRPr="00D51848">
          <w:rPr>
            <w:rFonts w:ascii="Trebuchet MS" w:hAnsi="Trebuchet MS"/>
          </w:rPr>
          <w:t xml:space="preserve"> Management System</w:t>
        </w:r>
      </w:ins>
      <w:ins w:id="1091" w:author="Megan Lagermeier" w:date="2018-12-24T11:46:00Z">
        <w:r w:rsidR="00415925">
          <w:rPr>
            <w:rFonts w:ascii="Trebuchet MS" w:hAnsi="Trebuchet MS"/>
          </w:rPr>
          <w:t>.</w:t>
        </w:r>
      </w:ins>
    </w:p>
    <w:p w14:paraId="5AA920BA" w14:textId="77777777" w:rsidR="00D51848" w:rsidRDefault="00D51848">
      <w:pPr>
        <w:spacing w:before="240" w:after="240" w:line="360" w:lineRule="auto"/>
        <w:ind w:left="907"/>
        <w:jc w:val="both"/>
        <w:rPr>
          <w:ins w:id="1092" w:author="Megan Lagermeier" w:date="2018-12-24T10:52:00Z"/>
          <w:rFonts w:ascii="Trebuchet MS" w:hAnsi="Trebuchet MS"/>
          <w:bCs/>
        </w:rPr>
      </w:pPr>
      <w:ins w:id="1093" w:author="Megan Lagermeier" w:date="2018-12-24T10:52:00Z">
        <w:r w:rsidRPr="00DE51F4">
          <w:rPr>
            <w:rFonts w:ascii="Trebuchet MS" w:hAnsi="Trebuchet MS"/>
            <w:b/>
            <w:bCs/>
          </w:rPr>
          <w:t xml:space="preserve">Change Configuration </w:t>
        </w:r>
        <w:r w:rsidRPr="00DE51F4">
          <w:rPr>
            <w:rFonts w:ascii="Trebuchet MS" w:hAnsi="Trebuchet MS"/>
            <w:bCs/>
          </w:rPr>
          <w:t xml:space="preserve">– This change is not configurable. </w:t>
        </w:r>
      </w:ins>
    </w:p>
    <w:p w14:paraId="258A308C" w14:textId="416A5499" w:rsidR="00D51848" w:rsidRDefault="00D51848">
      <w:pPr>
        <w:spacing w:before="240" w:after="240" w:line="360" w:lineRule="auto"/>
        <w:ind w:left="907"/>
        <w:jc w:val="both"/>
        <w:rPr>
          <w:ins w:id="1094" w:author="Megan Lagermeier" w:date="2018-12-24T10:53:00Z"/>
          <w:rFonts w:ascii="Trebuchet MS" w:hAnsi="Trebuchet MS"/>
          <w:bCs/>
        </w:rPr>
      </w:pPr>
      <w:ins w:id="1095" w:author="Megan Lagermeier" w:date="2018-12-24T10:53:00Z">
        <w:r>
          <w:rPr>
            <w:rFonts w:ascii="Trebuchet MS" w:hAnsi="Trebuchet MS"/>
            <w:bCs/>
          </w:rPr>
          <w:t>311436</w:t>
        </w:r>
      </w:ins>
    </w:p>
    <w:p w14:paraId="70479B6B" w14:textId="125DBF95" w:rsidR="00D51848" w:rsidRPr="00F4173B" w:rsidRDefault="00D51848">
      <w:pPr>
        <w:pStyle w:val="Heading4"/>
        <w:jc w:val="both"/>
        <w:rPr>
          <w:ins w:id="1096" w:author="Megan Lagermeier" w:date="2018-12-24T10:53:00Z"/>
        </w:rPr>
        <w:pPrChange w:id="1097" w:author="Megan Lagermeier" w:date="2018-12-24T11:05:00Z">
          <w:pPr>
            <w:pStyle w:val="Heading4"/>
          </w:pPr>
        </w:pPrChange>
      </w:pPr>
      <w:ins w:id="1098" w:author="Megan Lagermeier" w:date="2018-12-24T10:53:00Z">
        <w:r w:rsidRPr="00F4173B">
          <w:t xml:space="preserve">Change Description </w:t>
        </w:r>
        <w:r w:rsidRPr="00A96A1F">
          <w:t>–</w:t>
        </w:r>
        <w:r w:rsidRPr="00D51848">
          <w:t xml:space="preserve"> </w:t>
        </w:r>
      </w:ins>
      <w:ins w:id="1099" w:author="Megan Lagermeier" w:date="2018-12-24T10:54:00Z">
        <w:r w:rsidRPr="00D51848">
          <w:rPr>
            <w:b w:val="0"/>
          </w:rPr>
          <w:t>Decouple</w:t>
        </w:r>
      </w:ins>
      <w:ins w:id="1100" w:author="Megan Lagermeier" w:date="2018-12-24T13:24:00Z">
        <w:r w:rsidR="001F190A">
          <w:rPr>
            <w:b w:val="0"/>
          </w:rPr>
          <w:t>d the</w:t>
        </w:r>
      </w:ins>
      <w:ins w:id="1101" w:author="Megan Lagermeier" w:date="2018-12-24T10:54:00Z">
        <w:r w:rsidRPr="00D51848">
          <w:rPr>
            <w:b w:val="0"/>
          </w:rPr>
          <w:t xml:space="preserve"> simulator from</w:t>
        </w:r>
      </w:ins>
      <w:ins w:id="1102" w:author="Megan Lagermeier" w:date="2018-12-24T11:46:00Z">
        <w:r w:rsidR="00415925">
          <w:rPr>
            <w:b w:val="0"/>
          </w:rPr>
          <w:t xml:space="preserve"> the</w:t>
        </w:r>
      </w:ins>
      <w:ins w:id="1103" w:author="Megan Lagermeier" w:date="2018-12-24T10:54:00Z">
        <w:r w:rsidRPr="00D51848">
          <w:rPr>
            <w:b w:val="0"/>
          </w:rPr>
          <w:t xml:space="preserve"> L7 component</w:t>
        </w:r>
      </w:ins>
      <w:ins w:id="1104" w:author="Megan Lagermeier" w:date="2018-12-24T11:46:00Z">
        <w:r w:rsidR="00415925">
          <w:rPr>
            <w:b w:val="0"/>
          </w:rPr>
          <w:t>.</w:t>
        </w:r>
      </w:ins>
    </w:p>
    <w:p w14:paraId="0622475E" w14:textId="726D9ED7" w:rsidR="00D51848" w:rsidRPr="003D32A3" w:rsidRDefault="00D51848">
      <w:pPr>
        <w:spacing w:before="240" w:after="240" w:line="360" w:lineRule="auto"/>
        <w:ind w:left="907"/>
        <w:jc w:val="both"/>
        <w:rPr>
          <w:ins w:id="1105" w:author="Megan Lagermeier" w:date="2018-12-24T10:53:00Z"/>
          <w:rFonts w:ascii="Trebuchet MS" w:hAnsi="Trebuchet MS"/>
          <w:b/>
          <w:bCs/>
        </w:rPr>
      </w:pPr>
      <w:ins w:id="1106" w:author="Megan Lagermeier" w:date="2018-12-24T10:53:00Z">
        <w:r w:rsidRPr="003D32A3">
          <w:rPr>
            <w:rFonts w:ascii="Trebuchet MS" w:hAnsi="Trebuchet MS"/>
            <w:b/>
            <w:bCs/>
          </w:rPr>
          <w:t>Change Details</w:t>
        </w:r>
        <w:r w:rsidRPr="00DE51F4">
          <w:rPr>
            <w:rFonts w:ascii="Trebuchet MS" w:hAnsi="Trebuchet MS"/>
            <w:bCs/>
          </w:rPr>
          <w:t xml:space="preserve"> </w:t>
        </w:r>
      </w:ins>
      <w:ins w:id="1107" w:author="Megan Lagermeier" w:date="2018-12-24T13:25:00Z">
        <w:r w:rsidR="001F190A">
          <w:rPr>
            <w:rFonts w:ascii="Trebuchet MS" w:hAnsi="Trebuchet MS"/>
            <w:bCs/>
          </w:rPr>
          <w:t>–</w:t>
        </w:r>
      </w:ins>
      <w:ins w:id="1108" w:author="Megan Lagermeier" w:date="2018-12-24T10:53:00Z">
        <w:r w:rsidRPr="00DE51F4">
          <w:rPr>
            <w:rFonts w:ascii="Trebuchet MS" w:hAnsi="Trebuchet MS"/>
            <w:bCs/>
          </w:rPr>
          <w:t xml:space="preserve"> </w:t>
        </w:r>
      </w:ins>
      <w:ins w:id="1109" w:author="Megan Lagermeier" w:date="2018-12-24T10:54:00Z">
        <w:r w:rsidR="001F190A">
          <w:rPr>
            <w:rFonts w:ascii="Trebuchet MS" w:hAnsi="Trebuchet MS"/>
            <w:bCs/>
          </w:rPr>
          <w:t xml:space="preserve">Decoupled </w:t>
        </w:r>
      </w:ins>
      <w:ins w:id="1110" w:author="Megan Lagermeier" w:date="2018-12-24T13:25:00Z">
        <w:r w:rsidR="001F190A">
          <w:rPr>
            <w:rFonts w:ascii="Trebuchet MS" w:hAnsi="Trebuchet MS"/>
            <w:bCs/>
          </w:rPr>
          <w:t>the</w:t>
        </w:r>
      </w:ins>
      <w:ins w:id="1111" w:author="Megan Lagermeier" w:date="2018-12-24T10:54:00Z">
        <w:r w:rsidRPr="00D51848">
          <w:rPr>
            <w:rFonts w:ascii="Trebuchet MS" w:hAnsi="Trebuchet MS"/>
            <w:bCs/>
          </w:rPr>
          <w:t xml:space="preserve"> simulator packages from</w:t>
        </w:r>
      </w:ins>
      <w:ins w:id="1112" w:author="Megan Lagermeier" w:date="2018-12-24T11:46:00Z">
        <w:r w:rsidR="00415925">
          <w:rPr>
            <w:rFonts w:ascii="Trebuchet MS" w:hAnsi="Trebuchet MS"/>
            <w:bCs/>
          </w:rPr>
          <w:t xml:space="preserve"> the</w:t>
        </w:r>
      </w:ins>
      <w:ins w:id="1113" w:author="Megan Lagermeier" w:date="2018-12-24T10:54:00Z">
        <w:r w:rsidRPr="00D51848">
          <w:rPr>
            <w:rFonts w:ascii="Trebuchet MS" w:hAnsi="Trebuchet MS"/>
            <w:bCs/>
          </w:rPr>
          <w:t xml:space="preserve"> L7 component. Now</w:t>
        </w:r>
      </w:ins>
      <w:ins w:id="1114" w:author="Megan Lagermeier" w:date="2018-12-24T11:46:00Z">
        <w:r w:rsidR="00415925">
          <w:rPr>
            <w:rFonts w:ascii="Trebuchet MS" w:hAnsi="Trebuchet MS"/>
            <w:bCs/>
          </w:rPr>
          <w:t>, the</w:t>
        </w:r>
      </w:ins>
      <w:ins w:id="1115" w:author="Megan Lagermeier" w:date="2018-12-24T10:54:00Z">
        <w:r w:rsidRPr="00D51848">
          <w:rPr>
            <w:rFonts w:ascii="Trebuchet MS" w:hAnsi="Trebuchet MS"/>
            <w:bCs/>
          </w:rPr>
          <w:t xml:space="preserve"> simulator </w:t>
        </w:r>
        <w:del w:id="1116" w:author="Chris Shivers" w:date="2018-12-27T11:27:00Z">
          <w:r w:rsidRPr="00D51848" w:rsidDel="008C675E">
            <w:rPr>
              <w:rFonts w:ascii="Trebuchet MS" w:hAnsi="Trebuchet MS"/>
              <w:bCs/>
            </w:rPr>
            <w:delText>is</w:delText>
          </w:r>
        </w:del>
      </w:ins>
      <w:ins w:id="1117" w:author="Chris Shivers" w:date="2018-12-27T11:27:00Z">
        <w:r w:rsidR="008C675E">
          <w:rPr>
            <w:rFonts w:ascii="Trebuchet MS" w:hAnsi="Trebuchet MS"/>
            <w:bCs/>
          </w:rPr>
          <w:t>runs</w:t>
        </w:r>
      </w:ins>
      <w:ins w:id="1118" w:author="Megan Lagermeier" w:date="2018-12-24T10:54:00Z">
        <w:del w:id="1119" w:author="Chris Shivers" w:date="2018-12-27T11:27:00Z">
          <w:r w:rsidRPr="00D51848" w:rsidDel="008C675E">
            <w:rPr>
              <w:rFonts w:ascii="Trebuchet MS" w:hAnsi="Trebuchet MS"/>
              <w:bCs/>
            </w:rPr>
            <w:delText xml:space="preserve"> running</w:delText>
          </w:r>
        </w:del>
        <w:r w:rsidRPr="00D51848">
          <w:rPr>
            <w:rFonts w:ascii="Trebuchet MS" w:hAnsi="Trebuchet MS"/>
            <w:bCs/>
          </w:rPr>
          <w:t xml:space="preserve"> in standalone mode.</w:t>
        </w:r>
      </w:ins>
    </w:p>
    <w:p w14:paraId="6C189F69" w14:textId="02502CA3" w:rsidR="00D51848" w:rsidRPr="009B207F" w:rsidRDefault="00D51848">
      <w:pPr>
        <w:spacing w:before="240" w:after="240" w:line="360" w:lineRule="auto"/>
        <w:ind w:left="907"/>
        <w:jc w:val="both"/>
        <w:rPr>
          <w:ins w:id="1120" w:author="Megan Lagermeier" w:date="2018-12-24T10:53:00Z"/>
          <w:rFonts w:ascii="Trebuchet MS" w:hAnsi="Trebuchet MS"/>
        </w:rPr>
      </w:pPr>
      <w:ins w:id="1121" w:author="Megan Lagermeier" w:date="2018-12-24T10:53:00Z">
        <w:r>
          <w:rPr>
            <w:rFonts w:ascii="Trebuchet MS" w:hAnsi="Trebuchet MS"/>
            <w:b/>
            <w:bCs/>
          </w:rPr>
          <w:t>Change Impacts</w:t>
        </w:r>
        <w:r>
          <w:rPr>
            <w:rFonts w:ascii="Trebuchet MS" w:hAnsi="Trebuchet MS"/>
          </w:rPr>
          <w:t xml:space="preserve"> </w:t>
        </w:r>
        <w:r w:rsidRPr="000A2A03">
          <w:rPr>
            <w:rFonts w:ascii="Trebuchet MS" w:hAnsi="Trebuchet MS"/>
          </w:rPr>
          <w:t xml:space="preserve">- </w:t>
        </w:r>
      </w:ins>
      <w:ins w:id="1122" w:author="Megan Lagermeier" w:date="2018-12-24T10:54:00Z">
        <w:r w:rsidR="00415925">
          <w:rPr>
            <w:rFonts w:ascii="Trebuchet MS" w:hAnsi="Trebuchet MS"/>
          </w:rPr>
          <w:t>L7</w:t>
        </w:r>
      </w:ins>
      <w:ins w:id="1123" w:author="Megan Lagermeier" w:date="2018-12-24T11:46:00Z">
        <w:r w:rsidR="00415925">
          <w:rPr>
            <w:rFonts w:ascii="Trebuchet MS" w:hAnsi="Trebuchet MS"/>
          </w:rPr>
          <w:t xml:space="preserve"> </w:t>
        </w:r>
      </w:ins>
      <w:ins w:id="1124" w:author="Megan Lagermeier" w:date="2018-12-24T10:54:00Z">
        <w:r w:rsidRPr="00D51848">
          <w:rPr>
            <w:rFonts w:ascii="Trebuchet MS" w:hAnsi="Trebuchet MS"/>
          </w:rPr>
          <w:t>Connector</w:t>
        </w:r>
      </w:ins>
      <w:ins w:id="1125" w:author="Megan Lagermeier" w:date="2018-12-24T11:46:00Z">
        <w:r w:rsidR="00415925">
          <w:rPr>
            <w:rFonts w:ascii="Trebuchet MS" w:hAnsi="Trebuchet MS"/>
          </w:rPr>
          <w:t>.</w:t>
        </w:r>
      </w:ins>
    </w:p>
    <w:p w14:paraId="07A87D2D" w14:textId="77777777" w:rsidR="00D51848" w:rsidRDefault="00D51848">
      <w:pPr>
        <w:spacing w:before="240" w:after="240" w:line="360" w:lineRule="auto"/>
        <w:ind w:left="907"/>
        <w:jc w:val="both"/>
        <w:rPr>
          <w:ins w:id="1126" w:author="Megan Lagermeier" w:date="2018-12-24T10:53:00Z"/>
          <w:rFonts w:ascii="Trebuchet MS" w:hAnsi="Trebuchet MS"/>
          <w:bCs/>
        </w:rPr>
      </w:pPr>
      <w:ins w:id="1127" w:author="Megan Lagermeier" w:date="2018-12-24T10:53:00Z">
        <w:r w:rsidRPr="00DE51F4">
          <w:rPr>
            <w:rFonts w:ascii="Trebuchet MS" w:hAnsi="Trebuchet MS"/>
            <w:b/>
            <w:bCs/>
          </w:rPr>
          <w:t xml:space="preserve">Change Configuration </w:t>
        </w:r>
        <w:r w:rsidRPr="00DE51F4">
          <w:rPr>
            <w:rFonts w:ascii="Trebuchet MS" w:hAnsi="Trebuchet MS"/>
            <w:bCs/>
          </w:rPr>
          <w:t xml:space="preserve">– This change is not configurable. </w:t>
        </w:r>
      </w:ins>
    </w:p>
    <w:p w14:paraId="14A09A2E" w14:textId="56A48C34" w:rsidR="00D51848" w:rsidRDefault="00D51848">
      <w:pPr>
        <w:spacing w:before="240" w:after="240" w:line="360" w:lineRule="auto"/>
        <w:ind w:left="907"/>
        <w:jc w:val="both"/>
        <w:rPr>
          <w:ins w:id="1128" w:author="Megan Lagermeier" w:date="2018-12-24T10:54:00Z"/>
          <w:rFonts w:ascii="Trebuchet MS" w:hAnsi="Trebuchet MS"/>
          <w:bCs/>
        </w:rPr>
      </w:pPr>
      <w:ins w:id="1129" w:author="Megan Lagermeier" w:date="2018-12-24T10:54:00Z">
        <w:r>
          <w:rPr>
            <w:rFonts w:ascii="Trebuchet MS" w:hAnsi="Trebuchet MS"/>
            <w:bCs/>
          </w:rPr>
          <w:t>311851</w:t>
        </w:r>
      </w:ins>
    </w:p>
    <w:p w14:paraId="6BCC02C8" w14:textId="54C882D0" w:rsidR="00D51848" w:rsidRPr="00F4173B" w:rsidRDefault="00D51848">
      <w:pPr>
        <w:pStyle w:val="Heading4"/>
        <w:jc w:val="both"/>
        <w:rPr>
          <w:ins w:id="1130" w:author="Megan Lagermeier" w:date="2018-12-24T10:54:00Z"/>
        </w:rPr>
        <w:pPrChange w:id="1131" w:author="Megan Lagermeier" w:date="2018-12-24T11:05:00Z">
          <w:pPr>
            <w:pStyle w:val="Heading4"/>
          </w:pPr>
        </w:pPrChange>
      </w:pPr>
      <w:ins w:id="1132" w:author="Megan Lagermeier" w:date="2018-12-24T10:54:00Z">
        <w:r w:rsidRPr="00F4173B">
          <w:t xml:space="preserve">Change Description </w:t>
        </w:r>
        <w:r w:rsidRPr="00A96A1F">
          <w:t>–</w:t>
        </w:r>
        <w:r w:rsidRPr="00D51848">
          <w:t xml:space="preserve"> </w:t>
        </w:r>
        <w:r w:rsidRPr="00D51848">
          <w:rPr>
            <w:b w:val="0"/>
          </w:rPr>
          <w:t>Decouple</w:t>
        </w:r>
      </w:ins>
      <w:ins w:id="1133" w:author="Megan Lagermeier" w:date="2018-12-24T13:25:00Z">
        <w:r w:rsidR="001F190A">
          <w:rPr>
            <w:b w:val="0"/>
          </w:rPr>
          <w:t>d the</w:t>
        </w:r>
      </w:ins>
      <w:ins w:id="1134" w:author="Megan Lagermeier" w:date="2018-12-24T10:54:00Z">
        <w:r w:rsidRPr="00D51848">
          <w:rPr>
            <w:b w:val="0"/>
          </w:rPr>
          <w:t xml:space="preserve"> simulator from </w:t>
        </w:r>
      </w:ins>
      <w:ins w:id="1135" w:author="Megan Lagermeier" w:date="2018-12-24T11:47:00Z">
        <w:r w:rsidR="00415925">
          <w:rPr>
            <w:b w:val="0"/>
          </w:rPr>
          <w:t xml:space="preserve">the </w:t>
        </w:r>
      </w:ins>
      <w:ins w:id="1136" w:author="Megan Lagermeier" w:date="2018-12-24T10:54:00Z">
        <w:r w:rsidRPr="00D51848">
          <w:rPr>
            <w:b w:val="0"/>
          </w:rPr>
          <w:t>R4 component</w:t>
        </w:r>
      </w:ins>
      <w:ins w:id="1137" w:author="Megan Lagermeier" w:date="2018-12-24T11:47:00Z">
        <w:r w:rsidR="00415925">
          <w:rPr>
            <w:b w:val="0"/>
          </w:rPr>
          <w:t>.</w:t>
        </w:r>
      </w:ins>
    </w:p>
    <w:p w14:paraId="0C939B09" w14:textId="5D8EF198" w:rsidR="00D51848" w:rsidRPr="003D32A3" w:rsidRDefault="00D51848">
      <w:pPr>
        <w:spacing w:before="240" w:after="240" w:line="360" w:lineRule="auto"/>
        <w:ind w:left="907"/>
        <w:jc w:val="both"/>
        <w:rPr>
          <w:ins w:id="1138" w:author="Megan Lagermeier" w:date="2018-12-24T10:54:00Z"/>
          <w:rFonts w:ascii="Trebuchet MS" w:hAnsi="Trebuchet MS"/>
          <w:b/>
          <w:bCs/>
        </w:rPr>
      </w:pPr>
      <w:ins w:id="1139" w:author="Megan Lagermeier" w:date="2018-12-24T10:54:00Z">
        <w:r w:rsidRPr="003D32A3">
          <w:rPr>
            <w:rFonts w:ascii="Trebuchet MS" w:hAnsi="Trebuchet MS"/>
            <w:b/>
            <w:bCs/>
          </w:rPr>
          <w:t>Change Details</w:t>
        </w:r>
        <w:r w:rsidRPr="00DE51F4">
          <w:rPr>
            <w:rFonts w:ascii="Trebuchet MS" w:hAnsi="Trebuchet MS"/>
            <w:bCs/>
          </w:rPr>
          <w:t xml:space="preserve"> </w:t>
        </w:r>
      </w:ins>
      <w:ins w:id="1140" w:author="Megan Lagermeier" w:date="2018-12-24T13:25:00Z">
        <w:r w:rsidR="001F190A">
          <w:rPr>
            <w:rFonts w:ascii="Trebuchet MS" w:hAnsi="Trebuchet MS"/>
            <w:bCs/>
          </w:rPr>
          <w:t>–</w:t>
        </w:r>
      </w:ins>
      <w:ins w:id="1141" w:author="Megan Lagermeier" w:date="2018-12-24T10:54:00Z">
        <w:r w:rsidRPr="00DE51F4">
          <w:rPr>
            <w:rFonts w:ascii="Trebuchet MS" w:hAnsi="Trebuchet MS"/>
            <w:bCs/>
          </w:rPr>
          <w:t xml:space="preserve"> </w:t>
        </w:r>
        <w:r w:rsidR="001F190A">
          <w:rPr>
            <w:rFonts w:ascii="Trebuchet MS" w:hAnsi="Trebuchet MS"/>
            <w:bCs/>
          </w:rPr>
          <w:t xml:space="preserve">Decoupled </w:t>
        </w:r>
      </w:ins>
      <w:ins w:id="1142" w:author="Megan Lagermeier" w:date="2018-12-24T13:25:00Z">
        <w:r w:rsidR="001F190A">
          <w:rPr>
            <w:rFonts w:ascii="Trebuchet MS" w:hAnsi="Trebuchet MS"/>
            <w:bCs/>
          </w:rPr>
          <w:t>the</w:t>
        </w:r>
      </w:ins>
      <w:ins w:id="1143" w:author="Megan Lagermeier" w:date="2018-12-24T10:54:00Z">
        <w:r w:rsidRPr="00D51848">
          <w:rPr>
            <w:rFonts w:ascii="Trebuchet MS" w:hAnsi="Trebuchet MS"/>
            <w:bCs/>
          </w:rPr>
          <w:t xml:space="preserve"> simulator packages from </w:t>
        </w:r>
      </w:ins>
      <w:ins w:id="1144" w:author="Megan Lagermeier" w:date="2018-12-24T11:47:00Z">
        <w:r w:rsidR="00415925">
          <w:rPr>
            <w:rFonts w:ascii="Trebuchet MS" w:hAnsi="Trebuchet MS"/>
            <w:bCs/>
          </w:rPr>
          <w:t xml:space="preserve">the </w:t>
        </w:r>
      </w:ins>
      <w:ins w:id="1145" w:author="Megan Lagermeier" w:date="2018-12-24T10:54:00Z">
        <w:r w:rsidR="00415925">
          <w:rPr>
            <w:rFonts w:ascii="Trebuchet MS" w:hAnsi="Trebuchet MS"/>
            <w:bCs/>
          </w:rPr>
          <w:t xml:space="preserve">R4 component. Now, the </w:t>
        </w:r>
        <w:r w:rsidRPr="00D51848">
          <w:rPr>
            <w:rFonts w:ascii="Trebuchet MS" w:hAnsi="Trebuchet MS"/>
            <w:bCs/>
          </w:rPr>
          <w:t xml:space="preserve">simulator </w:t>
        </w:r>
        <w:del w:id="1146" w:author="Chris Shivers" w:date="2018-12-27T11:27:00Z">
          <w:r w:rsidRPr="00D51848" w:rsidDel="008C675E">
            <w:rPr>
              <w:rFonts w:ascii="Trebuchet MS" w:hAnsi="Trebuchet MS"/>
              <w:bCs/>
            </w:rPr>
            <w:delText>is running</w:delText>
          </w:r>
        </w:del>
      </w:ins>
      <w:ins w:id="1147" w:author="Chris Shivers" w:date="2018-12-27T11:27:00Z">
        <w:r w:rsidR="008C675E">
          <w:rPr>
            <w:rFonts w:ascii="Trebuchet MS" w:hAnsi="Trebuchet MS"/>
            <w:bCs/>
          </w:rPr>
          <w:t>runs</w:t>
        </w:r>
      </w:ins>
      <w:ins w:id="1148" w:author="Megan Lagermeier" w:date="2018-12-24T10:54:00Z">
        <w:r w:rsidRPr="00D51848">
          <w:rPr>
            <w:rFonts w:ascii="Trebuchet MS" w:hAnsi="Trebuchet MS"/>
            <w:bCs/>
          </w:rPr>
          <w:t xml:space="preserve"> in stand</w:t>
        </w:r>
        <w:del w:id="1149" w:author="Chris Shivers" w:date="2018-12-27T11:27:00Z">
          <w:r w:rsidRPr="00D51848" w:rsidDel="008C675E">
            <w:rPr>
              <w:rFonts w:ascii="Trebuchet MS" w:hAnsi="Trebuchet MS"/>
              <w:bCs/>
            </w:rPr>
            <w:delText xml:space="preserve"> </w:delText>
          </w:r>
        </w:del>
        <w:r w:rsidRPr="00D51848">
          <w:rPr>
            <w:rFonts w:ascii="Trebuchet MS" w:hAnsi="Trebuchet MS"/>
            <w:bCs/>
          </w:rPr>
          <w:t>alone mode.</w:t>
        </w:r>
      </w:ins>
    </w:p>
    <w:p w14:paraId="15AF5CCC" w14:textId="708531D2" w:rsidR="00D51848" w:rsidRPr="009B207F" w:rsidRDefault="00D51848">
      <w:pPr>
        <w:spacing w:before="240" w:after="240" w:line="360" w:lineRule="auto"/>
        <w:ind w:left="907"/>
        <w:jc w:val="both"/>
        <w:rPr>
          <w:ins w:id="1150" w:author="Megan Lagermeier" w:date="2018-12-24T10:54:00Z"/>
          <w:rFonts w:ascii="Trebuchet MS" w:hAnsi="Trebuchet MS"/>
        </w:rPr>
      </w:pPr>
      <w:ins w:id="1151" w:author="Megan Lagermeier" w:date="2018-12-24T10:54:00Z">
        <w:r>
          <w:rPr>
            <w:rFonts w:ascii="Trebuchet MS" w:hAnsi="Trebuchet MS"/>
            <w:b/>
            <w:bCs/>
          </w:rPr>
          <w:t>Change Impacts</w:t>
        </w:r>
        <w:r>
          <w:rPr>
            <w:rFonts w:ascii="Trebuchet MS" w:hAnsi="Trebuchet MS"/>
          </w:rPr>
          <w:t xml:space="preserve"> </w:t>
        </w:r>
        <w:r w:rsidRPr="000A2A03">
          <w:rPr>
            <w:rFonts w:ascii="Trebuchet MS" w:hAnsi="Trebuchet MS"/>
          </w:rPr>
          <w:t xml:space="preserve">- </w:t>
        </w:r>
        <w:r w:rsidRPr="00D51848">
          <w:rPr>
            <w:rFonts w:ascii="Trebuchet MS" w:hAnsi="Trebuchet MS"/>
          </w:rPr>
          <w:t>R4 Connector</w:t>
        </w:r>
      </w:ins>
      <w:ins w:id="1152" w:author="Megan Lagermeier" w:date="2018-12-24T11:47:00Z">
        <w:r w:rsidR="00415925">
          <w:rPr>
            <w:rFonts w:ascii="Trebuchet MS" w:hAnsi="Trebuchet MS"/>
          </w:rPr>
          <w:t>.</w:t>
        </w:r>
      </w:ins>
    </w:p>
    <w:p w14:paraId="0387BE41" w14:textId="77777777" w:rsidR="00D51848" w:rsidRDefault="00D51848">
      <w:pPr>
        <w:spacing w:before="240" w:after="240" w:line="360" w:lineRule="auto"/>
        <w:ind w:left="907"/>
        <w:jc w:val="both"/>
        <w:rPr>
          <w:ins w:id="1153" w:author="Megan Lagermeier" w:date="2018-12-24T10:54:00Z"/>
          <w:rFonts w:ascii="Trebuchet MS" w:hAnsi="Trebuchet MS"/>
          <w:bCs/>
        </w:rPr>
      </w:pPr>
      <w:ins w:id="1154" w:author="Megan Lagermeier" w:date="2018-12-24T10:54:00Z">
        <w:r w:rsidRPr="00DE51F4">
          <w:rPr>
            <w:rFonts w:ascii="Trebuchet MS" w:hAnsi="Trebuchet MS"/>
            <w:b/>
            <w:bCs/>
          </w:rPr>
          <w:t xml:space="preserve">Change Configuration </w:t>
        </w:r>
        <w:r w:rsidRPr="00DE51F4">
          <w:rPr>
            <w:rFonts w:ascii="Trebuchet MS" w:hAnsi="Trebuchet MS"/>
            <w:bCs/>
          </w:rPr>
          <w:t xml:space="preserve">– This change is not configurable. </w:t>
        </w:r>
      </w:ins>
    </w:p>
    <w:p w14:paraId="0ABF6680" w14:textId="02326FBC" w:rsidR="00D51848" w:rsidRDefault="00D51848">
      <w:pPr>
        <w:spacing w:before="240" w:after="240" w:line="360" w:lineRule="auto"/>
        <w:ind w:left="907"/>
        <w:jc w:val="both"/>
        <w:rPr>
          <w:ins w:id="1155" w:author="Megan Lagermeier" w:date="2018-12-24T10:54:00Z"/>
          <w:rFonts w:ascii="Trebuchet MS" w:hAnsi="Trebuchet MS"/>
          <w:bCs/>
        </w:rPr>
      </w:pPr>
      <w:ins w:id="1156" w:author="Megan Lagermeier" w:date="2018-12-24T10:54:00Z">
        <w:r>
          <w:rPr>
            <w:rFonts w:ascii="Trebuchet MS" w:hAnsi="Trebuchet MS"/>
            <w:bCs/>
          </w:rPr>
          <w:t>311852</w:t>
        </w:r>
      </w:ins>
    </w:p>
    <w:p w14:paraId="7ABE024A" w14:textId="7E1676FA" w:rsidR="00D51848" w:rsidRPr="00F4173B" w:rsidRDefault="00D51848">
      <w:pPr>
        <w:pStyle w:val="Heading4"/>
        <w:jc w:val="both"/>
        <w:rPr>
          <w:ins w:id="1157" w:author="Megan Lagermeier" w:date="2018-12-24T10:54:00Z"/>
        </w:rPr>
        <w:pPrChange w:id="1158" w:author="Megan Lagermeier" w:date="2018-12-24T11:05:00Z">
          <w:pPr>
            <w:pStyle w:val="Heading4"/>
          </w:pPr>
        </w:pPrChange>
      </w:pPr>
      <w:ins w:id="1159" w:author="Megan Lagermeier" w:date="2018-12-24T10:54:00Z">
        <w:r w:rsidRPr="00F4173B">
          <w:lastRenderedPageBreak/>
          <w:t xml:space="preserve">Change Description </w:t>
        </w:r>
        <w:r w:rsidRPr="00A96A1F">
          <w:t>–</w:t>
        </w:r>
        <w:r w:rsidRPr="00D51848">
          <w:t xml:space="preserve"> </w:t>
        </w:r>
      </w:ins>
      <w:ins w:id="1160" w:author="Megan Lagermeier" w:date="2018-12-24T13:25:00Z">
        <w:r w:rsidR="001F190A" w:rsidRPr="001F190A">
          <w:rPr>
            <w:b w:val="0"/>
            <w:rPrChange w:id="1161" w:author="Megan Lagermeier" w:date="2018-12-24T13:25:00Z">
              <w:rPr/>
            </w:rPrChange>
          </w:rPr>
          <w:t>Added</w:t>
        </w:r>
        <w:r w:rsidR="001F190A">
          <w:t xml:space="preserve"> </w:t>
        </w:r>
      </w:ins>
      <w:ins w:id="1162" w:author="Megan Lagermeier" w:date="2018-12-24T10:55:00Z">
        <w:r w:rsidR="001F190A">
          <w:rPr>
            <w:b w:val="0"/>
          </w:rPr>
          <w:t>e</w:t>
        </w:r>
        <w:r w:rsidRPr="00D51848">
          <w:rPr>
            <w:b w:val="0"/>
          </w:rPr>
          <w:t xml:space="preserve">xception handling for </w:t>
        </w:r>
      </w:ins>
      <w:ins w:id="1163" w:author="Megan Lagermeier" w:date="2018-12-24T11:47:00Z">
        <w:r w:rsidR="00415925">
          <w:rPr>
            <w:b w:val="0"/>
          </w:rPr>
          <w:t xml:space="preserve">the </w:t>
        </w:r>
      </w:ins>
      <w:ins w:id="1164" w:author="Megan Lagermeier" w:date="2018-12-24T10:55:00Z">
        <w:r w:rsidRPr="00D51848">
          <w:rPr>
            <w:b w:val="0"/>
          </w:rPr>
          <w:t>ParticipantListBuilder</w:t>
        </w:r>
      </w:ins>
      <w:ins w:id="1165" w:author="Megan Lagermeier" w:date="2018-12-24T11:47:00Z">
        <w:r w:rsidR="00415925">
          <w:rPr>
            <w:b w:val="0"/>
          </w:rPr>
          <w:t>.</w:t>
        </w:r>
      </w:ins>
    </w:p>
    <w:p w14:paraId="666ABFD9" w14:textId="166C3459" w:rsidR="00D51848" w:rsidRPr="003D32A3" w:rsidRDefault="00D51848">
      <w:pPr>
        <w:spacing w:before="240" w:after="240" w:line="360" w:lineRule="auto"/>
        <w:ind w:left="907"/>
        <w:jc w:val="both"/>
        <w:rPr>
          <w:ins w:id="1166" w:author="Megan Lagermeier" w:date="2018-12-24T10:54:00Z"/>
          <w:rFonts w:ascii="Trebuchet MS" w:hAnsi="Trebuchet MS"/>
          <w:b/>
          <w:bCs/>
        </w:rPr>
      </w:pPr>
      <w:ins w:id="1167" w:author="Megan Lagermeier" w:date="2018-12-24T10:54:00Z">
        <w:r w:rsidRPr="003D32A3">
          <w:rPr>
            <w:rFonts w:ascii="Trebuchet MS" w:hAnsi="Trebuchet MS"/>
            <w:b/>
            <w:bCs/>
          </w:rPr>
          <w:t>Change Details</w:t>
        </w:r>
        <w:r w:rsidRPr="00DE51F4">
          <w:rPr>
            <w:rFonts w:ascii="Trebuchet MS" w:hAnsi="Trebuchet MS"/>
            <w:bCs/>
          </w:rPr>
          <w:t xml:space="preserve"> - </w:t>
        </w:r>
      </w:ins>
      <w:ins w:id="1168" w:author="Megan Lagermeier" w:date="2018-12-24T10:55:00Z">
        <w:r w:rsidR="00415925">
          <w:rPr>
            <w:rFonts w:ascii="Trebuchet MS" w:hAnsi="Trebuchet MS"/>
            <w:bCs/>
          </w:rPr>
          <w:t>T</w:t>
        </w:r>
        <w:r w:rsidRPr="00D51848">
          <w:rPr>
            <w:rFonts w:ascii="Trebuchet MS" w:hAnsi="Trebuchet MS"/>
            <w:bCs/>
          </w:rPr>
          <w:t xml:space="preserve">his </w:t>
        </w:r>
      </w:ins>
      <w:ins w:id="1169" w:author="Megan Lagermeier" w:date="2018-12-24T13:25:00Z">
        <w:r w:rsidR="001F190A">
          <w:rPr>
            <w:rFonts w:ascii="Trebuchet MS" w:hAnsi="Trebuchet MS"/>
            <w:bCs/>
          </w:rPr>
          <w:t xml:space="preserve">enhancement </w:t>
        </w:r>
      </w:ins>
      <w:ins w:id="1170" w:author="Megan Lagermeier" w:date="2018-12-24T10:55:00Z">
        <w:r w:rsidRPr="00D51848">
          <w:rPr>
            <w:rFonts w:ascii="Trebuchet MS" w:hAnsi="Trebuchet MS"/>
            <w:bCs/>
          </w:rPr>
          <w:t xml:space="preserve">will handle all </w:t>
        </w:r>
      </w:ins>
      <w:ins w:id="1171" w:author="Megan Lagermeier" w:date="2018-12-24T13:25:00Z">
        <w:r w:rsidR="001F190A">
          <w:rPr>
            <w:rFonts w:ascii="Trebuchet MS" w:hAnsi="Trebuchet MS"/>
            <w:bCs/>
          </w:rPr>
          <w:t xml:space="preserve">of </w:t>
        </w:r>
      </w:ins>
      <w:ins w:id="1172" w:author="Megan Lagermeier" w:date="2018-12-24T10:55:00Z">
        <w:r w:rsidRPr="00D51848">
          <w:rPr>
            <w:rFonts w:ascii="Trebuchet MS" w:hAnsi="Trebuchet MS"/>
            <w:bCs/>
          </w:rPr>
          <w:t>the exceptions raised in the ParticipantListBuilder.</w:t>
        </w:r>
      </w:ins>
    </w:p>
    <w:p w14:paraId="284EE87C" w14:textId="59FC2777" w:rsidR="00D51848" w:rsidRPr="009B207F" w:rsidRDefault="00D51848">
      <w:pPr>
        <w:spacing w:before="240" w:after="240" w:line="360" w:lineRule="auto"/>
        <w:ind w:left="907"/>
        <w:jc w:val="both"/>
        <w:rPr>
          <w:ins w:id="1173" w:author="Megan Lagermeier" w:date="2018-12-24T10:54:00Z"/>
          <w:rFonts w:ascii="Trebuchet MS" w:hAnsi="Trebuchet MS"/>
        </w:rPr>
      </w:pPr>
      <w:ins w:id="1174" w:author="Megan Lagermeier" w:date="2018-12-24T10:54:00Z">
        <w:r>
          <w:rPr>
            <w:rFonts w:ascii="Trebuchet MS" w:hAnsi="Trebuchet MS"/>
            <w:b/>
            <w:bCs/>
          </w:rPr>
          <w:t>Change Impacts</w:t>
        </w:r>
        <w:r>
          <w:rPr>
            <w:rFonts w:ascii="Trebuchet MS" w:hAnsi="Trebuchet MS"/>
          </w:rPr>
          <w:t xml:space="preserve"> </w:t>
        </w:r>
        <w:r w:rsidRPr="000A2A03">
          <w:rPr>
            <w:rFonts w:ascii="Trebuchet MS" w:hAnsi="Trebuchet MS"/>
          </w:rPr>
          <w:t xml:space="preserve">- </w:t>
        </w:r>
      </w:ins>
      <w:ins w:id="1175" w:author="Megan Lagermeier" w:date="2018-12-24T10:55:00Z">
        <w:r w:rsidR="00415925">
          <w:rPr>
            <w:rFonts w:ascii="Trebuchet MS" w:hAnsi="Trebuchet MS"/>
          </w:rPr>
          <w:t>No i</w:t>
        </w:r>
        <w:r w:rsidRPr="00D51848">
          <w:rPr>
            <w:rFonts w:ascii="Trebuchet MS" w:hAnsi="Trebuchet MS"/>
          </w:rPr>
          <w:t>mpact on the existing functionality.</w:t>
        </w:r>
      </w:ins>
    </w:p>
    <w:p w14:paraId="7639B22A" w14:textId="77777777" w:rsidR="00D51848" w:rsidRDefault="00D51848">
      <w:pPr>
        <w:spacing w:before="240" w:after="240" w:line="360" w:lineRule="auto"/>
        <w:ind w:left="907"/>
        <w:jc w:val="both"/>
        <w:rPr>
          <w:ins w:id="1176" w:author="Megan Lagermeier" w:date="2018-12-24T10:54:00Z"/>
          <w:rFonts w:ascii="Trebuchet MS" w:hAnsi="Trebuchet MS"/>
          <w:bCs/>
        </w:rPr>
      </w:pPr>
      <w:ins w:id="1177" w:author="Megan Lagermeier" w:date="2018-12-24T10:54:00Z">
        <w:r w:rsidRPr="00DE51F4">
          <w:rPr>
            <w:rFonts w:ascii="Trebuchet MS" w:hAnsi="Trebuchet MS"/>
            <w:b/>
            <w:bCs/>
          </w:rPr>
          <w:t xml:space="preserve">Change Configuration </w:t>
        </w:r>
        <w:r w:rsidRPr="00DE51F4">
          <w:rPr>
            <w:rFonts w:ascii="Trebuchet MS" w:hAnsi="Trebuchet MS"/>
            <w:bCs/>
          </w:rPr>
          <w:t xml:space="preserve">– This change is not configurable. </w:t>
        </w:r>
      </w:ins>
    </w:p>
    <w:p w14:paraId="6C6F0920" w14:textId="1B0D82E2" w:rsidR="00D51848" w:rsidRDefault="00D51848">
      <w:pPr>
        <w:spacing w:before="240" w:after="240" w:line="360" w:lineRule="auto"/>
        <w:ind w:left="907"/>
        <w:jc w:val="both"/>
        <w:rPr>
          <w:ins w:id="1178" w:author="Megan Lagermeier" w:date="2018-12-24T10:55:00Z"/>
          <w:rFonts w:ascii="Trebuchet MS" w:hAnsi="Trebuchet MS"/>
          <w:bCs/>
        </w:rPr>
      </w:pPr>
      <w:ins w:id="1179" w:author="Megan Lagermeier" w:date="2018-12-24T10:55:00Z">
        <w:r>
          <w:rPr>
            <w:rFonts w:ascii="Trebuchet MS" w:hAnsi="Trebuchet MS"/>
            <w:bCs/>
          </w:rPr>
          <w:t>312047</w:t>
        </w:r>
      </w:ins>
    </w:p>
    <w:p w14:paraId="502F900E" w14:textId="25AF1C40" w:rsidR="00D51848" w:rsidRPr="00F4173B" w:rsidRDefault="00D51848">
      <w:pPr>
        <w:pStyle w:val="Heading4"/>
        <w:jc w:val="both"/>
        <w:rPr>
          <w:ins w:id="1180" w:author="Megan Lagermeier" w:date="2018-12-24T10:55:00Z"/>
        </w:rPr>
        <w:pPrChange w:id="1181" w:author="Megan Lagermeier" w:date="2018-12-24T11:05:00Z">
          <w:pPr>
            <w:pStyle w:val="Heading4"/>
          </w:pPr>
        </w:pPrChange>
      </w:pPr>
      <w:ins w:id="1182" w:author="Megan Lagermeier" w:date="2018-12-24T10:55:00Z">
        <w:r w:rsidRPr="00F4173B">
          <w:t xml:space="preserve">Change Description </w:t>
        </w:r>
        <w:r w:rsidRPr="00A96A1F">
          <w:t>–</w:t>
        </w:r>
        <w:r w:rsidRPr="00D51848">
          <w:t xml:space="preserve"> </w:t>
        </w:r>
      </w:ins>
      <w:ins w:id="1183" w:author="Megan Lagermeier" w:date="2018-12-24T11:47:00Z">
        <w:r w:rsidR="007D5C2B">
          <w:rPr>
            <w:b w:val="0"/>
          </w:rPr>
          <w:t>Included</w:t>
        </w:r>
      </w:ins>
      <w:ins w:id="1184" w:author="Megan Lagermeier" w:date="2018-12-24T10:55:00Z">
        <w:r w:rsidRPr="00D51848">
          <w:rPr>
            <w:b w:val="0"/>
          </w:rPr>
          <w:t xml:space="preserve"> Discrete point processing in</w:t>
        </w:r>
      </w:ins>
      <w:ins w:id="1185" w:author="Megan Lagermeier" w:date="2018-12-24T11:47:00Z">
        <w:r w:rsidR="007D5C2B">
          <w:rPr>
            <w:b w:val="0"/>
          </w:rPr>
          <w:t xml:space="preserve"> the</w:t>
        </w:r>
      </w:ins>
      <w:ins w:id="1186" w:author="Megan Lagermeier" w:date="2018-12-24T10:55:00Z">
        <w:r w:rsidR="007D5C2B">
          <w:rPr>
            <w:b w:val="0"/>
          </w:rPr>
          <w:t xml:space="preserve"> L6</w:t>
        </w:r>
      </w:ins>
      <w:ins w:id="1187" w:author="Megan Lagermeier" w:date="2018-12-24T13:26:00Z">
        <w:r w:rsidR="001F190A">
          <w:rPr>
            <w:b w:val="0"/>
          </w:rPr>
          <w:t xml:space="preserve"> </w:t>
        </w:r>
      </w:ins>
      <w:ins w:id="1188" w:author="Megan Lagermeier" w:date="2018-12-24T10:55:00Z">
        <w:r w:rsidR="007D5C2B">
          <w:rPr>
            <w:b w:val="0"/>
          </w:rPr>
          <w:t>Connect</w:t>
        </w:r>
        <w:r w:rsidRPr="00D51848">
          <w:rPr>
            <w:b w:val="0"/>
          </w:rPr>
          <w:t>or.</w:t>
        </w:r>
      </w:ins>
    </w:p>
    <w:p w14:paraId="4BB65535" w14:textId="4EB2352F" w:rsidR="00D51848" w:rsidRPr="003D32A3" w:rsidRDefault="00D51848">
      <w:pPr>
        <w:spacing w:before="240" w:after="240" w:line="360" w:lineRule="auto"/>
        <w:ind w:left="907"/>
        <w:jc w:val="both"/>
        <w:rPr>
          <w:ins w:id="1189" w:author="Megan Lagermeier" w:date="2018-12-24T10:55:00Z"/>
          <w:rFonts w:ascii="Trebuchet MS" w:hAnsi="Trebuchet MS"/>
          <w:b/>
          <w:bCs/>
        </w:rPr>
      </w:pPr>
      <w:ins w:id="1190" w:author="Megan Lagermeier" w:date="2018-12-24T10:55:00Z">
        <w:r w:rsidRPr="003D32A3">
          <w:rPr>
            <w:rFonts w:ascii="Trebuchet MS" w:hAnsi="Trebuchet MS"/>
            <w:b/>
            <w:bCs/>
          </w:rPr>
          <w:t>Change Details</w:t>
        </w:r>
        <w:r w:rsidRPr="00DE51F4">
          <w:rPr>
            <w:rFonts w:ascii="Trebuchet MS" w:hAnsi="Trebuchet MS"/>
            <w:bCs/>
          </w:rPr>
          <w:t xml:space="preserve"> </w:t>
        </w:r>
      </w:ins>
      <w:ins w:id="1191" w:author="Megan Lagermeier" w:date="2018-12-24T13:25:00Z">
        <w:r w:rsidR="001F190A">
          <w:rPr>
            <w:rFonts w:ascii="Trebuchet MS" w:hAnsi="Trebuchet MS"/>
            <w:bCs/>
          </w:rPr>
          <w:t>–</w:t>
        </w:r>
      </w:ins>
      <w:ins w:id="1192" w:author="Megan Lagermeier" w:date="2018-12-24T10:55:00Z">
        <w:r w:rsidRPr="00DE51F4">
          <w:rPr>
            <w:rFonts w:ascii="Trebuchet MS" w:hAnsi="Trebuchet MS"/>
            <w:bCs/>
          </w:rPr>
          <w:t xml:space="preserve"> </w:t>
        </w:r>
      </w:ins>
      <w:ins w:id="1193" w:author="Megan Lagermeier" w:date="2018-12-24T13:25:00Z">
        <w:r w:rsidR="001F190A">
          <w:rPr>
            <w:rFonts w:ascii="Trebuchet MS" w:hAnsi="Trebuchet MS"/>
            <w:bCs/>
          </w:rPr>
          <w:t xml:space="preserve">Added the ability for the </w:t>
        </w:r>
      </w:ins>
      <w:ins w:id="1194" w:author="Megan Lagermeier" w:date="2018-12-24T10:55:00Z">
        <w:r w:rsidRPr="00D51848">
          <w:rPr>
            <w:rFonts w:ascii="Trebuchet MS" w:hAnsi="Trebuchet MS"/>
            <w:bCs/>
          </w:rPr>
          <w:t xml:space="preserve">Discrete point </w:t>
        </w:r>
      </w:ins>
      <w:ins w:id="1195" w:author="Megan Lagermeier" w:date="2018-12-24T13:25:00Z">
        <w:r w:rsidR="001F190A">
          <w:rPr>
            <w:rFonts w:ascii="Trebuchet MS" w:hAnsi="Trebuchet MS"/>
            <w:bCs/>
          </w:rPr>
          <w:t xml:space="preserve">to </w:t>
        </w:r>
      </w:ins>
      <w:ins w:id="1196" w:author="Megan Lagermeier" w:date="2018-12-24T10:55:00Z">
        <w:r w:rsidR="001F190A">
          <w:rPr>
            <w:rFonts w:ascii="Trebuchet MS" w:hAnsi="Trebuchet MS"/>
            <w:bCs/>
          </w:rPr>
          <w:t>process</w:t>
        </w:r>
        <w:r w:rsidRPr="00D51848">
          <w:rPr>
            <w:rFonts w:ascii="Trebuchet MS" w:hAnsi="Trebuchet MS"/>
            <w:bCs/>
          </w:rPr>
          <w:t xml:space="preserve"> for</w:t>
        </w:r>
      </w:ins>
      <w:ins w:id="1197" w:author="Megan Lagermeier" w:date="2018-12-24T11:47:00Z">
        <w:r w:rsidR="007D5C2B">
          <w:rPr>
            <w:rFonts w:ascii="Trebuchet MS" w:hAnsi="Trebuchet MS"/>
            <w:bCs/>
          </w:rPr>
          <w:t xml:space="preserve"> the</w:t>
        </w:r>
      </w:ins>
      <w:ins w:id="1198" w:author="Megan Lagermeier" w:date="2018-12-24T10:55:00Z">
        <w:r w:rsidRPr="00D51848">
          <w:rPr>
            <w:rFonts w:ascii="Trebuchet MS" w:hAnsi="Trebuchet MS"/>
            <w:bCs/>
          </w:rPr>
          <w:t xml:space="preserve"> Grid</w:t>
        </w:r>
        <w:del w:id="1199" w:author="Chris Shivers" w:date="2018-12-27T11:28:00Z">
          <w:r w:rsidRPr="00D51848" w:rsidDel="008C675E">
            <w:rPr>
              <w:rFonts w:ascii="Trebuchet MS" w:hAnsi="Trebuchet MS"/>
              <w:bCs/>
            </w:rPr>
            <w:delText xml:space="preserve"> </w:delText>
          </w:r>
        </w:del>
        <w:r w:rsidRPr="00D51848">
          <w:rPr>
            <w:rFonts w:ascii="Trebuchet MS" w:hAnsi="Trebuchet MS"/>
            <w:bCs/>
          </w:rPr>
          <w:t>Port telemetry data</w:t>
        </w:r>
        <w:r w:rsidR="001F190A">
          <w:rPr>
            <w:rFonts w:ascii="Trebuchet MS" w:hAnsi="Trebuchet MS"/>
            <w:bCs/>
          </w:rPr>
          <w:t xml:space="preserve"> and generate</w:t>
        </w:r>
        <w:r w:rsidRPr="00D51848">
          <w:rPr>
            <w:rFonts w:ascii="Trebuchet MS" w:hAnsi="Trebuchet MS"/>
            <w:bCs/>
          </w:rPr>
          <w:t xml:space="preserve"> output in</w:t>
        </w:r>
      </w:ins>
      <w:ins w:id="1200" w:author="Megan Lagermeier" w:date="2018-12-24T13:26:00Z">
        <w:r w:rsidR="001F190A">
          <w:rPr>
            <w:rFonts w:ascii="Trebuchet MS" w:hAnsi="Trebuchet MS"/>
            <w:bCs/>
          </w:rPr>
          <w:t xml:space="preserve"> the</w:t>
        </w:r>
      </w:ins>
      <w:ins w:id="1201" w:author="Megan Lagermeier" w:date="2018-12-24T10:55:00Z">
        <w:r w:rsidRPr="00D51848">
          <w:rPr>
            <w:rFonts w:ascii="Trebuchet MS" w:hAnsi="Trebuchet MS"/>
            <w:bCs/>
          </w:rPr>
          <w:t xml:space="preserve"> Common JSON Format.</w:t>
        </w:r>
      </w:ins>
    </w:p>
    <w:p w14:paraId="2CEFB037" w14:textId="47C3D0C2" w:rsidR="00D51848" w:rsidRPr="009B207F" w:rsidRDefault="00D51848">
      <w:pPr>
        <w:spacing w:before="240" w:after="240" w:line="360" w:lineRule="auto"/>
        <w:ind w:left="907"/>
        <w:jc w:val="both"/>
        <w:rPr>
          <w:ins w:id="1202" w:author="Megan Lagermeier" w:date="2018-12-24T10:55:00Z"/>
          <w:rFonts w:ascii="Trebuchet MS" w:hAnsi="Trebuchet MS"/>
        </w:rPr>
      </w:pPr>
      <w:ins w:id="1203" w:author="Megan Lagermeier" w:date="2018-12-24T10:55:00Z">
        <w:r>
          <w:rPr>
            <w:rFonts w:ascii="Trebuchet MS" w:hAnsi="Trebuchet MS"/>
            <w:b/>
            <w:bCs/>
          </w:rPr>
          <w:t>Change Impacts</w:t>
        </w:r>
        <w:r>
          <w:rPr>
            <w:rFonts w:ascii="Trebuchet MS" w:hAnsi="Trebuchet MS"/>
          </w:rPr>
          <w:t xml:space="preserve"> </w:t>
        </w:r>
        <w:r w:rsidRPr="000A2A03">
          <w:rPr>
            <w:rFonts w:ascii="Trebuchet MS" w:hAnsi="Trebuchet MS"/>
          </w:rPr>
          <w:t xml:space="preserve">- </w:t>
        </w:r>
        <w:r w:rsidRPr="00D51848">
          <w:rPr>
            <w:rFonts w:ascii="Trebuchet MS" w:hAnsi="Trebuchet MS"/>
          </w:rPr>
          <w:t>L6</w:t>
        </w:r>
      </w:ins>
      <w:ins w:id="1204" w:author="Megan Lagermeier" w:date="2018-12-24T13:26:00Z">
        <w:r w:rsidR="001F190A">
          <w:rPr>
            <w:rFonts w:ascii="Trebuchet MS" w:hAnsi="Trebuchet MS"/>
          </w:rPr>
          <w:t xml:space="preserve"> </w:t>
        </w:r>
      </w:ins>
      <w:ins w:id="1205" w:author="Megan Lagermeier" w:date="2018-12-24T10:55:00Z">
        <w:r w:rsidRPr="00D51848">
          <w:rPr>
            <w:rFonts w:ascii="Trebuchet MS" w:hAnsi="Trebuchet MS"/>
          </w:rPr>
          <w:t>Connectors</w:t>
        </w:r>
      </w:ins>
      <w:ins w:id="1206" w:author="Megan Lagermeier" w:date="2018-12-24T11:47:00Z">
        <w:r w:rsidR="007D5C2B">
          <w:rPr>
            <w:rFonts w:ascii="Trebuchet MS" w:hAnsi="Trebuchet MS"/>
          </w:rPr>
          <w:t>.</w:t>
        </w:r>
      </w:ins>
    </w:p>
    <w:p w14:paraId="0247FF48" w14:textId="77777777" w:rsidR="00D51848" w:rsidRDefault="00D51848">
      <w:pPr>
        <w:spacing w:before="240" w:after="240" w:line="360" w:lineRule="auto"/>
        <w:ind w:left="907"/>
        <w:jc w:val="both"/>
        <w:rPr>
          <w:ins w:id="1207" w:author="Megan Lagermeier" w:date="2018-12-24T10:55:00Z"/>
          <w:rFonts w:ascii="Trebuchet MS" w:hAnsi="Trebuchet MS"/>
          <w:bCs/>
        </w:rPr>
      </w:pPr>
      <w:ins w:id="1208" w:author="Megan Lagermeier" w:date="2018-12-24T10:55:00Z">
        <w:r w:rsidRPr="00DE51F4">
          <w:rPr>
            <w:rFonts w:ascii="Trebuchet MS" w:hAnsi="Trebuchet MS"/>
            <w:b/>
            <w:bCs/>
          </w:rPr>
          <w:t xml:space="preserve">Change Configuration </w:t>
        </w:r>
        <w:r w:rsidRPr="00DE51F4">
          <w:rPr>
            <w:rFonts w:ascii="Trebuchet MS" w:hAnsi="Trebuchet MS"/>
            <w:bCs/>
          </w:rPr>
          <w:t xml:space="preserve">– This change is not configurable. </w:t>
        </w:r>
      </w:ins>
    </w:p>
    <w:p w14:paraId="49B2172A" w14:textId="13C2E92B" w:rsidR="00D51848" w:rsidRDefault="00D51848">
      <w:pPr>
        <w:spacing w:before="240" w:after="240" w:line="360" w:lineRule="auto"/>
        <w:ind w:left="907"/>
        <w:jc w:val="both"/>
        <w:rPr>
          <w:ins w:id="1209" w:author="Megan Lagermeier" w:date="2018-12-24T10:56:00Z"/>
          <w:rFonts w:ascii="Trebuchet MS" w:hAnsi="Trebuchet MS"/>
          <w:bCs/>
        </w:rPr>
      </w:pPr>
      <w:ins w:id="1210" w:author="Megan Lagermeier" w:date="2018-12-24T10:55:00Z">
        <w:r>
          <w:rPr>
            <w:rFonts w:ascii="Trebuchet MS" w:hAnsi="Trebuchet MS"/>
            <w:bCs/>
          </w:rPr>
          <w:t>312768</w:t>
        </w:r>
      </w:ins>
    </w:p>
    <w:p w14:paraId="06950740" w14:textId="76A15F03" w:rsidR="00D51848" w:rsidRPr="00F4173B" w:rsidRDefault="00D51848">
      <w:pPr>
        <w:pStyle w:val="Heading4"/>
        <w:jc w:val="both"/>
        <w:rPr>
          <w:ins w:id="1211" w:author="Megan Lagermeier" w:date="2018-12-24T10:56:00Z"/>
        </w:rPr>
        <w:pPrChange w:id="1212" w:author="Megan Lagermeier" w:date="2018-12-24T11:05:00Z">
          <w:pPr>
            <w:pStyle w:val="Heading4"/>
          </w:pPr>
        </w:pPrChange>
      </w:pPr>
      <w:ins w:id="1213" w:author="Megan Lagermeier" w:date="2018-12-24T10:56:00Z">
        <w:r w:rsidRPr="00F4173B">
          <w:t xml:space="preserve">Change Description </w:t>
        </w:r>
        <w:r w:rsidRPr="00A96A1F">
          <w:t>–</w:t>
        </w:r>
        <w:r w:rsidRPr="00D51848">
          <w:t xml:space="preserve"> </w:t>
        </w:r>
        <w:r w:rsidR="001F190A">
          <w:rPr>
            <w:b w:val="0"/>
          </w:rPr>
          <w:t>Included</w:t>
        </w:r>
        <w:r w:rsidRPr="00D51848">
          <w:rPr>
            <w:b w:val="0"/>
          </w:rPr>
          <w:t xml:space="preserve"> </w:t>
        </w:r>
      </w:ins>
      <w:ins w:id="1214" w:author="Megan Lagermeier" w:date="2018-12-24T11:48:00Z">
        <w:r w:rsidR="007D5C2B">
          <w:rPr>
            <w:b w:val="0"/>
          </w:rPr>
          <w:t xml:space="preserve">a </w:t>
        </w:r>
      </w:ins>
      <w:ins w:id="1215" w:author="Megan Lagermeier" w:date="2018-12-24T10:56:00Z">
        <w:r w:rsidRPr="00D51848">
          <w:rPr>
            <w:b w:val="0"/>
          </w:rPr>
          <w:t xml:space="preserve">flag for </w:t>
        </w:r>
      </w:ins>
      <w:ins w:id="1216" w:author="Megan Lagermeier" w:date="2018-12-24T11:48:00Z">
        <w:r w:rsidR="007D5C2B">
          <w:rPr>
            <w:b w:val="0"/>
          </w:rPr>
          <w:t xml:space="preserve">the </w:t>
        </w:r>
      </w:ins>
      <w:ins w:id="1217" w:author="Megan Lagermeier" w:date="2018-12-24T10:56:00Z">
        <w:r w:rsidRPr="00D51848">
          <w:rPr>
            <w:b w:val="0"/>
          </w:rPr>
          <w:t>Alarm and Event generation</w:t>
        </w:r>
      </w:ins>
      <w:ins w:id="1218" w:author="Megan Lagermeier" w:date="2018-12-24T11:48:00Z">
        <w:r w:rsidR="007D5C2B">
          <w:rPr>
            <w:b w:val="0"/>
          </w:rPr>
          <w:t>.</w:t>
        </w:r>
      </w:ins>
    </w:p>
    <w:p w14:paraId="1E43C6F8" w14:textId="4DDEC7EA" w:rsidR="00D51848" w:rsidRPr="003D32A3" w:rsidRDefault="00D51848">
      <w:pPr>
        <w:spacing w:before="240" w:after="240" w:line="360" w:lineRule="auto"/>
        <w:ind w:left="907"/>
        <w:jc w:val="both"/>
        <w:rPr>
          <w:ins w:id="1219" w:author="Megan Lagermeier" w:date="2018-12-24T10:56:00Z"/>
          <w:rFonts w:ascii="Trebuchet MS" w:hAnsi="Trebuchet MS"/>
          <w:b/>
          <w:bCs/>
        </w:rPr>
      </w:pPr>
      <w:ins w:id="1220" w:author="Megan Lagermeier" w:date="2018-12-24T10:56:00Z">
        <w:r w:rsidRPr="003D32A3">
          <w:rPr>
            <w:rFonts w:ascii="Trebuchet MS" w:hAnsi="Trebuchet MS"/>
            <w:b/>
            <w:bCs/>
          </w:rPr>
          <w:t>Change Details</w:t>
        </w:r>
        <w:r w:rsidRPr="00DE51F4">
          <w:rPr>
            <w:rFonts w:ascii="Trebuchet MS" w:hAnsi="Trebuchet MS"/>
            <w:bCs/>
          </w:rPr>
          <w:t xml:space="preserve"> </w:t>
        </w:r>
      </w:ins>
      <w:ins w:id="1221" w:author="Megan Lagermeier" w:date="2018-12-24T13:26:00Z">
        <w:r w:rsidR="001F190A">
          <w:rPr>
            <w:rFonts w:ascii="Trebuchet MS" w:hAnsi="Trebuchet MS"/>
            <w:bCs/>
          </w:rPr>
          <w:t>–</w:t>
        </w:r>
      </w:ins>
      <w:ins w:id="1222" w:author="Megan Lagermeier" w:date="2018-12-24T10:56:00Z">
        <w:r w:rsidRPr="00DE51F4">
          <w:rPr>
            <w:rFonts w:ascii="Trebuchet MS" w:hAnsi="Trebuchet MS"/>
            <w:bCs/>
          </w:rPr>
          <w:t xml:space="preserve"> </w:t>
        </w:r>
      </w:ins>
      <w:ins w:id="1223" w:author="Megan Lagermeier" w:date="2018-12-24T13:26:00Z">
        <w:r w:rsidR="001F190A">
          <w:rPr>
            <w:rFonts w:ascii="Trebuchet MS" w:hAnsi="Trebuchet MS"/>
            <w:bCs/>
          </w:rPr>
          <w:t xml:space="preserve">An </w:t>
        </w:r>
      </w:ins>
      <w:ins w:id="1224" w:author="Megan Lagermeier" w:date="2018-12-24T10:56:00Z">
        <w:r w:rsidRPr="00D51848">
          <w:rPr>
            <w:rFonts w:ascii="Trebuchet MS" w:hAnsi="Trebuchet MS"/>
            <w:bCs/>
          </w:rPr>
          <w:t xml:space="preserve">Alarm and Event generation Boolean flag (True/False) is </w:t>
        </w:r>
      </w:ins>
      <w:ins w:id="1225" w:author="Megan Lagermeier" w:date="2018-12-24T11:48:00Z">
        <w:r w:rsidR="007D5C2B">
          <w:rPr>
            <w:rFonts w:ascii="Trebuchet MS" w:hAnsi="Trebuchet MS"/>
            <w:bCs/>
          </w:rPr>
          <w:t xml:space="preserve">now </w:t>
        </w:r>
      </w:ins>
      <w:ins w:id="1226" w:author="Megan Lagermeier" w:date="2018-12-24T10:56:00Z">
        <w:r w:rsidRPr="00D51848">
          <w:rPr>
            <w:rFonts w:ascii="Trebuchet MS" w:hAnsi="Trebuchet MS"/>
            <w:bCs/>
          </w:rPr>
          <w:t xml:space="preserve">included in </w:t>
        </w:r>
      </w:ins>
      <w:ins w:id="1227" w:author="Megan Lagermeier" w:date="2018-12-24T11:48:00Z">
        <w:r w:rsidR="007D5C2B">
          <w:rPr>
            <w:rFonts w:ascii="Trebuchet MS" w:hAnsi="Trebuchet MS"/>
            <w:bCs/>
          </w:rPr>
          <w:t xml:space="preserve">the </w:t>
        </w:r>
      </w:ins>
      <w:ins w:id="1228" w:author="Megan Lagermeier" w:date="2018-12-24T10:56:00Z">
        <w:r w:rsidRPr="00D51848">
          <w:rPr>
            <w:rFonts w:ascii="Trebuchet MS" w:hAnsi="Trebuchet MS"/>
            <w:bCs/>
          </w:rPr>
          <w:t>Common JSON Format in L6 output.</w:t>
        </w:r>
      </w:ins>
    </w:p>
    <w:p w14:paraId="2934E2B7" w14:textId="76A8304D" w:rsidR="00D51848" w:rsidRPr="009B207F" w:rsidRDefault="00D51848">
      <w:pPr>
        <w:spacing w:before="240" w:after="240" w:line="360" w:lineRule="auto"/>
        <w:ind w:left="907"/>
        <w:jc w:val="both"/>
        <w:rPr>
          <w:ins w:id="1229" w:author="Megan Lagermeier" w:date="2018-12-24T10:56:00Z"/>
          <w:rFonts w:ascii="Trebuchet MS" w:hAnsi="Trebuchet MS"/>
        </w:rPr>
      </w:pPr>
      <w:ins w:id="1230" w:author="Megan Lagermeier" w:date="2018-12-24T10:56:00Z">
        <w:r>
          <w:rPr>
            <w:rFonts w:ascii="Trebuchet MS" w:hAnsi="Trebuchet MS"/>
            <w:b/>
            <w:bCs/>
          </w:rPr>
          <w:t>Change Impacts</w:t>
        </w:r>
        <w:r>
          <w:rPr>
            <w:rFonts w:ascii="Trebuchet MS" w:hAnsi="Trebuchet MS"/>
          </w:rPr>
          <w:t xml:space="preserve"> </w:t>
        </w:r>
        <w:r w:rsidRPr="000A2A03">
          <w:rPr>
            <w:rFonts w:ascii="Trebuchet MS" w:hAnsi="Trebuchet MS"/>
          </w:rPr>
          <w:t xml:space="preserve">- </w:t>
        </w:r>
        <w:r w:rsidRPr="00D51848">
          <w:rPr>
            <w:rFonts w:ascii="Trebuchet MS" w:hAnsi="Trebuchet MS"/>
          </w:rPr>
          <w:t>L6</w:t>
        </w:r>
      </w:ins>
      <w:ins w:id="1231" w:author="Megan Lagermeier" w:date="2018-12-24T13:26:00Z">
        <w:r w:rsidR="001F190A">
          <w:rPr>
            <w:rFonts w:ascii="Trebuchet MS" w:hAnsi="Trebuchet MS"/>
          </w:rPr>
          <w:t xml:space="preserve"> </w:t>
        </w:r>
      </w:ins>
      <w:ins w:id="1232" w:author="Megan Lagermeier" w:date="2018-12-24T10:56:00Z">
        <w:r w:rsidRPr="00D51848">
          <w:rPr>
            <w:rFonts w:ascii="Trebuchet MS" w:hAnsi="Trebuchet MS"/>
          </w:rPr>
          <w:t>Connector</w:t>
        </w:r>
      </w:ins>
      <w:ins w:id="1233" w:author="Megan Lagermeier" w:date="2018-12-24T11:48:00Z">
        <w:r w:rsidR="007D5C2B">
          <w:rPr>
            <w:rFonts w:ascii="Trebuchet MS" w:hAnsi="Trebuchet MS"/>
          </w:rPr>
          <w:t>.</w:t>
        </w:r>
      </w:ins>
    </w:p>
    <w:p w14:paraId="6CEA4DC6" w14:textId="77777777" w:rsidR="00D51848" w:rsidRDefault="00D51848">
      <w:pPr>
        <w:spacing w:before="240" w:after="240" w:line="360" w:lineRule="auto"/>
        <w:ind w:left="907"/>
        <w:jc w:val="both"/>
        <w:rPr>
          <w:ins w:id="1234" w:author="Megan Lagermeier" w:date="2018-12-24T10:56:00Z"/>
          <w:rFonts w:ascii="Trebuchet MS" w:hAnsi="Trebuchet MS"/>
          <w:bCs/>
        </w:rPr>
      </w:pPr>
      <w:ins w:id="1235" w:author="Megan Lagermeier" w:date="2018-12-24T10:56:00Z">
        <w:r w:rsidRPr="00DE51F4">
          <w:rPr>
            <w:rFonts w:ascii="Trebuchet MS" w:hAnsi="Trebuchet MS"/>
            <w:b/>
            <w:bCs/>
          </w:rPr>
          <w:t xml:space="preserve">Change Configuration </w:t>
        </w:r>
        <w:r w:rsidRPr="00DE51F4">
          <w:rPr>
            <w:rFonts w:ascii="Trebuchet MS" w:hAnsi="Trebuchet MS"/>
            <w:bCs/>
          </w:rPr>
          <w:t xml:space="preserve">– This change is not configurable. </w:t>
        </w:r>
      </w:ins>
    </w:p>
    <w:p w14:paraId="02836A63" w14:textId="24080748" w:rsidR="00D51848" w:rsidRDefault="00D51848">
      <w:pPr>
        <w:spacing w:before="240" w:after="240" w:line="360" w:lineRule="auto"/>
        <w:ind w:left="907"/>
        <w:jc w:val="both"/>
        <w:rPr>
          <w:ins w:id="1236" w:author="Megan Lagermeier" w:date="2018-12-24T10:56:00Z"/>
          <w:rFonts w:ascii="Trebuchet MS" w:hAnsi="Trebuchet MS"/>
          <w:bCs/>
        </w:rPr>
      </w:pPr>
      <w:ins w:id="1237" w:author="Megan Lagermeier" w:date="2018-12-24T10:56:00Z">
        <w:r>
          <w:rPr>
            <w:rFonts w:ascii="Trebuchet MS" w:hAnsi="Trebuchet MS"/>
            <w:bCs/>
          </w:rPr>
          <w:t>311211</w:t>
        </w:r>
      </w:ins>
    </w:p>
    <w:p w14:paraId="1AED8CA1" w14:textId="16EAC60C" w:rsidR="00D51848" w:rsidRPr="00F4173B" w:rsidRDefault="00D51848">
      <w:pPr>
        <w:pStyle w:val="Heading4"/>
        <w:jc w:val="both"/>
        <w:rPr>
          <w:ins w:id="1238" w:author="Megan Lagermeier" w:date="2018-12-24T10:56:00Z"/>
        </w:rPr>
        <w:pPrChange w:id="1239" w:author="Megan Lagermeier" w:date="2018-12-24T11:05:00Z">
          <w:pPr>
            <w:pStyle w:val="Heading4"/>
          </w:pPr>
        </w:pPrChange>
      </w:pPr>
      <w:ins w:id="1240" w:author="Megan Lagermeier" w:date="2018-12-24T10:56:00Z">
        <w:r w:rsidRPr="00F4173B">
          <w:t xml:space="preserve">Change Description </w:t>
        </w:r>
        <w:r w:rsidRPr="00A96A1F">
          <w:t>–</w:t>
        </w:r>
        <w:r w:rsidRPr="00D51848">
          <w:t xml:space="preserve"> </w:t>
        </w:r>
        <w:r w:rsidRPr="00D51848">
          <w:rPr>
            <w:b w:val="0"/>
          </w:rPr>
          <w:t>L4 MQTT subscriber development and refactoring</w:t>
        </w:r>
      </w:ins>
      <w:ins w:id="1241" w:author="Megan Lagermeier" w:date="2018-12-24T11:48:00Z">
        <w:r w:rsidR="007D5C2B">
          <w:rPr>
            <w:b w:val="0"/>
          </w:rPr>
          <w:t>.</w:t>
        </w:r>
      </w:ins>
    </w:p>
    <w:p w14:paraId="2638C518" w14:textId="6FDA4CDB" w:rsidR="00D51848" w:rsidRPr="003D32A3" w:rsidRDefault="00D51848">
      <w:pPr>
        <w:spacing w:before="240" w:after="240" w:line="360" w:lineRule="auto"/>
        <w:ind w:left="907"/>
        <w:jc w:val="both"/>
        <w:rPr>
          <w:ins w:id="1242" w:author="Megan Lagermeier" w:date="2018-12-24T10:56:00Z"/>
          <w:rFonts w:ascii="Trebuchet MS" w:hAnsi="Trebuchet MS"/>
          <w:b/>
          <w:bCs/>
        </w:rPr>
      </w:pPr>
      <w:ins w:id="1243" w:author="Megan Lagermeier" w:date="2018-12-24T10:56:00Z">
        <w:r w:rsidRPr="003D32A3">
          <w:rPr>
            <w:rFonts w:ascii="Trebuchet MS" w:hAnsi="Trebuchet MS"/>
            <w:b/>
            <w:bCs/>
          </w:rPr>
          <w:t>Change Details</w:t>
        </w:r>
        <w:r w:rsidRPr="00DE51F4">
          <w:rPr>
            <w:rFonts w:ascii="Trebuchet MS" w:hAnsi="Trebuchet MS"/>
            <w:bCs/>
          </w:rPr>
          <w:t xml:space="preserve"> </w:t>
        </w:r>
      </w:ins>
      <w:ins w:id="1244" w:author="Megan Lagermeier" w:date="2018-12-24T13:27:00Z">
        <w:r w:rsidR="001F190A">
          <w:rPr>
            <w:rFonts w:ascii="Trebuchet MS" w:hAnsi="Trebuchet MS"/>
            <w:bCs/>
          </w:rPr>
          <w:t>–</w:t>
        </w:r>
      </w:ins>
      <w:ins w:id="1245" w:author="Megan Lagermeier" w:date="2018-12-24T10:56:00Z">
        <w:r w:rsidRPr="00DE51F4">
          <w:rPr>
            <w:rFonts w:ascii="Trebuchet MS" w:hAnsi="Trebuchet MS"/>
            <w:bCs/>
          </w:rPr>
          <w:t xml:space="preserve"> </w:t>
        </w:r>
        <w:r w:rsidR="001F190A">
          <w:rPr>
            <w:rFonts w:ascii="Trebuchet MS" w:hAnsi="Trebuchet MS"/>
            <w:bCs/>
          </w:rPr>
          <w:t>Developed the</w:t>
        </w:r>
        <w:r w:rsidRPr="00D51848">
          <w:rPr>
            <w:rFonts w:ascii="Trebuchet MS" w:hAnsi="Trebuchet MS"/>
            <w:bCs/>
          </w:rPr>
          <w:t xml:space="preserve"> MQTT Subscriber in the MQTT cluster environment </w:t>
        </w:r>
      </w:ins>
      <w:ins w:id="1246" w:author="Megan Lagermeier" w:date="2018-12-24T13:27:00Z">
        <w:r w:rsidR="001F190A">
          <w:rPr>
            <w:rFonts w:ascii="Trebuchet MS" w:hAnsi="Trebuchet MS"/>
            <w:bCs/>
          </w:rPr>
          <w:t xml:space="preserve">in order </w:t>
        </w:r>
      </w:ins>
      <w:ins w:id="1247" w:author="Megan Lagermeier" w:date="2018-12-24T10:56:00Z">
        <w:r w:rsidRPr="00D51848">
          <w:rPr>
            <w:rFonts w:ascii="Trebuchet MS" w:hAnsi="Trebuchet MS"/>
            <w:bCs/>
          </w:rPr>
          <w:t xml:space="preserve">to send different formats of messages like XML, AVRO and Message Pack to </w:t>
        </w:r>
      </w:ins>
      <w:ins w:id="1248" w:author="Megan Lagermeier" w:date="2018-12-24T13:27:00Z">
        <w:r w:rsidR="001F190A">
          <w:rPr>
            <w:rFonts w:ascii="Trebuchet MS" w:hAnsi="Trebuchet MS"/>
            <w:bCs/>
          </w:rPr>
          <w:t xml:space="preserve">the </w:t>
        </w:r>
      </w:ins>
      <w:ins w:id="1249" w:author="Megan Lagermeier" w:date="2018-12-24T10:56:00Z">
        <w:r w:rsidRPr="00D51848">
          <w:rPr>
            <w:rFonts w:ascii="Trebuchet MS" w:hAnsi="Trebuchet MS"/>
            <w:bCs/>
          </w:rPr>
          <w:t>Kafka Publisher</w:t>
        </w:r>
      </w:ins>
      <w:ins w:id="1250" w:author="Megan Lagermeier" w:date="2018-12-24T11:48:00Z">
        <w:r w:rsidR="007D5C2B">
          <w:rPr>
            <w:rFonts w:ascii="Trebuchet MS" w:hAnsi="Trebuchet MS"/>
            <w:bCs/>
          </w:rPr>
          <w:t>.</w:t>
        </w:r>
      </w:ins>
    </w:p>
    <w:p w14:paraId="6AEE03EE" w14:textId="238F13C0" w:rsidR="00D51848" w:rsidRPr="009B207F" w:rsidRDefault="00D51848">
      <w:pPr>
        <w:spacing w:before="240" w:after="240" w:line="360" w:lineRule="auto"/>
        <w:ind w:left="907"/>
        <w:jc w:val="both"/>
        <w:rPr>
          <w:ins w:id="1251" w:author="Megan Lagermeier" w:date="2018-12-24T10:56:00Z"/>
          <w:rFonts w:ascii="Trebuchet MS" w:hAnsi="Trebuchet MS"/>
        </w:rPr>
      </w:pPr>
      <w:ins w:id="1252" w:author="Megan Lagermeier" w:date="2018-12-24T10:56:00Z">
        <w:r>
          <w:rPr>
            <w:rFonts w:ascii="Trebuchet MS" w:hAnsi="Trebuchet MS"/>
            <w:b/>
            <w:bCs/>
          </w:rPr>
          <w:t>Change Impacts</w:t>
        </w:r>
        <w:r>
          <w:rPr>
            <w:rFonts w:ascii="Trebuchet MS" w:hAnsi="Trebuchet MS"/>
          </w:rPr>
          <w:t xml:space="preserve"> </w:t>
        </w:r>
        <w:r w:rsidRPr="000A2A03">
          <w:rPr>
            <w:rFonts w:ascii="Trebuchet MS" w:hAnsi="Trebuchet MS"/>
          </w:rPr>
          <w:t xml:space="preserve">- </w:t>
        </w:r>
        <w:r w:rsidRPr="00D51848">
          <w:rPr>
            <w:rFonts w:ascii="Trebuchet MS" w:hAnsi="Trebuchet MS"/>
          </w:rPr>
          <w:t>L4 Component</w:t>
        </w:r>
      </w:ins>
      <w:ins w:id="1253" w:author="Megan Lagermeier" w:date="2018-12-24T11:48:00Z">
        <w:r w:rsidR="007D5C2B">
          <w:rPr>
            <w:rFonts w:ascii="Trebuchet MS" w:hAnsi="Trebuchet MS"/>
          </w:rPr>
          <w:t>.</w:t>
        </w:r>
      </w:ins>
    </w:p>
    <w:p w14:paraId="4819B5F9" w14:textId="77777777" w:rsidR="00D51848" w:rsidRDefault="00D51848">
      <w:pPr>
        <w:spacing w:before="240" w:after="240" w:line="360" w:lineRule="auto"/>
        <w:ind w:left="907"/>
        <w:jc w:val="both"/>
        <w:rPr>
          <w:ins w:id="1254" w:author="Megan Lagermeier" w:date="2018-12-24T10:56:00Z"/>
          <w:rFonts w:ascii="Trebuchet MS" w:hAnsi="Trebuchet MS"/>
          <w:bCs/>
        </w:rPr>
      </w:pPr>
      <w:ins w:id="1255" w:author="Megan Lagermeier" w:date="2018-12-24T10:56:00Z">
        <w:r w:rsidRPr="00DE51F4">
          <w:rPr>
            <w:rFonts w:ascii="Trebuchet MS" w:hAnsi="Trebuchet MS"/>
            <w:b/>
            <w:bCs/>
          </w:rPr>
          <w:lastRenderedPageBreak/>
          <w:t xml:space="preserve">Change Configuration </w:t>
        </w:r>
        <w:r w:rsidRPr="00DE51F4">
          <w:rPr>
            <w:rFonts w:ascii="Trebuchet MS" w:hAnsi="Trebuchet MS"/>
            <w:bCs/>
          </w:rPr>
          <w:t xml:space="preserve">– This change is not configurable. </w:t>
        </w:r>
      </w:ins>
    </w:p>
    <w:p w14:paraId="5F1A9C5D" w14:textId="7C345FDE" w:rsidR="00D51848" w:rsidRDefault="00D51848">
      <w:pPr>
        <w:spacing w:before="240" w:after="240" w:line="360" w:lineRule="auto"/>
        <w:ind w:left="907"/>
        <w:jc w:val="both"/>
        <w:rPr>
          <w:ins w:id="1256" w:author="Megan Lagermeier" w:date="2018-12-24T10:57:00Z"/>
          <w:rFonts w:ascii="Trebuchet MS" w:hAnsi="Trebuchet MS"/>
          <w:bCs/>
        </w:rPr>
      </w:pPr>
      <w:ins w:id="1257" w:author="Megan Lagermeier" w:date="2018-12-24T10:57:00Z">
        <w:r>
          <w:rPr>
            <w:rFonts w:ascii="Trebuchet MS" w:hAnsi="Trebuchet MS"/>
            <w:bCs/>
          </w:rPr>
          <w:t>311120</w:t>
        </w:r>
      </w:ins>
    </w:p>
    <w:p w14:paraId="181C2DDA" w14:textId="4F2E13AA" w:rsidR="00D51848" w:rsidRPr="00F4173B" w:rsidRDefault="00D51848">
      <w:pPr>
        <w:pStyle w:val="Heading4"/>
        <w:jc w:val="both"/>
        <w:rPr>
          <w:ins w:id="1258" w:author="Megan Lagermeier" w:date="2018-12-24T10:57:00Z"/>
        </w:rPr>
        <w:pPrChange w:id="1259" w:author="Megan Lagermeier" w:date="2018-12-24T11:05:00Z">
          <w:pPr>
            <w:pStyle w:val="Heading4"/>
          </w:pPr>
        </w:pPrChange>
      </w:pPr>
      <w:ins w:id="1260" w:author="Megan Lagermeier" w:date="2018-12-24T10:57:00Z">
        <w:r w:rsidRPr="00F4173B">
          <w:t xml:space="preserve">Change Description </w:t>
        </w:r>
        <w:r w:rsidRPr="00A96A1F">
          <w:t>–</w:t>
        </w:r>
        <w:r w:rsidRPr="00D51848">
          <w:t xml:space="preserve"> </w:t>
        </w:r>
        <w:r w:rsidR="001F190A">
          <w:rPr>
            <w:b w:val="0"/>
          </w:rPr>
          <w:t>Loaded</w:t>
        </w:r>
        <w:r w:rsidRPr="00D51848">
          <w:rPr>
            <w:b w:val="0"/>
          </w:rPr>
          <w:t xml:space="preserve"> specifi</w:t>
        </w:r>
        <w:r w:rsidR="001F190A">
          <w:rPr>
            <w:b w:val="0"/>
          </w:rPr>
          <w:t>c properties by using M</w:t>
        </w:r>
        <w:r w:rsidRPr="00D51848">
          <w:rPr>
            <w:b w:val="0"/>
          </w:rPr>
          <w:t>aven</w:t>
        </w:r>
      </w:ins>
      <w:ins w:id="1261" w:author="Megan Lagermeier" w:date="2018-12-24T11:48:00Z">
        <w:r w:rsidR="007D5C2B">
          <w:rPr>
            <w:b w:val="0"/>
          </w:rPr>
          <w:t>.</w:t>
        </w:r>
      </w:ins>
    </w:p>
    <w:p w14:paraId="1C6050D3" w14:textId="35B5313B" w:rsidR="00D51848" w:rsidRDefault="00D51848">
      <w:pPr>
        <w:spacing w:before="240" w:after="240" w:line="360" w:lineRule="auto"/>
        <w:ind w:left="907"/>
        <w:jc w:val="both"/>
        <w:rPr>
          <w:ins w:id="1262" w:author="Megan Lagermeier" w:date="2018-12-24T10:57:00Z"/>
          <w:rFonts w:ascii="Trebuchet MS" w:hAnsi="Trebuchet MS"/>
          <w:bCs/>
        </w:rPr>
      </w:pPr>
      <w:ins w:id="1263" w:author="Megan Lagermeier" w:date="2018-12-24T10:57:00Z">
        <w:r w:rsidRPr="003D32A3">
          <w:rPr>
            <w:rFonts w:ascii="Trebuchet MS" w:hAnsi="Trebuchet MS"/>
            <w:b/>
            <w:bCs/>
          </w:rPr>
          <w:t>Change Details</w:t>
        </w:r>
        <w:r w:rsidRPr="00DE51F4">
          <w:rPr>
            <w:rFonts w:ascii="Trebuchet MS" w:hAnsi="Trebuchet MS"/>
            <w:bCs/>
          </w:rPr>
          <w:t xml:space="preserve"> - </w:t>
        </w:r>
        <w:r w:rsidR="007D5C2B">
          <w:rPr>
            <w:rFonts w:ascii="Trebuchet MS" w:hAnsi="Trebuchet MS"/>
            <w:bCs/>
          </w:rPr>
          <w:t>R</w:t>
        </w:r>
        <w:r w:rsidRPr="00D51848">
          <w:rPr>
            <w:rFonts w:ascii="Trebuchet MS" w:hAnsi="Trebuchet MS"/>
            <w:bCs/>
          </w:rPr>
          <w:t>ead properties from pom.xml</w:t>
        </w:r>
      </w:ins>
      <w:ins w:id="1264" w:author="Megan Lagermeier" w:date="2018-12-24T13:27:00Z">
        <w:r w:rsidR="001F190A">
          <w:rPr>
            <w:rFonts w:ascii="Trebuchet MS" w:hAnsi="Trebuchet MS"/>
            <w:bCs/>
          </w:rPr>
          <w:t xml:space="preserve"> are now loaded</w:t>
        </w:r>
      </w:ins>
      <w:ins w:id="1265" w:author="Megan Lagermeier" w:date="2018-12-24T11:48:00Z">
        <w:r w:rsidR="007D5C2B">
          <w:rPr>
            <w:rFonts w:ascii="Trebuchet MS" w:hAnsi="Trebuchet MS"/>
            <w:bCs/>
          </w:rPr>
          <w:t>.</w:t>
        </w:r>
      </w:ins>
      <w:ins w:id="1266" w:author="Megan Lagermeier" w:date="2018-12-24T10:57:00Z">
        <w:r w:rsidRPr="00D51848">
          <w:rPr>
            <w:rFonts w:ascii="Trebuchet MS" w:hAnsi="Trebuchet MS"/>
            <w:bCs/>
          </w:rPr>
          <w:t xml:space="preserve"> </w:t>
        </w:r>
      </w:ins>
    </w:p>
    <w:p w14:paraId="07EAB0C2" w14:textId="7034F65A" w:rsidR="00D51848" w:rsidRPr="009B207F" w:rsidRDefault="00D51848">
      <w:pPr>
        <w:spacing w:before="240" w:after="240" w:line="360" w:lineRule="auto"/>
        <w:ind w:left="907"/>
        <w:jc w:val="both"/>
        <w:rPr>
          <w:ins w:id="1267" w:author="Megan Lagermeier" w:date="2018-12-24T10:57:00Z"/>
          <w:rFonts w:ascii="Trebuchet MS" w:hAnsi="Trebuchet MS"/>
        </w:rPr>
      </w:pPr>
      <w:ins w:id="1268" w:author="Megan Lagermeier" w:date="2018-12-24T10:57:00Z">
        <w:r>
          <w:rPr>
            <w:rFonts w:ascii="Trebuchet MS" w:hAnsi="Trebuchet MS"/>
            <w:b/>
            <w:bCs/>
          </w:rPr>
          <w:t>Change Impacts</w:t>
        </w:r>
        <w:r>
          <w:rPr>
            <w:rFonts w:ascii="Trebuchet MS" w:hAnsi="Trebuchet MS"/>
          </w:rPr>
          <w:t xml:space="preserve"> </w:t>
        </w:r>
        <w:r w:rsidRPr="000A2A03">
          <w:rPr>
            <w:rFonts w:ascii="Trebuchet MS" w:hAnsi="Trebuchet MS"/>
          </w:rPr>
          <w:t xml:space="preserve">- </w:t>
        </w:r>
      </w:ins>
      <w:ins w:id="1269" w:author="Megan Lagermeier" w:date="2018-12-24T11:48:00Z">
        <w:r w:rsidR="007D5C2B">
          <w:rPr>
            <w:rFonts w:ascii="Trebuchet MS" w:hAnsi="Trebuchet MS"/>
          </w:rPr>
          <w:t>N</w:t>
        </w:r>
      </w:ins>
      <w:ins w:id="1270" w:author="Megan Lagermeier" w:date="2018-12-24T10:57:00Z">
        <w:r w:rsidRPr="00D51848">
          <w:rPr>
            <w:rFonts w:ascii="Trebuchet MS" w:hAnsi="Trebuchet MS"/>
          </w:rPr>
          <w:t>o impact on the existing functionalities</w:t>
        </w:r>
      </w:ins>
      <w:ins w:id="1271" w:author="Megan Lagermeier" w:date="2018-12-24T11:48:00Z">
        <w:r w:rsidR="007D5C2B">
          <w:rPr>
            <w:rFonts w:ascii="Trebuchet MS" w:hAnsi="Trebuchet MS"/>
          </w:rPr>
          <w:t>.</w:t>
        </w:r>
      </w:ins>
    </w:p>
    <w:p w14:paraId="518BC5D6" w14:textId="77777777" w:rsidR="00D51848" w:rsidRDefault="00D51848">
      <w:pPr>
        <w:spacing w:before="240" w:after="240" w:line="360" w:lineRule="auto"/>
        <w:ind w:left="907"/>
        <w:jc w:val="both"/>
        <w:rPr>
          <w:ins w:id="1272" w:author="Megan Lagermeier" w:date="2018-12-24T10:57:00Z"/>
          <w:rFonts w:ascii="Trebuchet MS" w:hAnsi="Trebuchet MS"/>
          <w:bCs/>
        </w:rPr>
      </w:pPr>
      <w:ins w:id="1273" w:author="Megan Lagermeier" w:date="2018-12-24T10:57:00Z">
        <w:r w:rsidRPr="00DE51F4">
          <w:rPr>
            <w:rFonts w:ascii="Trebuchet MS" w:hAnsi="Trebuchet MS"/>
            <w:b/>
            <w:bCs/>
          </w:rPr>
          <w:t xml:space="preserve">Change Configuration </w:t>
        </w:r>
        <w:r w:rsidRPr="00DE51F4">
          <w:rPr>
            <w:rFonts w:ascii="Trebuchet MS" w:hAnsi="Trebuchet MS"/>
            <w:bCs/>
          </w:rPr>
          <w:t xml:space="preserve">– This change is not configurable. </w:t>
        </w:r>
      </w:ins>
    </w:p>
    <w:p w14:paraId="69630DFA" w14:textId="5C73E5F7" w:rsidR="00D51848" w:rsidRDefault="00D51848">
      <w:pPr>
        <w:spacing w:before="240" w:after="240" w:line="360" w:lineRule="auto"/>
        <w:ind w:left="907"/>
        <w:jc w:val="both"/>
        <w:rPr>
          <w:ins w:id="1274" w:author="Megan Lagermeier" w:date="2018-12-24T10:57:00Z"/>
          <w:rFonts w:ascii="Trebuchet MS" w:hAnsi="Trebuchet MS"/>
          <w:bCs/>
        </w:rPr>
      </w:pPr>
      <w:ins w:id="1275" w:author="Megan Lagermeier" w:date="2018-12-24T10:57:00Z">
        <w:r>
          <w:rPr>
            <w:rFonts w:ascii="Trebuchet MS" w:hAnsi="Trebuchet MS"/>
            <w:bCs/>
          </w:rPr>
          <w:t>311843</w:t>
        </w:r>
      </w:ins>
    </w:p>
    <w:p w14:paraId="57B02F12" w14:textId="2CEE3A51" w:rsidR="00D51848" w:rsidRPr="00F4173B" w:rsidRDefault="00D51848">
      <w:pPr>
        <w:pStyle w:val="Heading4"/>
        <w:jc w:val="both"/>
        <w:rPr>
          <w:ins w:id="1276" w:author="Megan Lagermeier" w:date="2018-12-24T10:57:00Z"/>
        </w:rPr>
        <w:pPrChange w:id="1277" w:author="Megan Lagermeier" w:date="2018-12-24T11:05:00Z">
          <w:pPr>
            <w:pStyle w:val="Heading4"/>
          </w:pPr>
        </w:pPrChange>
      </w:pPr>
      <w:ins w:id="1278" w:author="Megan Lagermeier" w:date="2018-12-24T10:57:00Z">
        <w:r w:rsidRPr="00F4173B">
          <w:t xml:space="preserve">Change Description </w:t>
        </w:r>
        <w:r w:rsidRPr="00A96A1F">
          <w:t>–</w:t>
        </w:r>
        <w:r w:rsidRPr="00D51848">
          <w:t xml:space="preserve"> </w:t>
        </w:r>
      </w:ins>
      <w:ins w:id="1279" w:author="Megan Lagermeier" w:date="2018-12-24T10:58:00Z">
        <w:r w:rsidR="001F190A">
          <w:rPr>
            <w:b w:val="0"/>
          </w:rPr>
          <w:t>Added n</w:t>
        </w:r>
        <w:r w:rsidR="007D5C2B">
          <w:rPr>
            <w:b w:val="0"/>
          </w:rPr>
          <w:t>ew device</w:t>
        </w:r>
        <w:r w:rsidRPr="00D51848">
          <w:rPr>
            <w:b w:val="0"/>
          </w:rPr>
          <w:t xml:space="preserve"> support in</w:t>
        </w:r>
      </w:ins>
      <w:ins w:id="1280" w:author="Megan Lagermeier" w:date="2018-12-24T11:49:00Z">
        <w:r w:rsidR="007D5C2B">
          <w:rPr>
            <w:b w:val="0"/>
          </w:rPr>
          <w:t xml:space="preserve"> the</w:t>
        </w:r>
      </w:ins>
      <w:ins w:id="1281" w:author="Megan Lagermeier" w:date="2018-12-24T10:58:00Z">
        <w:r w:rsidR="001F190A">
          <w:rPr>
            <w:b w:val="0"/>
          </w:rPr>
          <w:t xml:space="preserve"> C</w:t>
        </w:r>
        <w:r w:rsidRPr="00D51848">
          <w:rPr>
            <w:b w:val="0"/>
          </w:rPr>
          <w:t xml:space="preserve">onfiguration </w:t>
        </w:r>
        <w:r w:rsidR="001F190A">
          <w:rPr>
            <w:b w:val="0"/>
          </w:rPr>
          <w:t>M</w:t>
        </w:r>
        <w:r w:rsidRPr="00D51848">
          <w:rPr>
            <w:b w:val="0"/>
          </w:rPr>
          <w:t>anagement system</w:t>
        </w:r>
      </w:ins>
      <w:ins w:id="1282" w:author="Megan Lagermeier" w:date="2018-12-24T11:49:00Z">
        <w:r w:rsidR="007D5C2B">
          <w:rPr>
            <w:b w:val="0"/>
          </w:rPr>
          <w:t>.</w:t>
        </w:r>
      </w:ins>
    </w:p>
    <w:p w14:paraId="1D0A9C29" w14:textId="66A65D6E" w:rsidR="00D51848" w:rsidRDefault="00D51848">
      <w:pPr>
        <w:spacing w:before="240" w:after="240" w:line="360" w:lineRule="auto"/>
        <w:ind w:left="907"/>
        <w:jc w:val="both"/>
        <w:rPr>
          <w:ins w:id="1283" w:author="Megan Lagermeier" w:date="2018-12-24T10:57:00Z"/>
          <w:rFonts w:ascii="Trebuchet MS" w:hAnsi="Trebuchet MS"/>
          <w:bCs/>
        </w:rPr>
      </w:pPr>
      <w:ins w:id="1284" w:author="Megan Lagermeier" w:date="2018-12-24T10:57:00Z">
        <w:r w:rsidRPr="003D32A3">
          <w:rPr>
            <w:rFonts w:ascii="Trebuchet MS" w:hAnsi="Trebuchet MS"/>
            <w:b/>
            <w:bCs/>
          </w:rPr>
          <w:t>Change Details</w:t>
        </w:r>
        <w:r w:rsidRPr="00DE51F4">
          <w:rPr>
            <w:rFonts w:ascii="Trebuchet MS" w:hAnsi="Trebuchet MS"/>
            <w:bCs/>
          </w:rPr>
          <w:t xml:space="preserve"> - </w:t>
        </w:r>
      </w:ins>
      <w:ins w:id="1285" w:author="Megan Lagermeier" w:date="2018-12-24T10:59:00Z">
        <w:r w:rsidR="007D5C2B">
          <w:rPr>
            <w:rFonts w:ascii="Trebuchet MS" w:hAnsi="Trebuchet MS"/>
            <w:bCs/>
          </w:rPr>
          <w:t>New d</w:t>
        </w:r>
        <w:r w:rsidRPr="00D51848">
          <w:rPr>
            <w:rFonts w:ascii="Trebuchet MS" w:hAnsi="Trebuchet MS"/>
            <w:bCs/>
          </w:rPr>
          <w:t xml:space="preserve">evices </w:t>
        </w:r>
      </w:ins>
      <w:ins w:id="1286" w:author="Megan Lagermeier" w:date="2018-12-24T11:48:00Z">
        <w:r w:rsidR="007D5C2B">
          <w:rPr>
            <w:rFonts w:ascii="Trebuchet MS" w:hAnsi="Trebuchet MS"/>
            <w:bCs/>
          </w:rPr>
          <w:t>were</w:t>
        </w:r>
      </w:ins>
      <w:ins w:id="1287" w:author="Megan Lagermeier" w:date="2018-12-24T10:59:00Z">
        <w:r w:rsidRPr="00D51848">
          <w:rPr>
            <w:rFonts w:ascii="Trebuchet MS" w:hAnsi="Trebuchet MS"/>
            <w:bCs/>
          </w:rPr>
          <w:t xml:space="preserve"> created by using</w:t>
        </w:r>
      </w:ins>
      <w:ins w:id="1288" w:author="Megan Lagermeier" w:date="2018-12-24T11:49:00Z">
        <w:r w:rsidR="007D5C2B">
          <w:rPr>
            <w:rFonts w:ascii="Trebuchet MS" w:hAnsi="Trebuchet MS"/>
            <w:bCs/>
          </w:rPr>
          <w:t xml:space="preserve"> the</w:t>
        </w:r>
      </w:ins>
      <w:ins w:id="1289" w:author="Megan Lagermeier" w:date="2018-12-24T10:59:00Z">
        <w:r w:rsidR="001F190A">
          <w:rPr>
            <w:rFonts w:ascii="Trebuchet MS" w:hAnsi="Trebuchet MS"/>
            <w:bCs/>
          </w:rPr>
          <w:t xml:space="preserve"> Configuration M</w:t>
        </w:r>
        <w:r w:rsidRPr="00D51848">
          <w:rPr>
            <w:rFonts w:ascii="Trebuchet MS" w:hAnsi="Trebuchet MS"/>
            <w:bCs/>
          </w:rPr>
          <w:t>anagement system. Currently</w:t>
        </w:r>
      </w:ins>
      <w:ins w:id="1290" w:author="Megan Lagermeier" w:date="2018-12-24T11:49:00Z">
        <w:r w:rsidR="007D5C2B">
          <w:rPr>
            <w:rFonts w:ascii="Trebuchet MS" w:hAnsi="Trebuchet MS"/>
            <w:bCs/>
          </w:rPr>
          <w:t>, the</w:t>
        </w:r>
      </w:ins>
      <w:ins w:id="1291" w:author="Megan Lagermeier" w:date="2018-12-24T10:59:00Z">
        <w:r w:rsidRPr="00D51848">
          <w:rPr>
            <w:rFonts w:ascii="Trebuchet MS" w:hAnsi="Trebuchet MS"/>
            <w:bCs/>
          </w:rPr>
          <w:t xml:space="preserve"> GCM simulator keeps Register Maps in </w:t>
        </w:r>
      </w:ins>
      <w:ins w:id="1292" w:author="Megan Lagermeier" w:date="2018-12-24T11:49:00Z">
        <w:r w:rsidR="007D5C2B">
          <w:rPr>
            <w:rFonts w:ascii="Trebuchet MS" w:hAnsi="Trebuchet MS"/>
            <w:bCs/>
          </w:rPr>
          <w:t xml:space="preserve">the </w:t>
        </w:r>
      </w:ins>
      <w:ins w:id="1293" w:author="Megan Lagermeier" w:date="2018-12-24T10:59:00Z">
        <w:r w:rsidR="00E462D3">
          <w:rPr>
            <w:rFonts w:ascii="Trebuchet MS" w:hAnsi="Trebuchet MS"/>
            <w:bCs/>
          </w:rPr>
          <w:t>Mongo</w:t>
        </w:r>
      </w:ins>
      <w:ins w:id="1294" w:author="Megan Lagermeier" w:date="2018-12-24T13:32:00Z">
        <w:r w:rsidR="00E462D3">
          <w:rPr>
            <w:rFonts w:ascii="Trebuchet MS" w:hAnsi="Trebuchet MS"/>
            <w:bCs/>
          </w:rPr>
          <w:t>DB</w:t>
        </w:r>
      </w:ins>
      <w:ins w:id="1295" w:author="Megan Lagermeier" w:date="2018-12-24T10:59:00Z">
        <w:r w:rsidRPr="00D51848">
          <w:rPr>
            <w:rFonts w:ascii="Trebuchet MS" w:hAnsi="Trebuchet MS"/>
            <w:bCs/>
          </w:rPr>
          <w:t xml:space="preserve"> required for device configuration.</w:t>
        </w:r>
      </w:ins>
    </w:p>
    <w:p w14:paraId="3B158379" w14:textId="4225076C" w:rsidR="00D51848" w:rsidRPr="009B207F" w:rsidRDefault="00D51848">
      <w:pPr>
        <w:spacing w:before="240" w:after="240" w:line="360" w:lineRule="auto"/>
        <w:ind w:left="907"/>
        <w:jc w:val="both"/>
        <w:rPr>
          <w:ins w:id="1296" w:author="Megan Lagermeier" w:date="2018-12-24T10:57:00Z"/>
          <w:rFonts w:ascii="Trebuchet MS" w:hAnsi="Trebuchet MS"/>
        </w:rPr>
      </w:pPr>
      <w:ins w:id="1297" w:author="Megan Lagermeier" w:date="2018-12-24T10:57:00Z">
        <w:r>
          <w:rPr>
            <w:rFonts w:ascii="Trebuchet MS" w:hAnsi="Trebuchet MS"/>
            <w:b/>
            <w:bCs/>
          </w:rPr>
          <w:t>Change Impacts</w:t>
        </w:r>
        <w:r>
          <w:rPr>
            <w:rFonts w:ascii="Trebuchet MS" w:hAnsi="Trebuchet MS"/>
          </w:rPr>
          <w:t xml:space="preserve"> </w:t>
        </w:r>
        <w:r w:rsidRPr="000A2A03">
          <w:rPr>
            <w:rFonts w:ascii="Trebuchet MS" w:hAnsi="Trebuchet MS"/>
          </w:rPr>
          <w:t xml:space="preserve">- </w:t>
        </w:r>
      </w:ins>
      <w:ins w:id="1298" w:author="Megan Lagermeier" w:date="2018-12-24T10:59:00Z">
        <w:r w:rsidRPr="00D51848">
          <w:rPr>
            <w:rFonts w:ascii="Trebuchet MS" w:hAnsi="Trebuchet MS"/>
          </w:rPr>
          <w:t>CMS,</w:t>
        </w:r>
      </w:ins>
      <w:ins w:id="1299" w:author="Megan Lagermeier" w:date="2018-12-24T11:49:00Z">
        <w:r w:rsidR="007D5C2B">
          <w:rPr>
            <w:rFonts w:ascii="Trebuchet MS" w:hAnsi="Trebuchet MS"/>
          </w:rPr>
          <w:t xml:space="preserve"> </w:t>
        </w:r>
      </w:ins>
      <w:ins w:id="1300" w:author="Megan Lagermeier" w:date="2018-12-24T10:59:00Z">
        <w:r w:rsidRPr="00D51848">
          <w:rPr>
            <w:rFonts w:ascii="Trebuchet MS" w:hAnsi="Trebuchet MS"/>
          </w:rPr>
          <w:t>L6</w:t>
        </w:r>
      </w:ins>
      <w:ins w:id="1301" w:author="Megan Lagermeier" w:date="2018-12-24T11:49:00Z">
        <w:r w:rsidR="007D5C2B">
          <w:rPr>
            <w:rFonts w:ascii="Trebuchet MS" w:hAnsi="Trebuchet MS"/>
          </w:rPr>
          <w:t>.</w:t>
        </w:r>
      </w:ins>
    </w:p>
    <w:p w14:paraId="436183BC" w14:textId="77777777" w:rsidR="00D51848" w:rsidRDefault="00D51848">
      <w:pPr>
        <w:spacing w:before="240" w:after="240" w:line="360" w:lineRule="auto"/>
        <w:ind w:left="907"/>
        <w:jc w:val="both"/>
        <w:rPr>
          <w:ins w:id="1302" w:author="Megan Lagermeier" w:date="2018-12-24T10:57:00Z"/>
          <w:rFonts w:ascii="Trebuchet MS" w:hAnsi="Trebuchet MS"/>
          <w:bCs/>
        </w:rPr>
      </w:pPr>
      <w:ins w:id="1303" w:author="Megan Lagermeier" w:date="2018-12-24T10:57:00Z">
        <w:r w:rsidRPr="00DE51F4">
          <w:rPr>
            <w:rFonts w:ascii="Trebuchet MS" w:hAnsi="Trebuchet MS"/>
            <w:b/>
            <w:bCs/>
          </w:rPr>
          <w:t xml:space="preserve">Change Configuration </w:t>
        </w:r>
        <w:r w:rsidRPr="00DE51F4">
          <w:rPr>
            <w:rFonts w:ascii="Trebuchet MS" w:hAnsi="Trebuchet MS"/>
            <w:bCs/>
          </w:rPr>
          <w:t xml:space="preserve">– This change is not configurable. </w:t>
        </w:r>
      </w:ins>
    </w:p>
    <w:p w14:paraId="238F9E14" w14:textId="08051EED" w:rsidR="00D51848" w:rsidRDefault="00790E5C">
      <w:pPr>
        <w:spacing w:before="240" w:after="240" w:line="360" w:lineRule="auto"/>
        <w:ind w:left="907"/>
        <w:jc w:val="both"/>
        <w:rPr>
          <w:ins w:id="1304" w:author="Megan Lagermeier" w:date="2018-12-24T10:59:00Z"/>
          <w:rFonts w:ascii="Trebuchet MS" w:hAnsi="Trebuchet MS"/>
          <w:bCs/>
        </w:rPr>
      </w:pPr>
      <w:ins w:id="1305" w:author="Megan Lagermeier" w:date="2018-12-24T10:59:00Z">
        <w:r>
          <w:rPr>
            <w:rFonts w:ascii="Trebuchet MS" w:hAnsi="Trebuchet MS"/>
            <w:bCs/>
          </w:rPr>
          <w:t>311215</w:t>
        </w:r>
      </w:ins>
    </w:p>
    <w:p w14:paraId="5007AF37" w14:textId="219A81A0" w:rsidR="00790E5C" w:rsidRPr="00F4173B" w:rsidRDefault="00790E5C">
      <w:pPr>
        <w:pStyle w:val="Heading4"/>
        <w:jc w:val="both"/>
        <w:rPr>
          <w:ins w:id="1306" w:author="Megan Lagermeier" w:date="2018-12-24T10:59:00Z"/>
        </w:rPr>
        <w:pPrChange w:id="1307" w:author="Megan Lagermeier" w:date="2018-12-24T11:05:00Z">
          <w:pPr>
            <w:pStyle w:val="Heading4"/>
          </w:pPr>
        </w:pPrChange>
      </w:pPr>
      <w:ins w:id="1308" w:author="Megan Lagermeier" w:date="2018-12-24T10:59:00Z">
        <w:r w:rsidRPr="00F4173B">
          <w:t xml:space="preserve">Change Description </w:t>
        </w:r>
        <w:r w:rsidRPr="00A96A1F">
          <w:t>–</w:t>
        </w:r>
        <w:r w:rsidRPr="00D51848">
          <w:t xml:space="preserve"> </w:t>
        </w:r>
        <w:r w:rsidRPr="00790E5C">
          <w:rPr>
            <w:b w:val="0"/>
          </w:rPr>
          <w:t>R4 connector improvements and code review comments</w:t>
        </w:r>
      </w:ins>
      <w:ins w:id="1309" w:author="Megan Lagermeier" w:date="2018-12-24T11:49:00Z">
        <w:r w:rsidR="007D5C2B">
          <w:rPr>
            <w:b w:val="0"/>
          </w:rPr>
          <w:t>.</w:t>
        </w:r>
      </w:ins>
    </w:p>
    <w:p w14:paraId="51D9C0B3" w14:textId="25491993" w:rsidR="00790E5C" w:rsidRDefault="00790E5C">
      <w:pPr>
        <w:spacing w:before="240" w:after="240" w:line="360" w:lineRule="auto"/>
        <w:ind w:left="907"/>
        <w:jc w:val="both"/>
        <w:rPr>
          <w:ins w:id="1310" w:author="Megan Lagermeier" w:date="2018-12-24T10:59:00Z"/>
          <w:rFonts w:ascii="Trebuchet MS" w:hAnsi="Trebuchet MS"/>
          <w:bCs/>
        </w:rPr>
      </w:pPr>
      <w:ins w:id="1311" w:author="Megan Lagermeier" w:date="2018-12-24T10:59:00Z">
        <w:r w:rsidRPr="003D32A3">
          <w:rPr>
            <w:rFonts w:ascii="Trebuchet MS" w:hAnsi="Trebuchet MS"/>
            <w:b/>
            <w:bCs/>
          </w:rPr>
          <w:t>Change Details</w:t>
        </w:r>
        <w:r w:rsidRPr="00DE51F4">
          <w:rPr>
            <w:rFonts w:ascii="Trebuchet MS" w:hAnsi="Trebuchet MS"/>
            <w:bCs/>
          </w:rPr>
          <w:t xml:space="preserve"> - </w:t>
        </w:r>
        <w:r w:rsidR="001F190A">
          <w:rPr>
            <w:rFonts w:ascii="Trebuchet MS" w:hAnsi="Trebuchet MS"/>
            <w:bCs/>
          </w:rPr>
          <w:t>R4 c</w:t>
        </w:r>
        <w:r w:rsidRPr="00790E5C">
          <w:rPr>
            <w:rFonts w:ascii="Trebuchet MS" w:hAnsi="Trebuchet MS"/>
            <w:bCs/>
          </w:rPr>
          <w:t>onnector improvements</w:t>
        </w:r>
      </w:ins>
      <w:ins w:id="1312" w:author="Megan Lagermeier" w:date="2018-12-24T11:49:00Z">
        <w:r w:rsidR="007D5C2B">
          <w:rPr>
            <w:rFonts w:ascii="Trebuchet MS" w:hAnsi="Trebuchet MS"/>
            <w:bCs/>
          </w:rPr>
          <w:t xml:space="preserve"> were made.</w:t>
        </w:r>
      </w:ins>
      <w:ins w:id="1313" w:author="Megan Lagermeier" w:date="2018-12-24T10:59:00Z">
        <w:r w:rsidR="007D5C2B">
          <w:rPr>
            <w:rFonts w:ascii="Trebuchet MS" w:hAnsi="Trebuchet MS"/>
            <w:bCs/>
          </w:rPr>
          <w:t xml:space="preserve"> </w:t>
        </w:r>
        <w:r w:rsidRPr="00790E5C">
          <w:rPr>
            <w:rFonts w:ascii="Trebuchet MS" w:hAnsi="Trebuchet MS"/>
            <w:bCs/>
          </w:rPr>
          <w:t xml:space="preserve">R4 </w:t>
        </w:r>
      </w:ins>
      <w:ins w:id="1314" w:author="Megan Lagermeier" w:date="2018-12-24T11:49:00Z">
        <w:r w:rsidR="007D5C2B">
          <w:rPr>
            <w:rFonts w:ascii="Trebuchet MS" w:hAnsi="Trebuchet MS"/>
            <w:bCs/>
          </w:rPr>
          <w:t>will now</w:t>
        </w:r>
      </w:ins>
      <w:ins w:id="1315" w:author="Megan Lagermeier" w:date="2018-12-24T10:59:00Z">
        <w:r w:rsidR="007D5C2B">
          <w:rPr>
            <w:rFonts w:ascii="Trebuchet MS" w:hAnsi="Trebuchet MS"/>
            <w:bCs/>
          </w:rPr>
          <w:t xml:space="preserve"> re-</w:t>
        </w:r>
        <w:r w:rsidRPr="00790E5C">
          <w:rPr>
            <w:rFonts w:ascii="Trebuchet MS" w:hAnsi="Trebuchet MS"/>
            <w:bCs/>
          </w:rPr>
          <w:t xml:space="preserve">connect to </w:t>
        </w:r>
      </w:ins>
      <w:ins w:id="1316" w:author="Megan Lagermeier" w:date="2018-12-24T11:49:00Z">
        <w:r w:rsidR="007D5C2B">
          <w:rPr>
            <w:rFonts w:ascii="Trebuchet MS" w:hAnsi="Trebuchet MS"/>
            <w:bCs/>
          </w:rPr>
          <w:t xml:space="preserve">the </w:t>
        </w:r>
      </w:ins>
      <w:ins w:id="1317" w:author="Megan Lagermeier" w:date="2018-12-24T10:59:00Z">
        <w:r w:rsidRPr="00790E5C">
          <w:rPr>
            <w:rFonts w:ascii="Trebuchet MS" w:hAnsi="Trebuchet MS"/>
            <w:bCs/>
          </w:rPr>
          <w:t>RabbitMQ Clu</w:t>
        </w:r>
        <w:r w:rsidR="007D5C2B">
          <w:rPr>
            <w:rFonts w:ascii="Trebuchet MS" w:hAnsi="Trebuchet MS"/>
            <w:bCs/>
          </w:rPr>
          <w:t>ster when RabbitMQ is</w:t>
        </w:r>
      </w:ins>
      <w:ins w:id="1318" w:author="Megan Lagermeier" w:date="2018-12-24T13:28:00Z">
        <w:r w:rsidR="001F190A">
          <w:rPr>
            <w:rFonts w:ascii="Trebuchet MS" w:hAnsi="Trebuchet MS"/>
            <w:bCs/>
          </w:rPr>
          <w:t xml:space="preserve"> </w:t>
        </w:r>
      </w:ins>
      <w:ins w:id="1319" w:author="Megan Lagermeier" w:date="2018-12-24T13:29:00Z">
        <w:r w:rsidR="001F190A">
          <w:rPr>
            <w:rFonts w:ascii="Trebuchet MS" w:hAnsi="Trebuchet MS"/>
            <w:bCs/>
          </w:rPr>
          <w:t xml:space="preserve">either </w:t>
        </w:r>
      </w:ins>
      <w:ins w:id="1320" w:author="Megan Lagermeier" w:date="2018-12-24T10:59:00Z">
        <w:r w:rsidR="007D5C2B">
          <w:rPr>
            <w:rFonts w:ascii="Trebuchet MS" w:hAnsi="Trebuchet MS"/>
            <w:bCs/>
          </w:rPr>
          <w:t xml:space="preserve">down </w:t>
        </w:r>
      </w:ins>
      <w:ins w:id="1321" w:author="Megan Lagermeier" w:date="2018-12-24T13:29:00Z">
        <w:r w:rsidR="001F190A">
          <w:rPr>
            <w:rFonts w:ascii="Trebuchet MS" w:hAnsi="Trebuchet MS"/>
            <w:bCs/>
          </w:rPr>
          <w:t>or</w:t>
        </w:r>
      </w:ins>
      <w:ins w:id="1322" w:author="Megan Lagermeier" w:date="2018-12-24T10:59:00Z">
        <w:r w:rsidR="007D5C2B">
          <w:rPr>
            <w:rFonts w:ascii="Trebuchet MS" w:hAnsi="Trebuchet MS"/>
            <w:bCs/>
          </w:rPr>
          <w:t xml:space="preserve"> u</w:t>
        </w:r>
        <w:r w:rsidRPr="00790E5C">
          <w:rPr>
            <w:rFonts w:ascii="Trebuchet MS" w:hAnsi="Trebuchet MS"/>
            <w:bCs/>
          </w:rPr>
          <w:t>p</w:t>
        </w:r>
      </w:ins>
      <w:ins w:id="1323" w:author="Megan Lagermeier" w:date="2018-12-24T11:50:00Z">
        <w:r w:rsidR="007D5C2B">
          <w:rPr>
            <w:rFonts w:ascii="Trebuchet MS" w:hAnsi="Trebuchet MS"/>
            <w:bCs/>
          </w:rPr>
          <w:t>.</w:t>
        </w:r>
      </w:ins>
    </w:p>
    <w:p w14:paraId="29C26633" w14:textId="6D711AD9" w:rsidR="00790E5C" w:rsidRPr="009B207F" w:rsidRDefault="00790E5C">
      <w:pPr>
        <w:spacing w:before="240" w:after="240" w:line="360" w:lineRule="auto"/>
        <w:ind w:left="907"/>
        <w:jc w:val="both"/>
        <w:rPr>
          <w:ins w:id="1324" w:author="Megan Lagermeier" w:date="2018-12-24T10:59:00Z"/>
          <w:rFonts w:ascii="Trebuchet MS" w:hAnsi="Trebuchet MS"/>
        </w:rPr>
      </w:pPr>
      <w:ins w:id="1325" w:author="Megan Lagermeier" w:date="2018-12-24T10:59:00Z">
        <w:r>
          <w:rPr>
            <w:rFonts w:ascii="Trebuchet MS" w:hAnsi="Trebuchet MS"/>
            <w:b/>
            <w:bCs/>
          </w:rPr>
          <w:t>Change Impacts</w:t>
        </w:r>
        <w:r>
          <w:rPr>
            <w:rFonts w:ascii="Trebuchet MS" w:hAnsi="Trebuchet MS"/>
          </w:rPr>
          <w:t xml:space="preserve"> </w:t>
        </w:r>
        <w:r w:rsidRPr="000A2A03">
          <w:rPr>
            <w:rFonts w:ascii="Trebuchet MS" w:hAnsi="Trebuchet MS"/>
          </w:rPr>
          <w:t xml:space="preserve">- </w:t>
        </w:r>
        <w:r w:rsidRPr="00790E5C">
          <w:rPr>
            <w:rFonts w:ascii="Trebuchet MS" w:hAnsi="Trebuchet MS"/>
          </w:rPr>
          <w:t>R4</w:t>
        </w:r>
      </w:ins>
      <w:ins w:id="1326" w:author="Megan Lagermeier" w:date="2018-12-24T11:50:00Z">
        <w:r w:rsidR="007D5C2B">
          <w:rPr>
            <w:rFonts w:ascii="Trebuchet MS" w:hAnsi="Trebuchet MS"/>
          </w:rPr>
          <w:t>.</w:t>
        </w:r>
      </w:ins>
    </w:p>
    <w:p w14:paraId="21D77DD5" w14:textId="77777777" w:rsidR="00790E5C" w:rsidRDefault="00790E5C">
      <w:pPr>
        <w:spacing w:before="240" w:after="240" w:line="360" w:lineRule="auto"/>
        <w:ind w:left="907"/>
        <w:jc w:val="both"/>
        <w:rPr>
          <w:ins w:id="1327" w:author="Megan Lagermeier" w:date="2018-12-24T10:59:00Z"/>
          <w:rFonts w:ascii="Trebuchet MS" w:hAnsi="Trebuchet MS"/>
          <w:bCs/>
        </w:rPr>
      </w:pPr>
      <w:ins w:id="1328" w:author="Megan Lagermeier" w:date="2018-12-24T10:59:00Z">
        <w:r w:rsidRPr="00DE51F4">
          <w:rPr>
            <w:rFonts w:ascii="Trebuchet MS" w:hAnsi="Trebuchet MS"/>
            <w:b/>
            <w:bCs/>
          </w:rPr>
          <w:t xml:space="preserve">Change Configuration </w:t>
        </w:r>
        <w:r w:rsidRPr="00DE51F4">
          <w:rPr>
            <w:rFonts w:ascii="Trebuchet MS" w:hAnsi="Trebuchet MS"/>
            <w:bCs/>
          </w:rPr>
          <w:t xml:space="preserve">– This change is not configurable. </w:t>
        </w:r>
      </w:ins>
    </w:p>
    <w:p w14:paraId="7C547B36" w14:textId="42FCB237" w:rsidR="00790E5C" w:rsidRDefault="00790E5C">
      <w:pPr>
        <w:spacing w:before="240" w:after="240" w:line="360" w:lineRule="auto"/>
        <w:ind w:left="907"/>
        <w:jc w:val="both"/>
        <w:rPr>
          <w:ins w:id="1329" w:author="Megan Lagermeier" w:date="2018-12-24T10:59:00Z"/>
          <w:rFonts w:ascii="Trebuchet MS" w:hAnsi="Trebuchet MS"/>
          <w:bCs/>
        </w:rPr>
      </w:pPr>
      <w:ins w:id="1330" w:author="Megan Lagermeier" w:date="2018-12-24T10:59:00Z">
        <w:r>
          <w:rPr>
            <w:rFonts w:ascii="Trebuchet MS" w:hAnsi="Trebuchet MS"/>
            <w:bCs/>
          </w:rPr>
          <w:t>311853</w:t>
        </w:r>
      </w:ins>
    </w:p>
    <w:p w14:paraId="00E219DE" w14:textId="601E2E58" w:rsidR="00790E5C" w:rsidRPr="00F4173B" w:rsidRDefault="00790E5C">
      <w:pPr>
        <w:pStyle w:val="Heading4"/>
        <w:jc w:val="both"/>
        <w:rPr>
          <w:ins w:id="1331" w:author="Megan Lagermeier" w:date="2018-12-24T10:59:00Z"/>
        </w:rPr>
        <w:pPrChange w:id="1332" w:author="Megan Lagermeier" w:date="2018-12-24T11:05:00Z">
          <w:pPr>
            <w:pStyle w:val="Heading4"/>
          </w:pPr>
        </w:pPrChange>
      </w:pPr>
      <w:ins w:id="1333" w:author="Megan Lagermeier" w:date="2018-12-24T10:59:00Z">
        <w:r w:rsidRPr="00F4173B">
          <w:lastRenderedPageBreak/>
          <w:t xml:space="preserve">Change Description </w:t>
        </w:r>
        <w:r w:rsidRPr="00A96A1F">
          <w:t>–</w:t>
        </w:r>
        <w:r w:rsidRPr="00D51848">
          <w:t xml:space="preserve"> </w:t>
        </w:r>
      </w:ins>
      <w:ins w:id="1334" w:author="Megan Lagermeier" w:date="2018-12-24T11:00:00Z">
        <w:r w:rsidR="001F190A">
          <w:rPr>
            <w:b w:val="0"/>
          </w:rPr>
          <w:t>Added support</w:t>
        </w:r>
        <w:r w:rsidRPr="00790E5C">
          <w:rPr>
            <w:b w:val="0"/>
          </w:rPr>
          <w:t xml:space="preserve"> for L6 point processing activities</w:t>
        </w:r>
      </w:ins>
      <w:ins w:id="1335" w:author="Megan Lagermeier" w:date="2018-12-24T11:50:00Z">
        <w:r w:rsidR="007D5C2B">
          <w:rPr>
            <w:b w:val="0"/>
          </w:rPr>
          <w:t>.</w:t>
        </w:r>
      </w:ins>
    </w:p>
    <w:p w14:paraId="7D06F8AA" w14:textId="09913073" w:rsidR="00790E5C" w:rsidRDefault="00790E5C">
      <w:pPr>
        <w:spacing w:before="240" w:after="240" w:line="360" w:lineRule="auto"/>
        <w:ind w:left="907"/>
        <w:jc w:val="both"/>
        <w:rPr>
          <w:ins w:id="1336" w:author="Megan Lagermeier" w:date="2018-12-24T10:59:00Z"/>
          <w:rFonts w:ascii="Trebuchet MS" w:hAnsi="Trebuchet MS"/>
          <w:bCs/>
        </w:rPr>
      </w:pPr>
      <w:ins w:id="1337" w:author="Megan Lagermeier" w:date="2018-12-24T10:59:00Z">
        <w:r w:rsidRPr="003D32A3">
          <w:rPr>
            <w:rFonts w:ascii="Trebuchet MS" w:hAnsi="Trebuchet MS"/>
            <w:b/>
            <w:bCs/>
          </w:rPr>
          <w:t>Change Details</w:t>
        </w:r>
        <w:r w:rsidRPr="00DE51F4">
          <w:rPr>
            <w:rFonts w:ascii="Trebuchet MS" w:hAnsi="Trebuchet MS"/>
            <w:bCs/>
          </w:rPr>
          <w:t xml:space="preserve"> - </w:t>
        </w:r>
      </w:ins>
      <w:ins w:id="1338" w:author="Megan Lagermeier" w:date="2018-12-24T11:00:00Z">
        <w:r w:rsidRPr="00790E5C">
          <w:rPr>
            <w:rFonts w:ascii="Trebuchet MS" w:hAnsi="Trebuchet MS"/>
            <w:bCs/>
          </w:rPr>
          <w:t>L6 can</w:t>
        </w:r>
      </w:ins>
      <w:ins w:id="1339" w:author="Megan Lagermeier" w:date="2018-12-24T13:29:00Z">
        <w:r w:rsidR="00E462D3">
          <w:rPr>
            <w:rFonts w:ascii="Trebuchet MS" w:hAnsi="Trebuchet MS"/>
            <w:bCs/>
          </w:rPr>
          <w:t xml:space="preserve"> now</w:t>
        </w:r>
      </w:ins>
      <w:ins w:id="1340" w:author="Megan Lagermeier" w:date="2018-12-24T11:00:00Z">
        <w:r w:rsidRPr="00790E5C">
          <w:rPr>
            <w:rFonts w:ascii="Trebuchet MS" w:hAnsi="Trebuchet MS"/>
            <w:bCs/>
          </w:rPr>
          <w:t xml:space="preserve"> apply processing rules for Analog,</w:t>
        </w:r>
      </w:ins>
      <w:ins w:id="1341" w:author="Megan Lagermeier" w:date="2018-12-24T11:50:00Z">
        <w:r w:rsidR="007D5C2B">
          <w:rPr>
            <w:rFonts w:ascii="Trebuchet MS" w:hAnsi="Trebuchet MS"/>
            <w:bCs/>
          </w:rPr>
          <w:t xml:space="preserve"> </w:t>
        </w:r>
      </w:ins>
      <w:ins w:id="1342" w:author="Megan Lagermeier" w:date="2018-12-24T11:00:00Z">
        <w:r w:rsidRPr="00790E5C">
          <w:rPr>
            <w:rFonts w:ascii="Trebuchet MS" w:hAnsi="Trebuchet MS"/>
            <w:bCs/>
          </w:rPr>
          <w:t>Multistate,</w:t>
        </w:r>
      </w:ins>
      <w:ins w:id="1343" w:author="Megan Lagermeier" w:date="2018-12-24T11:50:00Z">
        <w:r w:rsidR="007D5C2B">
          <w:rPr>
            <w:rFonts w:ascii="Trebuchet MS" w:hAnsi="Trebuchet MS"/>
            <w:bCs/>
          </w:rPr>
          <w:t xml:space="preserve"> and</w:t>
        </w:r>
      </w:ins>
      <w:ins w:id="1344" w:author="Megan Lagermeier" w:date="2018-12-24T11:00:00Z">
        <w:r w:rsidRPr="00790E5C">
          <w:rPr>
            <w:rFonts w:ascii="Trebuchet MS" w:hAnsi="Trebuchet MS"/>
            <w:bCs/>
          </w:rPr>
          <w:t xml:space="preserve"> Discrete point categories in similar ways. All these points are treated as telemetry data.</w:t>
        </w:r>
      </w:ins>
    </w:p>
    <w:p w14:paraId="0F7E999B" w14:textId="0ED1468A" w:rsidR="00790E5C" w:rsidRPr="009B207F" w:rsidRDefault="00790E5C">
      <w:pPr>
        <w:spacing w:before="240" w:after="240" w:line="360" w:lineRule="auto"/>
        <w:ind w:left="907"/>
        <w:jc w:val="both"/>
        <w:rPr>
          <w:ins w:id="1345" w:author="Megan Lagermeier" w:date="2018-12-24T10:59:00Z"/>
          <w:rFonts w:ascii="Trebuchet MS" w:hAnsi="Trebuchet MS"/>
        </w:rPr>
      </w:pPr>
      <w:ins w:id="1346" w:author="Megan Lagermeier" w:date="2018-12-24T10:59:00Z">
        <w:r>
          <w:rPr>
            <w:rFonts w:ascii="Trebuchet MS" w:hAnsi="Trebuchet MS"/>
            <w:b/>
            <w:bCs/>
          </w:rPr>
          <w:t>Change Impacts</w:t>
        </w:r>
        <w:r>
          <w:rPr>
            <w:rFonts w:ascii="Trebuchet MS" w:hAnsi="Trebuchet MS"/>
          </w:rPr>
          <w:t xml:space="preserve"> </w:t>
        </w:r>
        <w:r w:rsidRPr="000A2A03">
          <w:rPr>
            <w:rFonts w:ascii="Trebuchet MS" w:hAnsi="Trebuchet MS"/>
          </w:rPr>
          <w:t xml:space="preserve">- </w:t>
        </w:r>
      </w:ins>
      <w:ins w:id="1347" w:author="Megan Lagermeier" w:date="2018-12-24T11:00:00Z">
        <w:r w:rsidRPr="00790E5C">
          <w:rPr>
            <w:rFonts w:ascii="Trebuchet MS" w:hAnsi="Trebuchet MS"/>
          </w:rPr>
          <w:t>L6 Component</w:t>
        </w:r>
      </w:ins>
      <w:ins w:id="1348" w:author="Megan Lagermeier" w:date="2018-12-24T11:50:00Z">
        <w:r w:rsidR="007D5C2B">
          <w:rPr>
            <w:rFonts w:ascii="Trebuchet MS" w:hAnsi="Trebuchet MS"/>
          </w:rPr>
          <w:t>.</w:t>
        </w:r>
      </w:ins>
    </w:p>
    <w:p w14:paraId="06D79A77" w14:textId="77777777" w:rsidR="00790E5C" w:rsidRDefault="00790E5C">
      <w:pPr>
        <w:spacing w:before="240" w:after="240" w:line="360" w:lineRule="auto"/>
        <w:ind w:left="907"/>
        <w:jc w:val="both"/>
        <w:rPr>
          <w:ins w:id="1349" w:author="Megan Lagermeier" w:date="2018-12-24T10:59:00Z"/>
          <w:rFonts w:ascii="Trebuchet MS" w:hAnsi="Trebuchet MS"/>
          <w:bCs/>
        </w:rPr>
      </w:pPr>
      <w:ins w:id="1350" w:author="Megan Lagermeier" w:date="2018-12-24T10:59:00Z">
        <w:r w:rsidRPr="00DE51F4">
          <w:rPr>
            <w:rFonts w:ascii="Trebuchet MS" w:hAnsi="Trebuchet MS"/>
            <w:b/>
            <w:bCs/>
          </w:rPr>
          <w:t xml:space="preserve">Change Configuration </w:t>
        </w:r>
        <w:r w:rsidRPr="00DE51F4">
          <w:rPr>
            <w:rFonts w:ascii="Trebuchet MS" w:hAnsi="Trebuchet MS"/>
            <w:bCs/>
          </w:rPr>
          <w:t xml:space="preserve">– This change is not configurable. </w:t>
        </w:r>
      </w:ins>
    </w:p>
    <w:p w14:paraId="3DC31AA6" w14:textId="3F81221A" w:rsidR="00790E5C" w:rsidRDefault="00790E5C">
      <w:pPr>
        <w:spacing w:before="240" w:after="240" w:line="360" w:lineRule="auto"/>
        <w:ind w:left="907"/>
        <w:jc w:val="both"/>
        <w:rPr>
          <w:ins w:id="1351" w:author="Megan Lagermeier" w:date="2018-12-24T11:00:00Z"/>
          <w:rFonts w:ascii="Trebuchet MS" w:hAnsi="Trebuchet MS"/>
          <w:bCs/>
        </w:rPr>
      </w:pPr>
      <w:ins w:id="1352" w:author="Megan Lagermeier" w:date="2018-12-24T11:00:00Z">
        <w:r>
          <w:rPr>
            <w:rFonts w:ascii="Trebuchet MS" w:hAnsi="Trebuchet MS"/>
            <w:bCs/>
          </w:rPr>
          <w:t>312825</w:t>
        </w:r>
      </w:ins>
    </w:p>
    <w:p w14:paraId="15C73C62" w14:textId="438ED15F" w:rsidR="00790E5C" w:rsidRPr="00F4173B" w:rsidRDefault="00790E5C">
      <w:pPr>
        <w:pStyle w:val="Heading4"/>
        <w:jc w:val="both"/>
        <w:rPr>
          <w:ins w:id="1353" w:author="Megan Lagermeier" w:date="2018-12-24T11:00:00Z"/>
        </w:rPr>
        <w:pPrChange w:id="1354" w:author="Megan Lagermeier" w:date="2018-12-24T11:05:00Z">
          <w:pPr>
            <w:pStyle w:val="Heading4"/>
          </w:pPr>
        </w:pPrChange>
      </w:pPr>
      <w:ins w:id="1355" w:author="Megan Lagermeier" w:date="2018-12-24T11:00:00Z">
        <w:r w:rsidRPr="00F4173B">
          <w:t xml:space="preserve">Change Description </w:t>
        </w:r>
        <w:r w:rsidRPr="00A96A1F">
          <w:t>–</w:t>
        </w:r>
        <w:r w:rsidRPr="00D51848">
          <w:t xml:space="preserve"> </w:t>
        </w:r>
        <w:r w:rsidRPr="00790E5C">
          <w:rPr>
            <w:b w:val="0"/>
          </w:rPr>
          <w:t>Test</w:t>
        </w:r>
      </w:ins>
      <w:ins w:id="1356" w:author="Megan Lagermeier" w:date="2018-12-24T11:50:00Z">
        <w:r w:rsidR="007D5C2B">
          <w:rPr>
            <w:b w:val="0"/>
          </w:rPr>
          <w:t>ed</w:t>
        </w:r>
      </w:ins>
      <w:ins w:id="1357" w:author="Megan Lagermeier" w:date="2018-12-24T11:00:00Z">
        <w:r w:rsidR="007D5C2B">
          <w:rPr>
            <w:b w:val="0"/>
          </w:rPr>
          <w:t xml:space="preserve"> and fixed</w:t>
        </w:r>
        <w:r w:rsidRPr="00790E5C">
          <w:rPr>
            <w:b w:val="0"/>
          </w:rPr>
          <w:t xml:space="preserve"> connector defects</w:t>
        </w:r>
      </w:ins>
      <w:ins w:id="1358" w:author="Megan Lagermeier" w:date="2018-12-24T11:50:00Z">
        <w:r w:rsidR="007D5C2B">
          <w:rPr>
            <w:b w:val="0"/>
          </w:rPr>
          <w:t>.</w:t>
        </w:r>
      </w:ins>
    </w:p>
    <w:p w14:paraId="176434ED" w14:textId="55E35D61" w:rsidR="00790E5C" w:rsidRDefault="00790E5C">
      <w:pPr>
        <w:spacing w:before="240" w:after="240" w:line="360" w:lineRule="auto"/>
        <w:ind w:left="907"/>
        <w:jc w:val="both"/>
        <w:rPr>
          <w:ins w:id="1359" w:author="Megan Lagermeier" w:date="2018-12-24T11:00:00Z"/>
          <w:rFonts w:ascii="Trebuchet MS" w:hAnsi="Trebuchet MS"/>
          <w:bCs/>
        </w:rPr>
      </w:pPr>
      <w:ins w:id="1360" w:author="Megan Lagermeier" w:date="2018-12-24T11:00:00Z">
        <w:r w:rsidRPr="003D32A3">
          <w:rPr>
            <w:rFonts w:ascii="Trebuchet MS" w:hAnsi="Trebuchet MS"/>
            <w:b/>
            <w:bCs/>
          </w:rPr>
          <w:t>Change Details</w:t>
        </w:r>
        <w:r w:rsidRPr="00DE51F4">
          <w:rPr>
            <w:rFonts w:ascii="Trebuchet MS" w:hAnsi="Trebuchet MS"/>
            <w:bCs/>
          </w:rPr>
          <w:t xml:space="preserve"> - </w:t>
        </w:r>
      </w:ins>
      <w:ins w:id="1361" w:author="Megan Lagermeier" w:date="2018-12-24T11:50:00Z">
        <w:r w:rsidR="007D5C2B">
          <w:rPr>
            <w:rFonts w:ascii="Trebuchet MS" w:hAnsi="Trebuchet MS"/>
            <w:bCs/>
          </w:rPr>
          <w:t>Tested</w:t>
        </w:r>
      </w:ins>
      <w:ins w:id="1362" w:author="Megan Lagermeier" w:date="2018-12-24T11:00:00Z">
        <w:r w:rsidR="00E462D3">
          <w:rPr>
            <w:rFonts w:ascii="Trebuchet MS" w:hAnsi="Trebuchet MS"/>
            <w:bCs/>
          </w:rPr>
          <w:t xml:space="preserve"> the c</w:t>
        </w:r>
        <w:r w:rsidRPr="00790E5C">
          <w:rPr>
            <w:rFonts w:ascii="Trebuchet MS" w:hAnsi="Trebuchet MS"/>
            <w:bCs/>
          </w:rPr>
          <w:t xml:space="preserve">onnectors flow and </w:t>
        </w:r>
      </w:ins>
      <w:ins w:id="1363" w:author="Megan Lagermeier" w:date="2018-12-24T13:29:00Z">
        <w:r w:rsidR="00E462D3">
          <w:rPr>
            <w:rFonts w:ascii="Trebuchet MS" w:hAnsi="Trebuchet MS"/>
            <w:bCs/>
          </w:rPr>
          <w:t>fixed</w:t>
        </w:r>
      </w:ins>
      <w:ins w:id="1364" w:author="Megan Lagermeier" w:date="2018-12-24T11:00:00Z">
        <w:r w:rsidRPr="00790E5C">
          <w:rPr>
            <w:rFonts w:ascii="Trebuchet MS" w:hAnsi="Trebuchet MS"/>
            <w:bCs/>
          </w:rPr>
          <w:t xml:space="preserve"> the </w:t>
        </w:r>
      </w:ins>
      <w:ins w:id="1365" w:author="Megan Lagermeier" w:date="2018-12-24T13:29:00Z">
        <w:r w:rsidR="00E462D3">
          <w:rPr>
            <w:rFonts w:ascii="Trebuchet MS" w:hAnsi="Trebuchet MS"/>
            <w:bCs/>
          </w:rPr>
          <w:t xml:space="preserve">relevant </w:t>
        </w:r>
      </w:ins>
      <w:ins w:id="1366" w:author="Megan Lagermeier" w:date="2018-12-24T11:00:00Z">
        <w:r w:rsidRPr="00790E5C">
          <w:rPr>
            <w:rFonts w:ascii="Trebuchet MS" w:hAnsi="Trebuchet MS"/>
            <w:bCs/>
          </w:rPr>
          <w:t>issues.</w:t>
        </w:r>
      </w:ins>
    </w:p>
    <w:p w14:paraId="7A4F19D9" w14:textId="7A757038" w:rsidR="00790E5C" w:rsidRPr="009B207F" w:rsidRDefault="00790E5C">
      <w:pPr>
        <w:spacing w:before="240" w:after="240" w:line="360" w:lineRule="auto"/>
        <w:ind w:left="907"/>
        <w:jc w:val="both"/>
        <w:rPr>
          <w:ins w:id="1367" w:author="Megan Lagermeier" w:date="2018-12-24T11:00:00Z"/>
          <w:rFonts w:ascii="Trebuchet MS" w:hAnsi="Trebuchet MS"/>
        </w:rPr>
      </w:pPr>
      <w:ins w:id="1368" w:author="Megan Lagermeier" w:date="2018-12-24T11:00:00Z">
        <w:r>
          <w:rPr>
            <w:rFonts w:ascii="Trebuchet MS" w:hAnsi="Trebuchet MS"/>
            <w:b/>
            <w:bCs/>
          </w:rPr>
          <w:t>Change Impacts</w:t>
        </w:r>
        <w:r>
          <w:rPr>
            <w:rFonts w:ascii="Trebuchet MS" w:hAnsi="Trebuchet MS"/>
          </w:rPr>
          <w:t xml:space="preserve"> </w:t>
        </w:r>
        <w:r w:rsidRPr="000A2A03">
          <w:rPr>
            <w:rFonts w:ascii="Trebuchet MS" w:hAnsi="Trebuchet MS"/>
          </w:rPr>
          <w:t xml:space="preserve">- </w:t>
        </w:r>
        <w:r w:rsidR="00E462D3">
          <w:rPr>
            <w:rFonts w:ascii="Trebuchet MS" w:hAnsi="Trebuchet MS"/>
          </w:rPr>
          <w:t>L4,</w:t>
        </w:r>
      </w:ins>
      <w:ins w:id="1369" w:author="Megan Lagermeier" w:date="2018-12-24T13:29:00Z">
        <w:r w:rsidR="00E462D3">
          <w:rPr>
            <w:rFonts w:ascii="Trebuchet MS" w:hAnsi="Trebuchet MS"/>
          </w:rPr>
          <w:t xml:space="preserve"> </w:t>
        </w:r>
      </w:ins>
      <w:ins w:id="1370" w:author="Megan Lagermeier" w:date="2018-12-24T11:00:00Z">
        <w:r w:rsidR="00E462D3">
          <w:rPr>
            <w:rFonts w:ascii="Trebuchet MS" w:hAnsi="Trebuchet MS"/>
          </w:rPr>
          <w:t>R4,</w:t>
        </w:r>
      </w:ins>
      <w:ins w:id="1371" w:author="Megan Lagermeier" w:date="2018-12-24T13:29:00Z">
        <w:r w:rsidR="00E462D3">
          <w:rPr>
            <w:rFonts w:ascii="Trebuchet MS" w:hAnsi="Trebuchet MS"/>
          </w:rPr>
          <w:t xml:space="preserve"> </w:t>
        </w:r>
      </w:ins>
      <w:ins w:id="1372" w:author="Megan Lagermeier" w:date="2018-12-24T11:00:00Z">
        <w:r w:rsidR="00E462D3">
          <w:rPr>
            <w:rFonts w:ascii="Trebuchet MS" w:hAnsi="Trebuchet MS"/>
          </w:rPr>
          <w:t>L6,</w:t>
        </w:r>
      </w:ins>
      <w:ins w:id="1373" w:author="Megan Lagermeier" w:date="2018-12-24T13:29:00Z">
        <w:r w:rsidR="00E462D3">
          <w:rPr>
            <w:rFonts w:ascii="Trebuchet MS" w:hAnsi="Trebuchet MS"/>
          </w:rPr>
          <w:t xml:space="preserve"> </w:t>
        </w:r>
      </w:ins>
      <w:ins w:id="1374" w:author="Megan Lagermeier" w:date="2018-12-24T11:00:00Z">
        <w:r w:rsidR="00E462D3">
          <w:rPr>
            <w:rFonts w:ascii="Trebuchet MS" w:hAnsi="Trebuchet MS"/>
          </w:rPr>
          <w:t>L7 c</w:t>
        </w:r>
        <w:r w:rsidRPr="00790E5C">
          <w:rPr>
            <w:rFonts w:ascii="Trebuchet MS" w:hAnsi="Trebuchet MS"/>
          </w:rPr>
          <w:t>onnectors</w:t>
        </w:r>
      </w:ins>
      <w:ins w:id="1375" w:author="Megan Lagermeier" w:date="2018-12-24T11:50:00Z">
        <w:r w:rsidR="007D5C2B">
          <w:rPr>
            <w:rFonts w:ascii="Trebuchet MS" w:hAnsi="Trebuchet MS"/>
          </w:rPr>
          <w:t>.</w:t>
        </w:r>
      </w:ins>
    </w:p>
    <w:p w14:paraId="479F8B0C" w14:textId="77777777" w:rsidR="00790E5C" w:rsidRDefault="00790E5C">
      <w:pPr>
        <w:spacing w:before="240" w:after="240" w:line="360" w:lineRule="auto"/>
        <w:ind w:left="907"/>
        <w:jc w:val="both"/>
        <w:rPr>
          <w:ins w:id="1376" w:author="Megan Lagermeier" w:date="2018-12-24T11:00:00Z"/>
          <w:rFonts w:ascii="Trebuchet MS" w:hAnsi="Trebuchet MS"/>
          <w:bCs/>
        </w:rPr>
      </w:pPr>
      <w:ins w:id="1377" w:author="Megan Lagermeier" w:date="2018-12-24T11:00:00Z">
        <w:r w:rsidRPr="00DE51F4">
          <w:rPr>
            <w:rFonts w:ascii="Trebuchet MS" w:hAnsi="Trebuchet MS"/>
            <w:b/>
            <w:bCs/>
          </w:rPr>
          <w:t xml:space="preserve">Change Configuration </w:t>
        </w:r>
        <w:r w:rsidRPr="00DE51F4">
          <w:rPr>
            <w:rFonts w:ascii="Trebuchet MS" w:hAnsi="Trebuchet MS"/>
            <w:bCs/>
          </w:rPr>
          <w:t xml:space="preserve">– This change is not configurable. </w:t>
        </w:r>
      </w:ins>
    </w:p>
    <w:p w14:paraId="645E6EA3" w14:textId="62C81BF8" w:rsidR="00790E5C" w:rsidRDefault="00790E5C">
      <w:pPr>
        <w:spacing w:before="240" w:after="240" w:line="360" w:lineRule="auto"/>
        <w:ind w:left="907"/>
        <w:jc w:val="both"/>
        <w:rPr>
          <w:ins w:id="1378" w:author="Megan Lagermeier" w:date="2018-12-24T11:00:00Z"/>
          <w:rFonts w:ascii="Trebuchet MS" w:hAnsi="Trebuchet MS"/>
          <w:bCs/>
        </w:rPr>
      </w:pPr>
      <w:ins w:id="1379" w:author="Megan Lagermeier" w:date="2018-12-24T11:00:00Z">
        <w:r>
          <w:rPr>
            <w:rFonts w:ascii="Trebuchet MS" w:hAnsi="Trebuchet MS"/>
            <w:bCs/>
          </w:rPr>
          <w:t>312268</w:t>
        </w:r>
      </w:ins>
    </w:p>
    <w:p w14:paraId="704498F1" w14:textId="74CA5792" w:rsidR="00790E5C" w:rsidRPr="00F4173B" w:rsidRDefault="00790E5C">
      <w:pPr>
        <w:pStyle w:val="Heading4"/>
        <w:jc w:val="both"/>
        <w:rPr>
          <w:ins w:id="1380" w:author="Megan Lagermeier" w:date="2018-12-24T11:00:00Z"/>
        </w:rPr>
        <w:pPrChange w:id="1381" w:author="Megan Lagermeier" w:date="2018-12-24T11:05:00Z">
          <w:pPr>
            <w:pStyle w:val="Heading4"/>
          </w:pPr>
        </w:pPrChange>
      </w:pPr>
      <w:ins w:id="1382" w:author="Megan Lagermeier" w:date="2018-12-24T11:00:00Z">
        <w:r w:rsidRPr="00F4173B">
          <w:t xml:space="preserve">Change Description </w:t>
        </w:r>
        <w:r w:rsidRPr="00A96A1F">
          <w:t>–</w:t>
        </w:r>
        <w:r w:rsidRPr="00D51848">
          <w:t xml:space="preserve"> </w:t>
        </w:r>
      </w:ins>
      <w:ins w:id="1383" w:author="Megan Lagermeier" w:date="2018-12-24T13:29:00Z">
        <w:r w:rsidR="00E462D3">
          <w:rPr>
            <w:b w:val="0"/>
          </w:rPr>
          <w:t>Wrote</w:t>
        </w:r>
      </w:ins>
      <w:ins w:id="1384" w:author="Megan Lagermeier" w:date="2018-12-24T11:01:00Z">
        <w:r w:rsidRPr="00790E5C">
          <w:rPr>
            <w:b w:val="0"/>
          </w:rPr>
          <w:t xml:space="preserve"> R4 control commands and </w:t>
        </w:r>
      </w:ins>
      <w:ins w:id="1385" w:author="Megan Lagermeier" w:date="2018-12-24T13:30:00Z">
        <w:r w:rsidR="00E462D3">
          <w:rPr>
            <w:b w:val="0"/>
          </w:rPr>
          <w:t>applied the</w:t>
        </w:r>
      </w:ins>
      <w:ins w:id="1386" w:author="Megan Lagermeier" w:date="2018-12-24T11:01:00Z">
        <w:r w:rsidRPr="00790E5C">
          <w:rPr>
            <w:b w:val="0"/>
          </w:rPr>
          <w:t xml:space="preserve"> necessary transformations to </w:t>
        </w:r>
      </w:ins>
      <w:ins w:id="1387" w:author="Megan Lagermeier" w:date="2018-12-24T11:50:00Z">
        <w:r w:rsidR="007D5C2B">
          <w:rPr>
            <w:b w:val="0"/>
          </w:rPr>
          <w:t xml:space="preserve">the </w:t>
        </w:r>
      </w:ins>
      <w:ins w:id="1388" w:author="Megan Lagermeier" w:date="2018-12-24T11:01:00Z">
        <w:r w:rsidR="00E462D3">
          <w:rPr>
            <w:b w:val="0"/>
          </w:rPr>
          <w:t>InfluxDB</w:t>
        </w:r>
      </w:ins>
      <w:ins w:id="1389" w:author="Megan Lagermeier" w:date="2018-12-24T11:50:00Z">
        <w:r w:rsidR="007D5C2B">
          <w:rPr>
            <w:b w:val="0"/>
          </w:rPr>
          <w:t>.</w:t>
        </w:r>
      </w:ins>
    </w:p>
    <w:p w14:paraId="12AC4E7D" w14:textId="3A511C5C" w:rsidR="00790E5C" w:rsidRDefault="00790E5C">
      <w:pPr>
        <w:spacing w:before="240" w:after="240" w:line="360" w:lineRule="auto"/>
        <w:ind w:left="907"/>
        <w:jc w:val="both"/>
        <w:rPr>
          <w:ins w:id="1390" w:author="Megan Lagermeier" w:date="2018-12-24T11:00:00Z"/>
          <w:rFonts w:ascii="Trebuchet MS" w:hAnsi="Trebuchet MS"/>
          <w:bCs/>
        </w:rPr>
      </w:pPr>
      <w:ins w:id="1391" w:author="Megan Lagermeier" w:date="2018-12-24T11:00:00Z">
        <w:r w:rsidRPr="003D32A3">
          <w:rPr>
            <w:rFonts w:ascii="Trebuchet MS" w:hAnsi="Trebuchet MS"/>
            <w:b/>
            <w:bCs/>
          </w:rPr>
          <w:t>Change Details</w:t>
        </w:r>
        <w:r w:rsidRPr="00DE51F4">
          <w:rPr>
            <w:rFonts w:ascii="Trebuchet MS" w:hAnsi="Trebuchet MS"/>
            <w:bCs/>
          </w:rPr>
          <w:t xml:space="preserve"> - </w:t>
        </w:r>
      </w:ins>
      <w:ins w:id="1392" w:author="Megan Lagermeier" w:date="2018-12-24T11:51:00Z">
        <w:r w:rsidR="007D5C2B">
          <w:rPr>
            <w:rFonts w:ascii="Trebuchet MS" w:hAnsi="Trebuchet MS"/>
            <w:bCs/>
          </w:rPr>
          <w:t>Wrote</w:t>
        </w:r>
      </w:ins>
      <w:ins w:id="1393" w:author="Megan Lagermeier" w:date="2018-12-24T11:01:00Z">
        <w:r w:rsidRPr="00790E5C">
          <w:rPr>
            <w:rFonts w:ascii="Trebuchet MS" w:hAnsi="Trebuchet MS"/>
            <w:bCs/>
          </w:rPr>
          <w:t xml:space="preserve"> R4 control commands and </w:t>
        </w:r>
      </w:ins>
      <w:ins w:id="1394" w:author="Megan Lagermeier" w:date="2018-12-24T11:50:00Z">
        <w:r w:rsidR="007D5C2B">
          <w:rPr>
            <w:rFonts w:ascii="Trebuchet MS" w:hAnsi="Trebuchet MS"/>
            <w:bCs/>
          </w:rPr>
          <w:t>applied</w:t>
        </w:r>
      </w:ins>
      <w:ins w:id="1395" w:author="Megan Lagermeier" w:date="2018-12-24T11:01:00Z">
        <w:r w:rsidRPr="00790E5C">
          <w:rPr>
            <w:rFonts w:ascii="Trebuchet MS" w:hAnsi="Trebuchet MS"/>
            <w:bCs/>
          </w:rPr>
          <w:t xml:space="preserve"> </w:t>
        </w:r>
      </w:ins>
      <w:ins w:id="1396" w:author="Megan Lagermeier" w:date="2018-12-24T11:51:00Z">
        <w:r w:rsidR="007D5C2B">
          <w:rPr>
            <w:rFonts w:ascii="Trebuchet MS" w:hAnsi="Trebuchet MS"/>
            <w:bCs/>
          </w:rPr>
          <w:t xml:space="preserve">the </w:t>
        </w:r>
      </w:ins>
      <w:ins w:id="1397" w:author="Megan Lagermeier" w:date="2018-12-24T11:01:00Z">
        <w:r w:rsidRPr="00790E5C">
          <w:rPr>
            <w:rFonts w:ascii="Trebuchet MS" w:hAnsi="Trebuchet MS"/>
            <w:bCs/>
          </w:rPr>
          <w:t xml:space="preserve">necessary transformations on </w:t>
        </w:r>
      </w:ins>
      <w:ins w:id="1398" w:author="Megan Lagermeier" w:date="2018-12-24T11:51:00Z">
        <w:r w:rsidR="007D5C2B">
          <w:rPr>
            <w:rFonts w:ascii="Trebuchet MS" w:hAnsi="Trebuchet MS"/>
            <w:bCs/>
          </w:rPr>
          <w:t xml:space="preserve">the </w:t>
        </w:r>
      </w:ins>
      <w:ins w:id="1399" w:author="Megan Lagermeier" w:date="2018-12-24T11:01:00Z">
        <w:r w:rsidRPr="00790E5C">
          <w:rPr>
            <w:rFonts w:ascii="Trebuchet MS" w:hAnsi="Trebuchet MS"/>
            <w:bCs/>
          </w:rPr>
          <w:t xml:space="preserve">JSON objects </w:t>
        </w:r>
      </w:ins>
      <w:ins w:id="1400" w:author="Megan Lagermeier" w:date="2018-12-24T13:30:00Z">
        <w:r w:rsidR="00E462D3">
          <w:rPr>
            <w:rFonts w:ascii="Trebuchet MS" w:hAnsi="Trebuchet MS"/>
            <w:bCs/>
          </w:rPr>
          <w:t xml:space="preserve">in order </w:t>
        </w:r>
      </w:ins>
      <w:ins w:id="1401" w:author="Megan Lagermeier" w:date="2018-12-24T11:01:00Z">
        <w:r w:rsidR="00E462D3">
          <w:rPr>
            <w:rFonts w:ascii="Trebuchet MS" w:hAnsi="Trebuchet MS"/>
            <w:bCs/>
          </w:rPr>
          <w:t>to dump to Influx</w:t>
        </w:r>
      </w:ins>
      <w:ins w:id="1402" w:author="Megan Lagermeier" w:date="2018-12-24T13:32:00Z">
        <w:r w:rsidR="00E462D3">
          <w:rPr>
            <w:rFonts w:ascii="Trebuchet MS" w:hAnsi="Trebuchet MS"/>
            <w:bCs/>
          </w:rPr>
          <w:t>DB</w:t>
        </w:r>
      </w:ins>
      <w:ins w:id="1403" w:author="Megan Lagermeier" w:date="2018-12-24T11:01:00Z">
        <w:r w:rsidRPr="00790E5C">
          <w:rPr>
            <w:rFonts w:ascii="Trebuchet MS" w:hAnsi="Trebuchet MS"/>
            <w:bCs/>
          </w:rPr>
          <w:t xml:space="preserve"> for analysis.</w:t>
        </w:r>
      </w:ins>
    </w:p>
    <w:p w14:paraId="774BCB7A" w14:textId="22EE2510" w:rsidR="00790E5C" w:rsidRPr="009B207F" w:rsidRDefault="00790E5C">
      <w:pPr>
        <w:spacing w:before="240" w:after="240" w:line="360" w:lineRule="auto"/>
        <w:ind w:left="907"/>
        <w:jc w:val="both"/>
        <w:rPr>
          <w:ins w:id="1404" w:author="Megan Lagermeier" w:date="2018-12-24T11:00:00Z"/>
          <w:rFonts w:ascii="Trebuchet MS" w:hAnsi="Trebuchet MS"/>
        </w:rPr>
      </w:pPr>
      <w:ins w:id="1405" w:author="Megan Lagermeier" w:date="2018-12-24T11:00:00Z">
        <w:r>
          <w:rPr>
            <w:rFonts w:ascii="Trebuchet MS" w:hAnsi="Trebuchet MS"/>
            <w:b/>
            <w:bCs/>
          </w:rPr>
          <w:t>Change Impacts</w:t>
        </w:r>
        <w:r>
          <w:rPr>
            <w:rFonts w:ascii="Trebuchet MS" w:hAnsi="Trebuchet MS"/>
          </w:rPr>
          <w:t xml:space="preserve"> </w:t>
        </w:r>
        <w:r w:rsidRPr="000A2A03">
          <w:rPr>
            <w:rFonts w:ascii="Trebuchet MS" w:hAnsi="Trebuchet MS"/>
          </w:rPr>
          <w:t xml:space="preserve">- </w:t>
        </w:r>
      </w:ins>
      <w:ins w:id="1406" w:author="Megan Lagermeier" w:date="2018-12-24T11:01:00Z">
        <w:r w:rsidRPr="00790E5C">
          <w:rPr>
            <w:rFonts w:ascii="Trebuchet MS" w:hAnsi="Trebuchet MS"/>
          </w:rPr>
          <w:t>R4 connector</w:t>
        </w:r>
      </w:ins>
      <w:ins w:id="1407" w:author="Megan Lagermeier" w:date="2018-12-24T11:51:00Z">
        <w:r w:rsidR="007D5C2B">
          <w:rPr>
            <w:rFonts w:ascii="Trebuchet MS" w:hAnsi="Trebuchet MS"/>
          </w:rPr>
          <w:t>.</w:t>
        </w:r>
      </w:ins>
    </w:p>
    <w:p w14:paraId="31C9FEC2" w14:textId="77777777" w:rsidR="00790E5C" w:rsidRDefault="00790E5C">
      <w:pPr>
        <w:spacing w:before="240" w:after="240" w:line="360" w:lineRule="auto"/>
        <w:ind w:left="907"/>
        <w:jc w:val="both"/>
        <w:rPr>
          <w:ins w:id="1408" w:author="Megan Lagermeier" w:date="2018-12-24T11:00:00Z"/>
          <w:rFonts w:ascii="Trebuchet MS" w:hAnsi="Trebuchet MS"/>
          <w:bCs/>
        </w:rPr>
      </w:pPr>
      <w:ins w:id="1409" w:author="Megan Lagermeier" w:date="2018-12-24T11:00:00Z">
        <w:r w:rsidRPr="00DE51F4">
          <w:rPr>
            <w:rFonts w:ascii="Trebuchet MS" w:hAnsi="Trebuchet MS"/>
            <w:b/>
            <w:bCs/>
          </w:rPr>
          <w:t xml:space="preserve">Change Configuration </w:t>
        </w:r>
        <w:r w:rsidRPr="00DE51F4">
          <w:rPr>
            <w:rFonts w:ascii="Trebuchet MS" w:hAnsi="Trebuchet MS"/>
            <w:bCs/>
          </w:rPr>
          <w:t xml:space="preserve">– This change is not configurable. </w:t>
        </w:r>
      </w:ins>
    </w:p>
    <w:p w14:paraId="0C067F0C" w14:textId="6A9063B3" w:rsidR="00790E5C" w:rsidRDefault="00790E5C">
      <w:pPr>
        <w:spacing w:before="240" w:after="240" w:line="360" w:lineRule="auto"/>
        <w:ind w:left="907"/>
        <w:jc w:val="both"/>
        <w:rPr>
          <w:ins w:id="1410" w:author="Megan Lagermeier" w:date="2018-12-24T11:02:00Z"/>
          <w:rFonts w:ascii="Trebuchet MS" w:hAnsi="Trebuchet MS"/>
          <w:bCs/>
        </w:rPr>
      </w:pPr>
      <w:ins w:id="1411" w:author="Megan Lagermeier" w:date="2018-12-24T11:01:00Z">
        <w:r>
          <w:rPr>
            <w:rFonts w:ascii="Trebuchet MS" w:hAnsi="Trebuchet MS"/>
            <w:bCs/>
          </w:rPr>
          <w:t>311435</w:t>
        </w:r>
      </w:ins>
    </w:p>
    <w:p w14:paraId="3C189C5D" w14:textId="2A5084CC" w:rsidR="00790E5C" w:rsidRPr="00F4173B" w:rsidRDefault="00790E5C">
      <w:pPr>
        <w:pStyle w:val="Heading4"/>
        <w:jc w:val="both"/>
        <w:rPr>
          <w:ins w:id="1412" w:author="Megan Lagermeier" w:date="2018-12-24T11:02:00Z"/>
        </w:rPr>
        <w:pPrChange w:id="1413" w:author="Megan Lagermeier" w:date="2018-12-24T11:05:00Z">
          <w:pPr>
            <w:pStyle w:val="Heading4"/>
          </w:pPr>
        </w:pPrChange>
      </w:pPr>
      <w:ins w:id="1414" w:author="Megan Lagermeier" w:date="2018-12-24T11:02:00Z">
        <w:r w:rsidRPr="00F4173B">
          <w:t xml:space="preserve">Change Description </w:t>
        </w:r>
        <w:r w:rsidRPr="00A96A1F">
          <w:t>–</w:t>
        </w:r>
        <w:r w:rsidR="00E462D3">
          <w:rPr>
            <w:b w:val="0"/>
          </w:rPr>
          <w:t xml:space="preserve"> R</w:t>
        </w:r>
        <w:r w:rsidRPr="00790E5C">
          <w:rPr>
            <w:b w:val="0"/>
          </w:rPr>
          <w:t xml:space="preserve">efactored </w:t>
        </w:r>
      </w:ins>
      <w:ins w:id="1415" w:author="Megan Lagermeier" w:date="2018-12-24T13:30:00Z">
        <w:r w:rsidR="00E462D3">
          <w:rPr>
            <w:b w:val="0"/>
          </w:rPr>
          <w:t xml:space="preserve">code </w:t>
        </w:r>
      </w:ins>
      <w:ins w:id="1416" w:author="Megan Lagermeier" w:date="2018-12-24T11:02:00Z">
        <w:r w:rsidRPr="00790E5C">
          <w:rPr>
            <w:b w:val="0"/>
          </w:rPr>
          <w:t>and check</w:t>
        </w:r>
      </w:ins>
      <w:ins w:id="1417" w:author="Megan Lagermeier" w:date="2018-12-24T11:51:00Z">
        <w:r w:rsidR="007D5C2B">
          <w:rPr>
            <w:b w:val="0"/>
          </w:rPr>
          <w:t>ed</w:t>
        </w:r>
      </w:ins>
      <w:ins w:id="1418" w:author="Megan Lagermeier" w:date="2018-12-24T11:02:00Z">
        <w:r w:rsidRPr="00790E5C">
          <w:rPr>
            <w:b w:val="0"/>
          </w:rPr>
          <w:t xml:space="preserve"> </w:t>
        </w:r>
      </w:ins>
      <w:ins w:id="1419" w:author="Megan Lagermeier" w:date="2018-12-24T11:51:00Z">
        <w:r w:rsidR="007D5C2B">
          <w:rPr>
            <w:b w:val="0"/>
          </w:rPr>
          <w:t xml:space="preserve">if </w:t>
        </w:r>
      </w:ins>
      <w:ins w:id="1420" w:author="Megan Lagermeier" w:date="2018-12-24T11:02:00Z">
        <w:r w:rsidR="00E462D3">
          <w:rPr>
            <w:b w:val="0"/>
          </w:rPr>
          <w:t>the appropriate M</w:t>
        </w:r>
        <w:r w:rsidRPr="00790E5C">
          <w:rPr>
            <w:b w:val="0"/>
          </w:rPr>
          <w:t xml:space="preserve">ongo services </w:t>
        </w:r>
      </w:ins>
      <w:ins w:id="1421" w:author="Megan Lagermeier" w:date="2018-12-24T11:51:00Z">
        <w:r w:rsidR="007D5C2B">
          <w:rPr>
            <w:b w:val="0"/>
          </w:rPr>
          <w:t xml:space="preserve">were </w:t>
        </w:r>
      </w:ins>
      <w:ins w:id="1422" w:author="Megan Lagermeier" w:date="2018-12-24T11:02:00Z">
        <w:r w:rsidR="007D5C2B">
          <w:rPr>
            <w:b w:val="0"/>
          </w:rPr>
          <w:t>working.</w:t>
        </w:r>
      </w:ins>
    </w:p>
    <w:p w14:paraId="173377A6" w14:textId="5BBE5475" w:rsidR="00790E5C" w:rsidRDefault="00790E5C">
      <w:pPr>
        <w:spacing w:before="240" w:after="240" w:line="360" w:lineRule="auto"/>
        <w:ind w:left="907"/>
        <w:jc w:val="both"/>
        <w:rPr>
          <w:ins w:id="1423" w:author="Megan Lagermeier" w:date="2018-12-24T11:02:00Z"/>
          <w:rFonts w:ascii="Trebuchet MS" w:hAnsi="Trebuchet MS"/>
          <w:bCs/>
        </w:rPr>
      </w:pPr>
      <w:ins w:id="1424" w:author="Megan Lagermeier" w:date="2018-12-24T11:02:00Z">
        <w:r w:rsidRPr="003D32A3">
          <w:rPr>
            <w:rFonts w:ascii="Trebuchet MS" w:hAnsi="Trebuchet MS"/>
            <w:b/>
            <w:bCs/>
          </w:rPr>
          <w:t>Change Details</w:t>
        </w:r>
        <w:r w:rsidRPr="00DE51F4">
          <w:rPr>
            <w:rFonts w:ascii="Trebuchet MS" w:hAnsi="Trebuchet MS"/>
            <w:bCs/>
          </w:rPr>
          <w:t xml:space="preserve"> - </w:t>
        </w:r>
        <w:r w:rsidR="007D5C2B">
          <w:rPr>
            <w:rFonts w:ascii="Trebuchet MS" w:hAnsi="Trebuchet MS"/>
            <w:bCs/>
          </w:rPr>
          <w:t>M</w:t>
        </w:r>
        <w:r w:rsidRPr="00790E5C">
          <w:rPr>
            <w:rFonts w:ascii="Trebuchet MS" w:hAnsi="Trebuchet MS"/>
            <w:bCs/>
          </w:rPr>
          <w:t xml:space="preserve">ongo collection </w:t>
        </w:r>
      </w:ins>
      <w:ins w:id="1425" w:author="Megan Lagermeier" w:date="2018-12-24T11:51:00Z">
        <w:r w:rsidR="007D5C2B">
          <w:rPr>
            <w:rFonts w:ascii="Trebuchet MS" w:hAnsi="Trebuchet MS"/>
            <w:bCs/>
          </w:rPr>
          <w:t>now has</w:t>
        </w:r>
      </w:ins>
      <w:ins w:id="1426" w:author="Megan Lagermeier" w:date="2018-12-24T11:02:00Z">
        <w:r w:rsidRPr="00790E5C">
          <w:rPr>
            <w:rFonts w:ascii="Trebuchet MS" w:hAnsi="Trebuchet MS"/>
            <w:bCs/>
          </w:rPr>
          <w:t xml:space="preserve"> a table with appropriate data</w:t>
        </w:r>
      </w:ins>
      <w:ins w:id="1427" w:author="Megan Lagermeier" w:date="2018-12-24T11:51:00Z">
        <w:r w:rsidR="007D5C2B">
          <w:rPr>
            <w:rFonts w:ascii="Trebuchet MS" w:hAnsi="Trebuchet MS"/>
            <w:bCs/>
          </w:rPr>
          <w:t>.</w:t>
        </w:r>
      </w:ins>
    </w:p>
    <w:p w14:paraId="2C81E94E" w14:textId="4AD01A0C" w:rsidR="00790E5C" w:rsidRPr="009B207F" w:rsidRDefault="00790E5C">
      <w:pPr>
        <w:spacing w:before="240" w:after="240" w:line="360" w:lineRule="auto"/>
        <w:ind w:left="907"/>
        <w:jc w:val="both"/>
        <w:rPr>
          <w:ins w:id="1428" w:author="Megan Lagermeier" w:date="2018-12-24T11:02:00Z"/>
          <w:rFonts w:ascii="Trebuchet MS" w:hAnsi="Trebuchet MS"/>
        </w:rPr>
      </w:pPr>
      <w:ins w:id="1429" w:author="Megan Lagermeier" w:date="2018-12-24T11:02:00Z">
        <w:r>
          <w:rPr>
            <w:rFonts w:ascii="Trebuchet MS" w:hAnsi="Trebuchet MS"/>
            <w:b/>
            <w:bCs/>
          </w:rPr>
          <w:t>Change Impacts</w:t>
        </w:r>
        <w:r>
          <w:rPr>
            <w:rFonts w:ascii="Trebuchet MS" w:hAnsi="Trebuchet MS"/>
          </w:rPr>
          <w:t xml:space="preserve"> </w:t>
        </w:r>
        <w:r w:rsidRPr="000A2A03">
          <w:rPr>
            <w:rFonts w:ascii="Trebuchet MS" w:hAnsi="Trebuchet MS"/>
          </w:rPr>
          <w:t xml:space="preserve">- </w:t>
        </w:r>
        <w:r w:rsidR="007D5C2B">
          <w:rPr>
            <w:rFonts w:ascii="Trebuchet MS" w:hAnsi="Trebuchet MS"/>
          </w:rPr>
          <w:t>N</w:t>
        </w:r>
        <w:r w:rsidRPr="00790E5C">
          <w:rPr>
            <w:rFonts w:ascii="Trebuchet MS" w:hAnsi="Trebuchet MS"/>
          </w:rPr>
          <w:t>o impact on the existing functionalities</w:t>
        </w:r>
      </w:ins>
      <w:ins w:id="1430" w:author="Megan Lagermeier" w:date="2018-12-24T11:51:00Z">
        <w:r w:rsidR="007D5C2B">
          <w:rPr>
            <w:rFonts w:ascii="Trebuchet MS" w:hAnsi="Trebuchet MS"/>
          </w:rPr>
          <w:t>.</w:t>
        </w:r>
      </w:ins>
    </w:p>
    <w:p w14:paraId="0EE0328D" w14:textId="77777777" w:rsidR="00790E5C" w:rsidRDefault="00790E5C">
      <w:pPr>
        <w:spacing w:before="240" w:after="240" w:line="360" w:lineRule="auto"/>
        <w:ind w:left="907"/>
        <w:jc w:val="both"/>
        <w:rPr>
          <w:ins w:id="1431" w:author="Megan Lagermeier" w:date="2018-12-24T11:02:00Z"/>
          <w:rFonts w:ascii="Trebuchet MS" w:hAnsi="Trebuchet MS"/>
          <w:bCs/>
        </w:rPr>
      </w:pPr>
      <w:ins w:id="1432" w:author="Megan Lagermeier" w:date="2018-12-24T11:02:00Z">
        <w:r w:rsidRPr="00DE51F4">
          <w:rPr>
            <w:rFonts w:ascii="Trebuchet MS" w:hAnsi="Trebuchet MS"/>
            <w:b/>
            <w:bCs/>
          </w:rPr>
          <w:lastRenderedPageBreak/>
          <w:t xml:space="preserve">Change Configuration </w:t>
        </w:r>
        <w:r w:rsidRPr="00DE51F4">
          <w:rPr>
            <w:rFonts w:ascii="Trebuchet MS" w:hAnsi="Trebuchet MS"/>
            <w:bCs/>
          </w:rPr>
          <w:t xml:space="preserve">– This change is not configurable. </w:t>
        </w:r>
      </w:ins>
    </w:p>
    <w:p w14:paraId="5F3CD733" w14:textId="436F1FAB" w:rsidR="00790E5C" w:rsidRDefault="00790E5C">
      <w:pPr>
        <w:spacing w:before="240" w:after="240" w:line="360" w:lineRule="auto"/>
        <w:ind w:left="907"/>
        <w:jc w:val="both"/>
        <w:rPr>
          <w:ins w:id="1433" w:author="Megan Lagermeier" w:date="2018-12-24T11:02:00Z"/>
          <w:rFonts w:ascii="Trebuchet MS" w:hAnsi="Trebuchet MS"/>
          <w:bCs/>
        </w:rPr>
      </w:pPr>
      <w:ins w:id="1434" w:author="Megan Lagermeier" w:date="2018-12-24T11:02:00Z">
        <w:r>
          <w:rPr>
            <w:rFonts w:ascii="Trebuchet MS" w:hAnsi="Trebuchet MS"/>
            <w:bCs/>
          </w:rPr>
          <w:t>311781</w:t>
        </w:r>
      </w:ins>
    </w:p>
    <w:p w14:paraId="03451A93" w14:textId="2E56368B" w:rsidR="00790E5C" w:rsidRPr="00F4173B" w:rsidRDefault="00790E5C">
      <w:pPr>
        <w:pStyle w:val="Heading4"/>
        <w:jc w:val="both"/>
        <w:rPr>
          <w:ins w:id="1435" w:author="Megan Lagermeier" w:date="2018-12-24T11:02:00Z"/>
        </w:rPr>
        <w:pPrChange w:id="1436" w:author="Megan Lagermeier" w:date="2018-12-24T11:05:00Z">
          <w:pPr>
            <w:pStyle w:val="Heading4"/>
          </w:pPr>
        </w:pPrChange>
      </w:pPr>
      <w:ins w:id="1437" w:author="Megan Lagermeier" w:date="2018-12-24T11:02:00Z">
        <w:r w:rsidRPr="00F4173B">
          <w:t xml:space="preserve">Change Description </w:t>
        </w:r>
        <w:r w:rsidRPr="00A96A1F">
          <w:t>–</w:t>
        </w:r>
        <w:r w:rsidRPr="00D51848">
          <w:t xml:space="preserve"> </w:t>
        </w:r>
      </w:ins>
      <w:ins w:id="1438" w:author="Megan Lagermeier" w:date="2018-12-24T13:30:00Z">
        <w:r w:rsidR="00E462D3">
          <w:rPr>
            <w:b w:val="0"/>
          </w:rPr>
          <w:t>Included</w:t>
        </w:r>
      </w:ins>
      <w:ins w:id="1439" w:author="Megan Lagermeier" w:date="2018-12-24T11:02:00Z">
        <w:r w:rsidRPr="00790E5C">
          <w:rPr>
            <w:b w:val="0"/>
          </w:rPr>
          <w:t xml:space="preserve"> PointName in </w:t>
        </w:r>
      </w:ins>
      <w:ins w:id="1440" w:author="Megan Lagermeier" w:date="2018-12-24T11:52:00Z">
        <w:r w:rsidR="007D5C2B">
          <w:rPr>
            <w:b w:val="0"/>
          </w:rPr>
          <w:t xml:space="preserve">the </w:t>
        </w:r>
      </w:ins>
      <w:ins w:id="1441" w:author="Megan Lagermeier" w:date="2018-12-24T11:02:00Z">
        <w:r w:rsidRPr="00790E5C">
          <w:rPr>
            <w:b w:val="0"/>
          </w:rPr>
          <w:t>L6 and L7 output schema</w:t>
        </w:r>
      </w:ins>
      <w:ins w:id="1442" w:author="Megan Lagermeier" w:date="2018-12-24T11:52:00Z">
        <w:r w:rsidR="007D5C2B">
          <w:rPr>
            <w:b w:val="0"/>
          </w:rPr>
          <w:t>.</w:t>
        </w:r>
      </w:ins>
    </w:p>
    <w:p w14:paraId="0D192996" w14:textId="3F6A2B42" w:rsidR="00790E5C" w:rsidRDefault="00790E5C">
      <w:pPr>
        <w:spacing w:before="240" w:after="240" w:line="360" w:lineRule="auto"/>
        <w:ind w:left="907"/>
        <w:jc w:val="both"/>
        <w:rPr>
          <w:ins w:id="1443" w:author="Megan Lagermeier" w:date="2018-12-24T11:02:00Z"/>
          <w:rFonts w:ascii="Trebuchet MS" w:hAnsi="Trebuchet MS"/>
          <w:bCs/>
        </w:rPr>
      </w:pPr>
      <w:ins w:id="1444" w:author="Megan Lagermeier" w:date="2018-12-24T11:02:00Z">
        <w:r w:rsidRPr="003D32A3">
          <w:rPr>
            <w:rFonts w:ascii="Trebuchet MS" w:hAnsi="Trebuchet MS"/>
            <w:b/>
            <w:bCs/>
          </w:rPr>
          <w:t>Change Details</w:t>
        </w:r>
        <w:r w:rsidRPr="00DE51F4">
          <w:rPr>
            <w:rFonts w:ascii="Trebuchet MS" w:hAnsi="Trebuchet MS"/>
            <w:bCs/>
          </w:rPr>
          <w:t xml:space="preserve"> - </w:t>
        </w:r>
        <w:r w:rsidRPr="00790E5C">
          <w:rPr>
            <w:rFonts w:ascii="Trebuchet MS" w:hAnsi="Trebuchet MS"/>
            <w:bCs/>
          </w:rPr>
          <w:t>Addition of</w:t>
        </w:r>
        <w:r w:rsidR="007D5C2B">
          <w:rPr>
            <w:rFonts w:ascii="Trebuchet MS" w:hAnsi="Trebuchet MS"/>
            <w:bCs/>
          </w:rPr>
          <w:t xml:space="preserve"> </w:t>
        </w:r>
      </w:ins>
      <w:ins w:id="1445" w:author="Megan Lagermeier" w:date="2018-12-24T11:52:00Z">
        <w:r w:rsidR="007D5C2B">
          <w:rPr>
            <w:rFonts w:ascii="Trebuchet MS" w:hAnsi="Trebuchet MS"/>
            <w:bCs/>
          </w:rPr>
          <w:t>P</w:t>
        </w:r>
      </w:ins>
      <w:ins w:id="1446" w:author="Megan Lagermeier" w:date="2018-12-24T11:02:00Z">
        <w:r w:rsidR="007D5C2B">
          <w:rPr>
            <w:rFonts w:ascii="Trebuchet MS" w:hAnsi="Trebuchet MS"/>
            <w:bCs/>
          </w:rPr>
          <w:t>ointName in</w:t>
        </w:r>
      </w:ins>
      <w:ins w:id="1447" w:author="Megan Lagermeier" w:date="2018-12-24T11:52:00Z">
        <w:r w:rsidR="007D5C2B">
          <w:rPr>
            <w:rFonts w:ascii="Trebuchet MS" w:hAnsi="Trebuchet MS"/>
            <w:bCs/>
          </w:rPr>
          <w:t xml:space="preserve"> the</w:t>
        </w:r>
      </w:ins>
      <w:ins w:id="1448" w:author="Megan Lagermeier" w:date="2018-12-24T11:02:00Z">
        <w:r w:rsidR="007D5C2B">
          <w:rPr>
            <w:rFonts w:ascii="Trebuchet MS" w:hAnsi="Trebuchet MS"/>
            <w:bCs/>
          </w:rPr>
          <w:t xml:space="preserve"> L6 and L7 output s</w:t>
        </w:r>
        <w:r w:rsidRPr="00790E5C">
          <w:rPr>
            <w:rFonts w:ascii="Trebuchet MS" w:hAnsi="Trebuchet MS"/>
            <w:bCs/>
          </w:rPr>
          <w:t>chema</w:t>
        </w:r>
      </w:ins>
      <w:ins w:id="1449" w:author="Megan Lagermeier" w:date="2018-12-24T11:52:00Z">
        <w:r w:rsidR="007D5C2B">
          <w:rPr>
            <w:rFonts w:ascii="Trebuchet MS" w:hAnsi="Trebuchet MS"/>
            <w:bCs/>
          </w:rPr>
          <w:t>.</w:t>
        </w:r>
      </w:ins>
    </w:p>
    <w:p w14:paraId="195D0B1B" w14:textId="3C772F7D" w:rsidR="00790E5C" w:rsidRPr="009B207F" w:rsidRDefault="00790E5C">
      <w:pPr>
        <w:spacing w:before="240" w:after="240" w:line="360" w:lineRule="auto"/>
        <w:ind w:left="907"/>
        <w:jc w:val="both"/>
        <w:rPr>
          <w:ins w:id="1450" w:author="Megan Lagermeier" w:date="2018-12-24T11:02:00Z"/>
          <w:rFonts w:ascii="Trebuchet MS" w:hAnsi="Trebuchet MS"/>
        </w:rPr>
      </w:pPr>
      <w:ins w:id="1451" w:author="Megan Lagermeier" w:date="2018-12-24T11:02:00Z">
        <w:r>
          <w:rPr>
            <w:rFonts w:ascii="Trebuchet MS" w:hAnsi="Trebuchet MS"/>
            <w:b/>
            <w:bCs/>
          </w:rPr>
          <w:t>Change Impacts</w:t>
        </w:r>
        <w:r>
          <w:rPr>
            <w:rFonts w:ascii="Trebuchet MS" w:hAnsi="Trebuchet MS"/>
          </w:rPr>
          <w:t xml:space="preserve"> </w:t>
        </w:r>
        <w:r w:rsidRPr="000A2A03">
          <w:rPr>
            <w:rFonts w:ascii="Trebuchet MS" w:hAnsi="Trebuchet MS"/>
          </w:rPr>
          <w:t xml:space="preserve">- </w:t>
        </w:r>
      </w:ins>
      <w:ins w:id="1452" w:author="Megan Lagermeier" w:date="2018-12-24T11:03:00Z">
        <w:r w:rsidRPr="00790E5C">
          <w:rPr>
            <w:rFonts w:ascii="Trebuchet MS" w:hAnsi="Trebuchet MS"/>
          </w:rPr>
          <w:t>L6</w:t>
        </w:r>
      </w:ins>
      <w:ins w:id="1453" w:author="Megan Lagermeier" w:date="2018-12-24T13:31:00Z">
        <w:r w:rsidR="00E462D3">
          <w:rPr>
            <w:rFonts w:ascii="Trebuchet MS" w:hAnsi="Trebuchet MS"/>
          </w:rPr>
          <w:t xml:space="preserve"> </w:t>
        </w:r>
      </w:ins>
      <w:ins w:id="1454" w:author="Megan Lagermeier" w:date="2018-12-24T11:03:00Z">
        <w:r w:rsidRPr="00790E5C">
          <w:rPr>
            <w:rFonts w:ascii="Trebuchet MS" w:hAnsi="Trebuchet MS"/>
          </w:rPr>
          <w:t>Connector</w:t>
        </w:r>
      </w:ins>
      <w:ins w:id="1455" w:author="Megan Lagermeier" w:date="2018-12-24T11:52:00Z">
        <w:r w:rsidR="007D5C2B">
          <w:rPr>
            <w:rFonts w:ascii="Trebuchet MS" w:hAnsi="Trebuchet MS"/>
          </w:rPr>
          <w:t>.</w:t>
        </w:r>
      </w:ins>
    </w:p>
    <w:p w14:paraId="217FCA57" w14:textId="77777777" w:rsidR="00790E5C" w:rsidRDefault="00790E5C">
      <w:pPr>
        <w:spacing w:before="240" w:after="240" w:line="360" w:lineRule="auto"/>
        <w:ind w:left="907"/>
        <w:jc w:val="both"/>
        <w:rPr>
          <w:ins w:id="1456" w:author="Megan Lagermeier" w:date="2018-12-24T11:02:00Z"/>
          <w:rFonts w:ascii="Trebuchet MS" w:hAnsi="Trebuchet MS"/>
          <w:bCs/>
        </w:rPr>
      </w:pPr>
      <w:ins w:id="1457" w:author="Megan Lagermeier" w:date="2018-12-24T11:02:00Z">
        <w:r w:rsidRPr="00DE51F4">
          <w:rPr>
            <w:rFonts w:ascii="Trebuchet MS" w:hAnsi="Trebuchet MS"/>
            <w:b/>
            <w:bCs/>
          </w:rPr>
          <w:t xml:space="preserve">Change Configuration </w:t>
        </w:r>
        <w:r w:rsidRPr="00DE51F4">
          <w:rPr>
            <w:rFonts w:ascii="Trebuchet MS" w:hAnsi="Trebuchet MS"/>
            <w:bCs/>
          </w:rPr>
          <w:t xml:space="preserve">– This change is not configurable. </w:t>
        </w:r>
      </w:ins>
    </w:p>
    <w:p w14:paraId="7A64ACC6" w14:textId="02EB325A" w:rsidR="00790E5C" w:rsidRDefault="00790E5C">
      <w:pPr>
        <w:spacing w:before="240" w:after="240" w:line="360" w:lineRule="auto"/>
        <w:ind w:left="907"/>
        <w:jc w:val="both"/>
        <w:rPr>
          <w:ins w:id="1458" w:author="Megan Lagermeier" w:date="2018-12-24T11:03:00Z"/>
          <w:rFonts w:ascii="Trebuchet MS" w:hAnsi="Trebuchet MS"/>
          <w:bCs/>
        </w:rPr>
      </w:pPr>
      <w:ins w:id="1459" w:author="Megan Lagermeier" w:date="2018-12-24T11:03:00Z">
        <w:r>
          <w:rPr>
            <w:rFonts w:ascii="Trebuchet MS" w:hAnsi="Trebuchet MS"/>
            <w:bCs/>
          </w:rPr>
          <w:t>311213</w:t>
        </w:r>
      </w:ins>
    </w:p>
    <w:p w14:paraId="658DA955" w14:textId="60D2FEBE" w:rsidR="00790E5C" w:rsidRPr="00F4173B" w:rsidRDefault="00790E5C">
      <w:pPr>
        <w:pStyle w:val="Heading4"/>
        <w:jc w:val="both"/>
        <w:rPr>
          <w:ins w:id="1460" w:author="Megan Lagermeier" w:date="2018-12-24T11:03:00Z"/>
        </w:rPr>
        <w:pPrChange w:id="1461" w:author="Megan Lagermeier" w:date="2018-12-24T11:05:00Z">
          <w:pPr>
            <w:pStyle w:val="Heading4"/>
          </w:pPr>
        </w:pPrChange>
      </w:pPr>
      <w:ins w:id="1462" w:author="Megan Lagermeier" w:date="2018-12-24T11:03:00Z">
        <w:r w:rsidRPr="00F4173B">
          <w:t xml:space="preserve">Change Description </w:t>
        </w:r>
        <w:r w:rsidRPr="00A96A1F">
          <w:t>–</w:t>
        </w:r>
        <w:r w:rsidRPr="00D51848">
          <w:t xml:space="preserve"> </w:t>
        </w:r>
        <w:r w:rsidR="007D5C2B">
          <w:rPr>
            <w:b w:val="0"/>
          </w:rPr>
          <w:t>I</w:t>
        </w:r>
        <w:r w:rsidRPr="00790E5C">
          <w:rPr>
            <w:b w:val="0"/>
          </w:rPr>
          <w:t>nsert</w:t>
        </w:r>
      </w:ins>
      <w:ins w:id="1463" w:author="Megan Lagermeier" w:date="2018-12-24T13:32:00Z">
        <w:r w:rsidR="00E462D3">
          <w:rPr>
            <w:b w:val="0"/>
          </w:rPr>
          <w:t>ed</w:t>
        </w:r>
      </w:ins>
      <w:ins w:id="1464" w:author="Megan Lagermeier" w:date="2018-12-24T11:03:00Z">
        <w:r w:rsidRPr="00790E5C">
          <w:rPr>
            <w:b w:val="0"/>
          </w:rPr>
          <w:t xml:space="preserve"> controls commands into Mongo</w:t>
        </w:r>
      </w:ins>
      <w:ins w:id="1465" w:author="Megan Lagermeier" w:date="2018-12-24T11:52:00Z">
        <w:r w:rsidR="007D5C2B">
          <w:rPr>
            <w:b w:val="0"/>
          </w:rPr>
          <w:t>.</w:t>
        </w:r>
      </w:ins>
    </w:p>
    <w:p w14:paraId="06A61A11" w14:textId="7132A311" w:rsidR="00790E5C" w:rsidRDefault="00790E5C">
      <w:pPr>
        <w:spacing w:before="240" w:after="240" w:line="360" w:lineRule="auto"/>
        <w:ind w:left="907"/>
        <w:jc w:val="both"/>
        <w:rPr>
          <w:ins w:id="1466" w:author="Megan Lagermeier" w:date="2018-12-24T11:03:00Z"/>
          <w:rFonts w:ascii="Trebuchet MS" w:hAnsi="Trebuchet MS"/>
          <w:bCs/>
        </w:rPr>
      </w:pPr>
      <w:ins w:id="1467" w:author="Megan Lagermeier" w:date="2018-12-24T11:03:00Z">
        <w:r w:rsidRPr="003D32A3">
          <w:rPr>
            <w:rFonts w:ascii="Trebuchet MS" w:hAnsi="Trebuchet MS"/>
            <w:b/>
            <w:bCs/>
          </w:rPr>
          <w:t>Change Details</w:t>
        </w:r>
        <w:r w:rsidRPr="00DE51F4">
          <w:rPr>
            <w:rFonts w:ascii="Trebuchet MS" w:hAnsi="Trebuchet MS"/>
            <w:bCs/>
          </w:rPr>
          <w:t xml:space="preserve"> - </w:t>
        </w:r>
        <w:r w:rsidR="00E462D3">
          <w:rPr>
            <w:rFonts w:ascii="Trebuchet MS" w:hAnsi="Trebuchet MS"/>
            <w:bCs/>
          </w:rPr>
          <w:t>R4 control c</w:t>
        </w:r>
        <w:r w:rsidRPr="00790E5C">
          <w:rPr>
            <w:rFonts w:ascii="Trebuchet MS" w:hAnsi="Trebuchet MS"/>
            <w:bCs/>
          </w:rPr>
          <w:t>ommands are</w:t>
        </w:r>
      </w:ins>
      <w:ins w:id="1468" w:author="Megan Lagermeier" w:date="2018-12-24T13:32:00Z">
        <w:r w:rsidR="00E462D3">
          <w:rPr>
            <w:rFonts w:ascii="Trebuchet MS" w:hAnsi="Trebuchet MS"/>
            <w:bCs/>
          </w:rPr>
          <w:t xml:space="preserve"> now</w:t>
        </w:r>
      </w:ins>
      <w:ins w:id="1469" w:author="Megan Lagermeier" w:date="2018-12-24T11:03:00Z">
        <w:r w:rsidRPr="00790E5C">
          <w:rPr>
            <w:rFonts w:ascii="Trebuchet MS" w:hAnsi="Trebuchet MS"/>
            <w:bCs/>
          </w:rPr>
          <w:t xml:space="preserve"> stored in</w:t>
        </w:r>
      </w:ins>
      <w:ins w:id="1470" w:author="Megan Lagermeier" w:date="2018-12-24T11:52:00Z">
        <w:r w:rsidR="007D5C2B">
          <w:rPr>
            <w:rFonts w:ascii="Trebuchet MS" w:hAnsi="Trebuchet MS"/>
            <w:bCs/>
          </w:rPr>
          <w:t xml:space="preserve"> the</w:t>
        </w:r>
      </w:ins>
      <w:ins w:id="1471" w:author="Megan Lagermeier" w:date="2018-12-24T11:03:00Z">
        <w:r w:rsidRPr="00790E5C">
          <w:rPr>
            <w:rFonts w:ascii="Trebuchet MS" w:hAnsi="Trebuchet MS"/>
            <w:bCs/>
          </w:rPr>
          <w:t xml:space="preserve"> MongoDB and Influx databases through </w:t>
        </w:r>
      </w:ins>
      <w:ins w:id="1472" w:author="Megan Lagermeier" w:date="2018-12-24T11:52:00Z">
        <w:r w:rsidR="007D5C2B">
          <w:rPr>
            <w:rFonts w:ascii="Trebuchet MS" w:hAnsi="Trebuchet MS"/>
            <w:bCs/>
          </w:rPr>
          <w:t xml:space="preserve">the </w:t>
        </w:r>
      </w:ins>
      <w:ins w:id="1473" w:author="Megan Lagermeier" w:date="2018-12-24T11:03:00Z">
        <w:r w:rsidRPr="00790E5C">
          <w:rPr>
            <w:rFonts w:ascii="Trebuchet MS" w:hAnsi="Trebuchet MS"/>
            <w:bCs/>
          </w:rPr>
          <w:t>L7 connector from Kafka.</w:t>
        </w:r>
      </w:ins>
    </w:p>
    <w:p w14:paraId="2D42BF24" w14:textId="057339A1" w:rsidR="00790E5C" w:rsidRPr="009B207F" w:rsidRDefault="00790E5C">
      <w:pPr>
        <w:spacing w:before="240" w:after="240" w:line="360" w:lineRule="auto"/>
        <w:ind w:left="907"/>
        <w:jc w:val="both"/>
        <w:rPr>
          <w:ins w:id="1474" w:author="Megan Lagermeier" w:date="2018-12-24T11:03:00Z"/>
          <w:rFonts w:ascii="Trebuchet MS" w:hAnsi="Trebuchet MS"/>
        </w:rPr>
      </w:pPr>
      <w:ins w:id="1475" w:author="Megan Lagermeier" w:date="2018-12-24T11:03:00Z">
        <w:r>
          <w:rPr>
            <w:rFonts w:ascii="Trebuchet MS" w:hAnsi="Trebuchet MS"/>
            <w:b/>
            <w:bCs/>
          </w:rPr>
          <w:t>Change Impacts</w:t>
        </w:r>
        <w:r>
          <w:rPr>
            <w:rFonts w:ascii="Trebuchet MS" w:hAnsi="Trebuchet MS"/>
          </w:rPr>
          <w:t xml:space="preserve"> </w:t>
        </w:r>
        <w:r w:rsidRPr="000A2A03">
          <w:rPr>
            <w:rFonts w:ascii="Trebuchet MS" w:hAnsi="Trebuchet MS"/>
          </w:rPr>
          <w:t xml:space="preserve">- </w:t>
        </w:r>
        <w:r w:rsidRPr="00790E5C">
          <w:rPr>
            <w:rFonts w:ascii="Trebuchet MS" w:hAnsi="Trebuchet MS"/>
          </w:rPr>
          <w:t>L7</w:t>
        </w:r>
      </w:ins>
      <w:ins w:id="1476" w:author="Megan Lagermeier" w:date="2018-12-24T11:52:00Z">
        <w:r w:rsidR="007D5C2B">
          <w:rPr>
            <w:rFonts w:ascii="Trebuchet MS" w:hAnsi="Trebuchet MS"/>
          </w:rPr>
          <w:t>.</w:t>
        </w:r>
      </w:ins>
    </w:p>
    <w:p w14:paraId="74AB8E0F" w14:textId="77777777" w:rsidR="00790E5C" w:rsidRDefault="00790E5C">
      <w:pPr>
        <w:spacing w:before="240" w:after="240" w:line="360" w:lineRule="auto"/>
        <w:ind w:left="907"/>
        <w:jc w:val="both"/>
        <w:rPr>
          <w:ins w:id="1477" w:author="Megan Lagermeier" w:date="2018-12-24T11:03:00Z"/>
          <w:rFonts w:ascii="Trebuchet MS" w:hAnsi="Trebuchet MS"/>
          <w:bCs/>
        </w:rPr>
      </w:pPr>
      <w:ins w:id="1478" w:author="Megan Lagermeier" w:date="2018-12-24T11:03:00Z">
        <w:r w:rsidRPr="00DE51F4">
          <w:rPr>
            <w:rFonts w:ascii="Trebuchet MS" w:hAnsi="Trebuchet MS"/>
            <w:b/>
            <w:bCs/>
          </w:rPr>
          <w:t xml:space="preserve">Change Configuration </w:t>
        </w:r>
        <w:r w:rsidRPr="00DE51F4">
          <w:rPr>
            <w:rFonts w:ascii="Trebuchet MS" w:hAnsi="Trebuchet MS"/>
            <w:bCs/>
          </w:rPr>
          <w:t xml:space="preserve">– This change is not configurable. </w:t>
        </w:r>
      </w:ins>
    </w:p>
    <w:p w14:paraId="525A1969" w14:textId="698572C4" w:rsidR="00790E5C" w:rsidRPr="00D51848" w:rsidDel="00790E5C" w:rsidRDefault="00790E5C">
      <w:pPr>
        <w:spacing w:before="240" w:after="240" w:line="360" w:lineRule="auto"/>
        <w:ind w:left="907"/>
        <w:jc w:val="both"/>
        <w:rPr>
          <w:del w:id="1479" w:author="Megan Lagermeier" w:date="2018-12-24T11:03:00Z"/>
          <w:rFonts w:ascii="Trebuchet MS" w:hAnsi="Trebuchet MS"/>
          <w:bCs/>
          <w:rPrChange w:id="1480" w:author="Megan Lagermeier" w:date="2018-12-24T10:50:00Z">
            <w:rPr>
              <w:del w:id="1481" w:author="Megan Lagermeier" w:date="2018-12-24T11:03:00Z"/>
            </w:rPr>
          </w:rPrChange>
        </w:rPr>
      </w:pPr>
      <w:ins w:id="1482" w:author="Megan Lagermeier" w:date="2018-12-24T11:03:00Z">
        <w:r>
          <w:rPr>
            <w:rFonts w:ascii="Trebuchet MS" w:hAnsi="Trebuchet MS"/>
            <w:bCs/>
          </w:rPr>
          <w:t>311214</w:t>
        </w:r>
      </w:ins>
    </w:p>
    <w:p w14:paraId="3556170A" w14:textId="3F90CB47" w:rsidR="00954ABF" w:rsidDel="00790E5C" w:rsidRDefault="00954ABF">
      <w:pPr>
        <w:pStyle w:val="Heading3"/>
        <w:numPr>
          <w:ilvl w:val="0"/>
          <w:numId w:val="0"/>
        </w:numPr>
        <w:ind w:left="720"/>
        <w:jc w:val="both"/>
        <w:rPr>
          <w:del w:id="1483" w:author="Megan Lagermeier" w:date="2018-12-24T11:03:00Z"/>
        </w:rPr>
        <w:pPrChange w:id="1484" w:author="Megan Lagermeier" w:date="2018-12-24T11:05:00Z">
          <w:pPr>
            <w:pStyle w:val="Heading3"/>
          </w:pPr>
        </w:pPrChange>
      </w:pPr>
      <w:bookmarkStart w:id="1485" w:name="_Toc444778721"/>
      <w:bookmarkEnd w:id="1485"/>
      <w:del w:id="1486" w:author="Megan Lagermeier" w:date="2018-12-24T11:03:00Z">
        <w:r w:rsidDel="00790E5C">
          <w:delText>Section</w:delText>
        </w:r>
      </w:del>
    </w:p>
    <w:p w14:paraId="42BEA08B" w14:textId="0D469CD5" w:rsidR="00020D2D" w:rsidRPr="00F4173B" w:rsidDel="00790E5C" w:rsidRDefault="00020D2D">
      <w:pPr>
        <w:pStyle w:val="Heading3"/>
        <w:numPr>
          <w:ilvl w:val="0"/>
          <w:numId w:val="0"/>
        </w:numPr>
        <w:ind w:left="720"/>
        <w:jc w:val="both"/>
        <w:rPr>
          <w:del w:id="1487" w:author="Megan Lagermeier" w:date="2018-12-24T11:03:00Z"/>
        </w:rPr>
        <w:pPrChange w:id="1488" w:author="Megan Lagermeier" w:date="2018-12-24T11:05:00Z">
          <w:pPr>
            <w:pStyle w:val="Heading4"/>
          </w:pPr>
        </w:pPrChange>
      </w:pPr>
      <w:del w:id="1489" w:author="Megan Lagermeier" w:date="2018-12-24T11:03:00Z">
        <w:r w:rsidRPr="00F4173B" w:rsidDel="00790E5C">
          <w:delText xml:space="preserve">Change Description </w:delText>
        </w:r>
        <w:r w:rsidRPr="00A96A1F" w:rsidDel="00790E5C">
          <w:delText>–</w:delText>
        </w:r>
        <w:r w:rsidRPr="0079415C" w:rsidDel="00790E5C">
          <w:rPr>
            <w:b w:val="0"/>
          </w:rPr>
          <w:delText xml:space="preserve"> [Insert text]</w:delText>
        </w:r>
      </w:del>
    </w:p>
    <w:p w14:paraId="676735F3" w14:textId="10439FC8" w:rsidR="00CD6FA2" w:rsidRPr="003D32A3" w:rsidDel="00790E5C" w:rsidRDefault="00CD6FA2">
      <w:pPr>
        <w:pStyle w:val="Heading3"/>
        <w:numPr>
          <w:ilvl w:val="0"/>
          <w:numId w:val="0"/>
        </w:numPr>
        <w:ind w:left="720"/>
        <w:jc w:val="both"/>
        <w:rPr>
          <w:del w:id="1490" w:author="Megan Lagermeier" w:date="2018-12-24T11:03:00Z"/>
        </w:rPr>
        <w:pPrChange w:id="1491" w:author="Megan Lagermeier" w:date="2018-12-24T11:05:00Z">
          <w:pPr>
            <w:spacing w:before="240" w:after="240" w:line="360" w:lineRule="auto"/>
            <w:ind w:left="907"/>
            <w:jc w:val="both"/>
          </w:pPr>
        </w:pPrChange>
      </w:pPr>
      <w:del w:id="1492" w:author="Megan Lagermeier" w:date="2018-12-24T11:03:00Z">
        <w:r w:rsidRPr="003D32A3" w:rsidDel="00790E5C">
          <w:rPr>
            <w:b w:val="0"/>
            <w:bCs w:val="0"/>
          </w:rPr>
          <w:delText>Change Details</w:delText>
        </w:r>
        <w:r w:rsidRPr="00DE51F4" w:rsidDel="00790E5C">
          <w:rPr>
            <w:bCs w:val="0"/>
          </w:rPr>
          <w:delText xml:space="preserve"> - </w:delText>
        </w:r>
        <w:r w:rsidRPr="003D32A3" w:rsidDel="00790E5C">
          <w:rPr>
            <w:bCs w:val="0"/>
          </w:rPr>
          <w:delText>[Insert text]</w:delText>
        </w:r>
      </w:del>
    </w:p>
    <w:p w14:paraId="1F54F408" w14:textId="2DC3DA11" w:rsidR="005E0D05" w:rsidRPr="009B207F" w:rsidDel="00790E5C" w:rsidRDefault="005E0D05">
      <w:pPr>
        <w:pStyle w:val="Heading3"/>
        <w:numPr>
          <w:ilvl w:val="0"/>
          <w:numId w:val="0"/>
        </w:numPr>
        <w:ind w:left="720"/>
        <w:jc w:val="both"/>
        <w:rPr>
          <w:del w:id="1493" w:author="Megan Lagermeier" w:date="2018-12-24T11:03:00Z"/>
        </w:rPr>
        <w:pPrChange w:id="1494" w:author="Megan Lagermeier" w:date="2018-12-24T11:05:00Z">
          <w:pPr>
            <w:spacing w:before="240" w:after="240" w:line="360" w:lineRule="auto"/>
            <w:ind w:left="907"/>
            <w:jc w:val="both"/>
          </w:pPr>
        </w:pPrChange>
      </w:pPr>
      <w:del w:id="1495" w:author="Megan Lagermeier" w:date="2018-12-24T11:03:00Z">
        <w:r w:rsidDel="00790E5C">
          <w:rPr>
            <w:b w:val="0"/>
            <w:bCs w:val="0"/>
          </w:rPr>
          <w:delText>Change Impacts</w:delText>
        </w:r>
        <w:r w:rsidDel="00790E5C">
          <w:delText xml:space="preserve"> </w:delText>
        </w:r>
        <w:r w:rsidRPr="000A2A03" w:rsidDel="00790E5C">
          <w:delText xml:space="preserve">- </w:delText>
        </w:r>
        <w:r w:rsidRPr="009B207F" w:rsidDel="00790E5C">
          <w:delText>[Insert text]</w:delText>
        </w:r>
      </w:del>
    </w:p>
    <w:p w14:paraId="547847F6" w14:textId="7124C3D1" w:rsidR="00190505" w:rsidDel="00790E5C" w:rsidRDefault="00020D2D">
      <w:pPr>
        <w:pStyle w:val="Heading3"/>
        <w:numPr>
          <w:ilvl w:val="0"/>
          <w:numId w:val="0"/>
        </w:numPr>
        <w:ind w:left="720"/>
        <w:jc w:val="both"/>
        <w:rPr>
          <w:del w:id="1496" w:author="Megan Lagermeier" w:date="2018-12-24T11:03:00Z"/>
        </w:rPr>
        <w:pPrChange w:id="1497" w:author="Megan Lagermeier" w:date="2018-12-24T11:05:00Z">
          <w:pPr>
            <w:spacing w:before="240" w:after="240" w:line="360" w:lineRule="auto"/>
            <w:ind w:left="907"/>
            <w:jc w:val="both"/>
          </w:pPr>
        </w:pPrChange>
      </w:pPr>
      <w:del w:id="1498" w:author="Megan Lagermeier" w:date="2018-12-24T11:03:00Z">
        <w:r w:rsidRPr="00DE51F4" w:rsidDel="00790E5C">
          <w:rPr>
            <w:b w:val="0"/>
            <w:bCs w:val="0"/>
          </w:rPr>
          <w:delText xml:space="preserve">Change Configuration </w:delText>
        </w:r>
        <w:r w:rsidRPr="00DE51F4" w:rsidDel="00790E5C">
          <w:rPr>
            <w:bCs w:val="0"/>
          </w:rPr>
          <w:delText xml:space="preserve">– </w:delText>
        </w:r>
        <w:r w:rsidR="004B3FB6" w:rsidRPr="00DE51F4" w:rsidDel="00790E5C">
          <w:rPr>
            <w:bCs w:val="0"/>
          </w:rPr>
          <w:delText xml:space="preserve">This </w:delText>
        </w:r>
        <w:r w:rsidR="000F7811" w:rsidRPr="00DE51F4" w:rsidDel="00790E5C">
          <w:rPr>
            <w:bCs w:val="0"/>
          </w:rPr>
          <w:delText>change</w:delText>
        </w:r>
        <w:r w:rsidR="004B3FB6" w:rsidRPr="00DE51F4" w:rsidDel="00790E5C">
          <w:rPr>
            <w:bCs w:val="0"/>
          </w:rPr>
          <w:delText xml:space="preserve"> is not configurable.</w:delText>
        </w:r>
      </w:del>
    </w:p>
    <w:p w14:paraId="71BAEDF8" w14:textId="2A79150D" w:rsidR="00190505" w:rsidRPr="0079415C" w:rsidDel="00790E5C" w:rsidRDefault="00190505">
      <w:pPr>
        <w:pStyle w:val="Heading3"/>
        <w:numPr>
          <w:ilvl w:val="0"/>
          <w:numId w:val="0"/>
        </w:numPr>
        <w:ind w:left="720"/>
        <w:jc w:val="both"/>
        <w:rPr>
          <w:del w:id="1499" w:author="Megan Lagermeier" w:date="2018-12-24T11:03:00Z"/>
        </w:rPr>
        <w:pPrChange w:id="1500" w:author="Megan Lagermeier" w:date="2018-12-24T11:05:00Z">
          <w:pPr>
            <w:spacing w:before="240" w:after="240" w:line="360" w:lineRule="auto"/>
            <w:ind w:left="907"/>
            <w:jc w:val="both"/>
          </w:pPr>
        </w:pPrChange>
      </w:pPr>
    </w:p>
    <w:p w14:paraId="5D741FA7" w14:textId="02294B66" w:rsidR="00954ABF" w:rsidDel="00790E5C" w:rsidRDefault="00954ABF">
      <w:pPr>
        <w:pStyle w:val="Heading3"/>
        <w:numPr>
          <w:ilvl w:val="0"/>
          <w:numId w:val="0"/>
        </w:numPr>
        <w:ind w:left="720"/>
        <w:jc w:val="both"/>
        <w:rPr>
          <w:del w:id="1501" w:author="Megan Lagermeier" w:date="2018-12-24T11:03:00Z"/>
        </w:rPr>
        <w:pPrChange w:id="1502" w:author="Megan Lagermeier" w:date="2018-12-24T11:05:00Z">
          <w:pPr>
            <w:pStyle w:val="Heading3"/>
          </w:pPr>
        </w:pPrChange>
      </w:pPr>
      <w:bookmarkStart w:id="1503" w:name="_Toc514766021"/>
      <w:bookmarkEnd w:id="1503"/>
      <w:del w:id="1504" w:author="Megan Lagermeier" w:date="2018-12-24T11:03:00Z">
        <w:r w:rsidDel="00790E5C">
          <w:delText>Section</w:delText>
        </w:r>
      </w:del>
    </w:p>
    <w:p w14:paraId="4AEF22C2" w14:textId="6DD29BCE" w:rsidR="00020D2D" w:rsidRPr="00F4173B" w:rsidDel="00790E5C" w:rsidRDefault="00020D2D">
      <w:pPr>
        <w:pStyle w:val="Heading3"/>
        <w:numPr>
          <w:ilvl w:val="0"/>
          <w:numId w:val="0"/>
        </w:numPr>
        <w:ind w:left="720"/>
        <w:jc w:val="both"/>
        <w:rPr>
          <w:del w:id="1505" w:author="Megan Lagermeier" w:date="2018-12-24T11:03:00Z"/>
        </w:rPr>
        <w:pPrChange w:id="1506" w:author="Megan Lagermeier" w:date="2018-12-24T11:05:00Z">
          <w:pPr>
            <w:pStyle w:val="Heading4"/>
          </w:pPr>
        </w:pPrChange>
      </w:pPr>
      <w:del w:id="1507" w:author="Megan Lagermeier" w:date="2018-12-24T11:03:00Z">
        <w:r w:rsidRPr="00F4173B" w:rsidDel="00790E5C">
          <w:delText xml:space="preserve">Change Description </w:delText>
        </w:r>
        <w:r w:rsidRPr="00A96A1F" w:rsidDel="00790E5C">
          <w:delText>–</w:delText>
        </w:r>
        <w:r w:rsidRPr="0079415C" w:rsidDel="00790E5C">
          <w:rPr>
            <w:b w:val="0"/>
          </w:rPr>
          <w:delText xml:space="preserve"> [Insert text]</w:delText>
        </w:r>
      </w:del>
    </w:p>
    <w:p w14:paraId="49BB6AA9" w14:textId="23D9EBDF" w:rsidR="00CD6FA2" w:rsidRPr="003D32A3" w:rsidDel="00790E5C" w:rsidRDefault="00CD6FA2">
      <w:pPr>
        <w:pStyle w:val="Heading3"/>
        <w:numPr>
          <w:ilvl w:val="0"/>
          <w:numId w:val="0"/>
        </w:numPr>
        <w:ind w:left="720"/>
        <w:jc w:val="both"/>
        <w:rPr>
          <w:del w:id="1508" w:author="Megan Lagermeier" w:date="2018-12-24T11:03:00Z"/>
        </w:rPr>
        <w:pPrChange w:id="1509" w:author="Megan Lagermeier" w:date="2018-12-24T11:05:00Z">
          <w:pPr>
            <w:spacing w:before="240" w:after="240" w:line="360" w:lineRule="auto"/>
            <w:ind w:left="907"/>
            <w:jc w:val="both"/>
          </w:pPr>
        </w:pPrChange>
      </w:pPr>
      <w:del w:id="1510" w:author="Megan Lagermeier" w:date="2018-12-24T11:03:00Z">
        <w:r w:rsidRPr="003D32A3" w:rsidDel="00790E5C">
          <w:rPr>
            <w:b w:val="0"/>
            <w:bCs w:val="0"/>
          </w:rPr>
          <w:delText>Change Details</w:delText>
        </w:r>
        <w:r w:rsidRPr="00DE51F4" w:rsidDel="00790E5C">
          <w:rPr>
            <w:bCs w:val="0"/>
          </w:rPr>
          <w:delText xml:space="preserve"> - </w:delText>
        </w:r>
        <w:r w:rsidRPr="003D32A3" w:rsidDel="00790E5C">
          <w:rPr>
            <w:bCs w:val="0"/>
          </w:rPr>
          <w:delText>[Insert text]</w:delText>
        </w:r>
      </w:del>
    </w:p>
    <w:p w14:paraId="5BC15B1C" w14:textId="20197C8F" w:rsidR="005E0D05" w:rsidRPr="009B207F" w:rsidDel="00790E5C" w:rsidRDefault="005E0D05">
      <w:pPr>
        <w:pStyle w:val="Heading3"/>
        <w:numPr>
          <w:ilvl w:val="0"/>
          <w:numId w:val="0"/>
        </w:numPr>
        <w:ind w:left="720"/>
        <w:jc w:val="both"/>
        <w:rPr>
          <w:del w:id="1511" w:author="Megan Lagermeier" w:date="2018-12-24T11:03:00Z"/>
        </w:rPr>
        <w:pPrChange w:id="1512" w:author="Megan Lagermeier" w:date="2018-12-24T11:05:00Z">
          <w:pPr>
            <w:spacing w:before="240" w:after="240" w:line="360" w:lineRule="auto"/>
            <w:ind w:left="907"/>
            <w:jc w:val="both"/>
          </w:pPr>
        </w:pPrChange>
      </w:pPr>
      <w:del w:id="1513" w:author="Megan Lagermeier" w:date="2018-12-24T11:03:00Z">
        <w:r w:rsidDel="00790E5C">
          <w:rPr>
            <w:b w:val="0"/>
            <w:bCs w:val="0"/>
          </w:rPr>
          <w:delText>Change Impacts</w:delText>
        </w:r>
        <w:r w:rsidDel="00790E5C">
          <w:delText xml:space="preserve"> </w:delText>
        </w:r>
        <w:r w:rsidRPr="000A2A03" w:rsidDel="00790E5C">
          <w:delText xml:space="preserve">- </w:delText>
        </w:r>
        <w:r w:rsidRPr="009B207F" w:rsidDel="00790E5C">
          <w:delText>[Insert text]</w:delText>
        </w:r>
      </w:del>
    </w:p>
    <w:p w14:paraId="3AC4BF82" w14:textId="3A2B406D" w:rsidR="00DE7D3F" w:rsidDel="00790E5C" w:rsidRDefault="00020D2D">
      <w:pPr>
        <w:pStyle w:val="Heading3"/>
        <w:numPr>
          <w:ilvl w:val="0"/>
          <w:numId w:val="0"/>
        </w:numPr>
        <w:ind w:left="720"/>
        <w:jc w:val="both"/>
        <w:rPr>
          <w:del w:id="1514" w:author="Megan Lagermeier" w:date="2018-12-24T11:03:00Z"/>
        </w:rPr>
        <w:pPrChange w:id="1515" w:author="Megan Lagermeier" w:date="2018-12-24T11:05:00Z">
          <w:pPr>
            <w:spacing w:before="240" w:after="240" w:line="360" w:lineRule="auto"/>
            <w:ind w:left="907"/>
            <w:jc w:val="both"/>
          </w:pPr>
        </w:pPrChange>
      </w:pPr>
      <w:del w:id="1516" w:author="Megan Lagermeier" w:date="2018-12-24T11:03:00Z">
        <w:r w:rsidRPr="00DE51F4" w:rsidDel="00790E5C">
          <w:rPr>
            <w:b w:val="0"/>
            <w:bCs w:val="0"/>
          </w:rPr>
          <w:delText xml:space="preserve">Change Configuration </w:delText>
        </w:r>
        <w:r w:rsidRPr="00DE51F4" w:rsidDel="00790E5C">
          <w:rPr>
            <w:bCs w:val="0"/>
          </w:rPr>
          <w:delText xml:space="preserve">– </w:delText>
        </w:r>
        <w:r w:rsidR="004B3FB6" w:rsidRPr="00DE51F4" w:rsidDel="00790E5C">
          <w:rPr>
            <w:bCs w:val="0"/>
          </w:rPr>
          <w:delText>This change is not configurable.</w:delText>
        </w:r>
        <w:r w:rsidR="004B3FB6" w:rsidRPr="00DE51F4" w:rsidDel="00790E5C">
          <w:rPr>
            <w:b w:val="0"/>
            <w:bCs w:val="0"/>
          </w:rPr>
          <w:delText xml:space="preserve">  </w:delText>
        </w:r>
        <w:bookmarkStart w:id="1517" w:name="_Toc412447066"/>
        <w:bookmarkStart w:id="1518" w:name="_Toc412447067"/>
        <w:bookmarkEnd w:id="1517"/>
        <w:bookmarkEnd w:id="1518"/>
      </w:del>
    </w:p>
    <w:p w14:paraId="2B4849F7" w14:textId="77777777" w:rsidR="00190505" w:rsidRPr="0079415C" w:rsidRDefault="00190505">
      <w:pPr>
        <w:spacing w:before="240" w:after="240" w:line="360" w:lineRule="auto"/>
        <w:ind w:left="907"/>
        <w:jc w:val="both"/>
      </w:pPr>
    </w:p>
    <w:p w14:paraId="2B366F09" w14:textId="77777777" w:rsidR="00797BF0" w:rsidRPr="008A6535" w:rsidRDefault="00797BF0">
      <w:pPr>
        <w:pStyle w:val="Heading2"/>
        <w:jc w:val="both"/>
        <w:rPr>
          <w:rFonts w:eastAsiaTheme="minorEastAsia"/>
        </w:rPr>
        <w:pPrChange w:id="1519" w:author="Megan Lagermeier" w:date="2018-12-24T11:05:00Z">
          <w:pPr>
            <w:pStyle w:val="Heading2"/>
          </w:pPr>
        </w:pPrChange>
      </w:pPr>
      <w:bookmarkStart w:id="1520" w:name="_Toc415649624"/>
      <w:bookmarkStart w:id="1521" w:name="_Toc415650548"/>
      <w:bookmarkStart w:id="1522" w:name="_Toc415650648"/>
      <w:bookmarkStart w:id="1523" w:name="_Toc415657968"/>
      <w:bookmarkStart w:id="1524" w:name="_Toc416077857"/>
      <w:bookmarkStart w:id="1525" w:name="_Toc416077944"/>
      <w:bookmarkStart w:id="1526" w:name="_Toc416094125"/>
      <w:bookmarkStart w:id="1527" w:name="_Toc533669944"/>
      <w:bookmarkEnd w:id="1520"/>
      <w:bookmarkEnd w:id="1521"/>
      <w:bookmarkEnd w:id="1522"/>
      <w:bookmarkEnd w:id="1523"/>
      <w:bookmarkEnd w:id="1524"/>
      <w:bookmarkEnd w:id="1525"/>
      <w:bookmarkEnd w:id="1526"/>
      <w:r>
        <w:rPr>
          <w:rFonts w:eastAsiaTheme="minorHAnsi"/>
        </w:rPr>
        <w:t>Base</w:t>
      </w:r>
      <w:r w:rsidRPr="00F24960">
        <w:rPr>
          <w:rFonts w:eastAsiaTheme="minorHAnsi"/>
        </w:rPr>
        <w:t xml:space="preserve"> Interfaces</w:t>
      </w:r>
      <w:bookmarkEnd w:id="1527"/>
    </w:p>
    <w:p w14:paraId="624E722D" w14:textId="61A4E7A4" w:rsidR="00797BF0" w:rsidRDefault="00797BF0">
      <w:pPr>
        <w:spacing w:after="240"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>The</w:t>
      </w:r>
      <w:ins w:id="1528" w:author="Megan Lagermeier" w:date="2018-12-24T11:03:00Z">
        <w:r w:rsidR="00790E5C">
          <w:rPr>
            <w:rFonts w:ascii="Trebuchet MS" w:hAnsi="Trebuchet MS"/>
          </w:rPr>
          <w:t>re are no changes in this Release.</w:t>
        </w:r>
      </w:ins>
      <w:del w:id="1529" w:author="Megan Lagermeier" w:date="2018-12-24T11:03:00Z">
        <w:r w:rsidDel="00790E5C">
          <w:rPr>
            <w:rFonts w:ascii="Trebuchet MS" w:hAnsi="Trebuchet MS"/>
          </w:rPr>
          <w:delText xml:space="preserve"> following Interface changes have been included in the OATI “Base” system.  </w:delText>
        </w:r>
        <w:r w:rsidRPr="009B207F" w:rsidDel="00790E5C">
          <w:rPr>
            <w:rFonts w:ascii="Trebuchet MS" w:hAnsi="Trebuchet MS"/>
          </w:rPr>
          <w:delText xml:space="preserve">These items are available to OATI Customers </w:delText>
        </w:r>
        <w:r w:rsidR="00A458C4" w:rsidDel="00790E5C">
          <w:rPr>
            <w:rFonts w:ascii="Trebuchet MS" w:hAnsi="Trebuchet MS"/>
          </w:rPr>
          <w:delText>that</w:delText>
        </w:r>
        <w:r w:rsidR="00A458C4" w:rsidRPr="009B207F" w:rsidDel="00790E5C">
          <w:rPr>
            <w:rFonts w:ascii="Trebuchet MS" w:hAnsi="Trebuchet MS"/>
          </w:rPr>
          <w:delText xml:space="preserve"> </w:delText>
        </w:r>
        <w:r w:rsidRPr="009B207F" w:rsidDel="00790E5C">
          <w:rPr>
            <w:rFonts w:ascii="Trebuchet MS" w:hAnsi="Trebuchet MS"/>
          </w:rPr>
          <w:delText xml:space="preserve">subscribe to OATI Service, or </w:delText>
        </w:r>
        <w:r w:rsidR="00A458C4" w:rsidDel="00790E5C">
          <w:rPr>
            <w:rFonts w:ascii="Trebuchet MS" w:hAnsi="Trebuchet MS"/>
          </w:rPr>
          <w:delText>that</w:delText>
        </w:r>
        <w:r w:rsidR="00A458C4" w:rsidRPr="009B207F" w:rsidDel="00790E5C">
          <w:rPr>
            <w:rFonts w:ascii="Trebuchet MS" w:hAnsi="Trebuchet MS"/>
          </w:rPr>
          <w:delText xml:space="preserve"> </w:delText>
        </w:r>
        <w:r w:rsidRPr="009B207F" w:rsidDel="00790E5C">
          <w:rPr>
            <w:rFonts w:ascii="Trebuchet MS" w:hAnsi="Trebuchet MS"/>
          </w:rPr>
          <w:delText xml:space="preserve">have purchased a Premium Maintenance Agreement for their OATI Software License. </w:delText>
        </w:r>
      </w:del>
    </w:p>
    <w:p w14:paraId="767F143E" w14:textId="68BB8F49" w:rsidR="00797BF0" w:rsidDel="00790E5C" w:rsidRDefault="00797BF0">
      <w:pPr>
        <w:spacing w:after="240" w:line="360" w:lineRule="auto"/>
        <w:jc w:val="both"/>
        <w:rPr>
          <w:del w:id="1530" w:author="Megan Lagermeier" w:date="2018-12-24T11:04:00Z"/>
          <w:rFonts w:ascii="Trebuchet MS" w:hAnsi="Trebuchet MS"/>
          <w:i/>
          <w:color w:val="808080" w:themeColor="background1" w:themeShade="80"/>
        </w:rPr>
      </w:pPr>
      <w:del w:id="1531" w:author="Megan Lagermeier" w:date="2018-12-24T11:04:00Z">
        <w:r w:rsidDel="00790E5C">
          <w:rPr>
            <w:rFonts w:ascii="Trebuchet MS" w:hAnsi="Trebuchet MS"/>
            <w:i/>
            <w:color w:val="808080" w:themeColor="background1" w:themeShade="80"/>
          </w:rPr>
          <w:delText>[</w:delText>
        </w:r>
        <w:r w:rsidRPr="00F53618" w:rsidDel="00790E5C">
          <w:rPr>
            <w:rFonts w:ascii="Trebuchet MS" w:hAnsi="Trebuchet MS"/>
            <w:i/>
            <w:color w:val="808080" w:themeColor="background1" w:themeShade="80"/>
          </w:rPr>
          <w:delText>This would include interface and template changes.  New or changed web services or FTP interfaces should be documented</w:delText>
        </w:r>
        <w:r w:rsidDel="00790E5C">
          <w:rPr>
            <w:rFonts w:ascii="Trebuchet MS" w:hAnsi="Trebuchet MS"/>
            <w:i/>
            <w:color w:val="808080" w:themeColor="background1" w:themeShade="80"/>
          </w:rPr>
          <w:delText xml:space="preserve"> here</w:delText>
        </w:r>
        <w:r w:rsidRPr="00F53618" w:rsidDel="00790E5C">
          <w:rPr>
            <w:rFonts w:ascii="Trebuchet MS" w:hAnsi="Trebuchet MS"/>
            <w:i/>
            <w:color w:val="808080" w:themeColor="background1" w:themeShade="80"/>
          </w:rPr>
          <w:delText>.</w:delText>
        </w:r>
        <w:r w:rsidDel="00790E5C">
          <w:rPr>
            <w:rFonts w:ascii="Trebuchet MS" w:hAnsi="Trebuchet MS"/>
            <w:i/>
            <w:color w:val="808080" w:themeColor="background1" w:themeShade="80"/>
          </w:rPr>
          <w:delText>]</w:delText>
        </w:r>
        <w:bookmarkStart w:id="1532" w:name="_Toc533412857"/>
        <w:bookmarkStart w:id="1533" w:name="_Toc533412894"/>
        <w:bookmarkStart w:id="1534" w:name="_Toc533415720"/>
        <w:bookmarkStart w:id="1535" w:name="_Toc533673588"/>
        <w:bookmarkStart w:id="1536" w:name="_Toc533669945"/>
        <w:bookmarkEnd w:id="1532"/>
        <w:bookmarkEnd w:id="1533"/>
        <w:bookmarkEnd w:id="1534"/>
        <w:bookmarkEnd w:id="1535"/>
        <w:bookmarkEnd w:id="1536"/>
      </w:del>
    </w:p>
    <w:p w14:paraId="04387DF2" w14:textId="7E74E3F1" w:rsidR="00797BF0" w:rsidDel="00790E5C" w:rsidRDefault="00797BF0">
      <w:pPr>
        <w:pStyle w:val="Heading3"/>
        <w:jc w:val="both"/>
        <w:rPr>
          <w:del w:id="1537" w:author="Megan Lagermeier" w:date="2018-12-24T11:04:00Z"/>
        </w:rPr>
        <w:pPrChange w:id="1538" w:author="Megan Lagermeier" w:date="2018-12-24T11:05:00Z">
          <w:pPr>
            <w:pStyle w:val="Heading3"/>
          </w:pPr>
        </w:pPrChange>
      </w:pPr>
      <w:del w:id="1539" w:author="Megan Lagermeier" w:date="2018-12-24T11:04:00Z">
        <w:r w:rsidDel="00790E5C">
          <w:delText>Section</w:delText>
        </w:r>
        <w:bookmarkStart w:id="1540" w:name="_Toc533412858"/>
        <w:bookmarkStart w:id="1541" w:name="_Toc533412895"/>
        <w:bookmarkStart w:id="1542" w:name="_Toc533415721"/>
        <w:bookmarkStart w:id="1543" w:name="_Toc533673589"/>
        <w:bookmarkStart w:id="1544" w:name="_Toc533669946"/>
        <w:bookmarkEnd w:id="1540"/>
        <w:bookmarkEnd w:id="1541"/>
        <w:bookmarkEnd w:id="1542"/>
        <w:bookmarkEnd w:id="1543"/>
        <w:bookmarkEnd w:id="1544"/>
      </w:del>
    </w:p>
    <w:p w14:paraId="0644644A" w14:textId="6C2E8551" w:rsidR="00797BF0" w:rsidRPr="00F4173B" w:rsidDel="00790E5C" w:rsidRDefault="00797BF0">
      <w:pPr>
        <w:pStyle w:val="Heading4"/>
        <w:jc w:val="both"/>
        <w:rPr>
          <w:del w:id="1545" w:author="Megan Lagermeier" w:date="2018-12-24T11:04:00Z"/>
        </w:rPr>
        <w:pPrChange w:id="1546" w:author="Megan Lagermeier" w:date="2018-12-24T11:05:00Z">
          <w:pPr>
            <w:pStyle w:val="Heading4"/>
          </w:pPr>
        </w:pPrChange>
      </w:pPr>
      <w:del w:id="1547" w:author="Megan Lagermeier" w:date="2018-12-24T11:04:00Z">
        <w:r w:rsidRPr="00F4173B" w:rsidDel="00790E5C">
          <w:delText xml:space="preserve">Change Description </w:delText>
        </w:r>
        <w:r w:rsidRPr="0079415C" w:rsidDel="00790E5C">
          <w:rPr>
            <w:b w:val="0"/>
          </w:rPr>
          <w:delText>– [Insert text]</w:delText>
        </w:r>
        <w:bookmarkStart w:id="1548" w:name="_Toc533412859"/>
        <w:bookmarkStart w:id="1549" w:name="_Toc533412896"/>
        <w:bookmarkStart w:id="1550" w:name="_Toc533415722"/>
        <w:bookmarkStart w:id="1551" w:name="_Toc533673590"/>
        <w:bookmarkStart w:id="1552" w:name="_Toc533669947"/>
        <w:bookmarkEnd w:id="1548"/>
        <w:bookmarkEnd w:id="1549"/>
        <w:bookmarkEnd w:id="1550"/>
        <w:bookmarkEnd w:id="1551"/>
        <w:bookmarkEnd w:id="1552"/>
      </w:del>
    </w:p>
    <w:p w14:paraId="077558E8" w14:textId="00AA80AF" w:rsidR="00CD6FA2" w:rsidRPr="003D32A3" w:rsidDel="00790E5C" w:rsidRDefault="00CD6FA2">
      <w:pPr>
        <w:spacing w:before="240" w:after="240" w:line="360" w:lineRule="auto"/>
        <w:ind w:left="907"/>
        <w:jc w:val="both"/>
        <w:rPr>
          <w:del w:id="1553" w:author="Megan Lagermeier" w:date="2018-12-24T11:04:00Z"/>
          <w:rFonts w:ascii="Trebuchet MS" w:hAnsi="Trebuchet MS"/>
          <w:b/>
          <w:bCs/>
        </w:rPr>
      </w:pPr>
      <w:del w:id="1554" w:author="Megan Lagermeier" w:date="2018-12-24T11:04:00Z">
        <w:r w:rsidRPr="003D32A3" w:rsidDel="00790E5C">
          <w:rPr>
            <w:rFonts w:ascii="Trebuchet MS" w:hAnsi="Trebuchet MS"/>
            <w:b/>
            <w:bCs/>
          </w:rPr>
          <w:delText xml:space="preserve">Change Details </w:delText>
        </w:r>
        <w:r w:rsidRPr="00DE51F4" w:rsidDel="00790E5C">
          <w:rPr>
            <w:rFonts w:ascii="Trebuchet MS" w:hAnsi="Trebuchet MS"/>
            <w:bCs/>
          </w:rPr>
          <w:delText xml:space="preserve">- </w:delText>
        </w:r>
        <w:r w:rsidRPr="00B044D2" w:rsidDel="00790E5C">
          <w:rPr>
            <w:rFonts w:ascii="Trebuchet MS" w:hAnsi="Trebuchet MS"/>
            <w:bCs/>
          </w:rPr>
          <w:delText>[</w:delText>
        </w:r>
        <w:r w:rsidRPr="003D32A3" w:rsidDel="00790E5C">
          <w:rPr>
            <w:rFonts w:ascii="Trebuchet MS" w:hAnsi="Trebuchet MS"/>
            <w:bCs/>
          </w:rPr>
          <w:delText>Insert text]</w:delText>
        </w:r>
        <w:bookmarkStart w:id="1555" w:name="_Toc533412860"/>
        <w:bookmarkStart w:id="1556" w:name="_Toc533412897"/>
        <w:bookmarkStart w:id="1557" w:name="_Toc533415723"/>
        <w:bookmarkStart w:id="1558" w:name="_Toc533673591"/>
        <w:bookmarkStart w:id="1559" w:name="_Toc533669948"/>
        <w:bookmarkEnd w:id="1555"/>
        <w:bookmarkEnd w:id="1556"/>
        <w:bookmarkEnd w:id="1557"/>
        <w:bookmarkEnd w:id="1558"/>
        <w:bookmarkEnd w:id="1559"/>
      </w:del>
    </w:p>
    <w:p w14:paraId="2EBD8819" w14:textId="72089A12" w:rsidR="005E0D05" w:rsidRPr="009B207F" w:rsidDel="00790E5C" w:rsidRDefault="005E0D05">
      <w:pPr>
        <w:spacing w:before="240" w:after="240" w:line="360" w:lineRule="auto"/>
        <w:ind w:left="907"/>
        <w:jc w:val="both"/>
        <w:rPr>
          <w:del w:id="1560" w:author="Megan Lagermeier" w:date="2018-12-24T11:04:00Z"/>
          <w:rFonts w:ascii="Trebuchet MS" w:hAnsi="Trebuchet MS"/>
        </w:rPr>
      </w:pPr>
      <w:del w:id="1561" w:author="Megan Lagermeier" w:date="2018-12-24T11:04:00Z">
        <w:r w:rsidDel="00790E5C">
          <w:rPr>
            <w:rFonts w:ascii="Trebuchet MS" w:hAnsi="Trebuchet MS"/>
            <w:b/>
            <w:bCs/>
          </w:rPr>
          <w:delText>Change Impacts</w:delText>
        </w:r>
        <w:r w:rsidDel="00790E5C">
          <w:rPr>
            <w:rFonts w:ascii="Trebuchet MS" w:hAnsi="Trebuchet MS"/>
          </w:rPr>
          <w:delText xml:space="preserve"> </w:delText>
        </w:r>
        <w:r w:rsidRPr="000A2A03" w:rsidDel="00790E5C">
          <w:rPr>
            <w:rFonts w:ascii="Trebuchet MS" w:hAnsi="Trebuchet MS"/>
          </w:rPr>
          <w:delText xml:space="preserve">- </w:delText>
        </w:r>
        <w:r w:rsidRPr="009B207F" w:rsidDel="00790E5C">
          <w:rPr>
            <w:rFonts w:ascii="Trebuchet MS" w:hAnsi="Trebuchet MS"/>
          </w:rPr>
          <w:delText>[Insert text]</w:delText>
        </w:r>
        <w:bookmarkStart w:id="1562" w:name="_Toc533412861"/>
        <w:bookmarkStart w:id="1563" w:name="_Toc533412898"/>
        <w:bookmarkStart w:id="1564" w:name="_Toc533415724"/>
        <w:bookmarkStart w:id="1565" w:name="_Toc533673592"/>
        <w:bookmarkStart w:id="1566" w:name="_Toc533669949"/>
        <w:bookmarkEnd w:id="1562"/>
        <w:bookmarkEnd w:id="1563"/>
        <w:bookmarkEnd w:id="1564"/>
        <w:bookmarkEnd w:id="1565"/>
        <w:bookmarkEnd w:id="1566"/>
      </w:del>
    </w:p>
    <w:p w14:paraId="35E3550A" w14:textId="3185A86E" w:rsidR="00190505" w:rsidDel="00790E5C" w:rsidRDefault="00797BF0">
      <w:pPr>
        <w:spacing w:before="240" w:after="240" w:line="360" w:lineRule="auto"/>
        <w:ind w:left="907"/>
        <w:jc w:val="both"/>
        <w:rPr>
          <w:del w:id="1567" w:author="Megan Lagermeier" w:date="2018-12-24T11:04:00Z"/>
          <w:rFonts w:ascii="Trebuchet MS" w:hAnsi="Trebuchet MS"/>
          <w:bCs/>
        </w:rPr>
      </w:pPr>
      <w:del w:id="1568" w:author="Megan Lagermeier" w:date="2018-12-24T11:04:00Z">
        <w:r w:rsidRPr="00DE51F4" w:rsidDel="00790E5C">
          <w:rPr>
            <w:rFonts w:ascii="Trebuchet MS" w:hAnsi="Trebuchet MS"/>
            <w:b/>
            <w:bCs/>
          </w:rPr>
          <w:delText xml:space="preserve">Change Configuration </w:delText>
        </w:r>
        <w:r w:rsidRPr="00DE51F4" w:rsidDel="00790E5C">
          <w:rPr>
            <w:rFonts w:ascii="Trebuchet MS" w:hAnsi="Trebuchet MS"/>
            <w:bCs/>
          </w:rPr>
          <w:delText xml:space="preserve">– This change </w:delText>
        </w:r>
        <w:r w:rsidR="000F7811" w:rsidRPr="00DE51F4" w:rsidDel="00790E5C">
          <w:rPr>
            <w:rFonts w:ascii="Trebuchet MS" w:hAnsi="Trebuchet MS"/>
            <w:bCs/>
          </w:rPr>
          <w:delText>is</w:delText>
        </w:r>
        <w:r w:rsidRPr="00DE51F4" w:rsidDel="00790E5C">
          <w:rPr>
            <w:rFonts w:ascii="Trebuchet MS" w:hAnsi="Trebuchet MS"/>
            <w:bCs/>
          </w:rPr>
          <w:delText xml:space="preserve"> not configurable. </w:delText>
        </w:r>
        <w:bookmarkStart w:id="1569" w:name="_Toc533412862"/>
        <w:bookmarkStart w:id="1570" w:name="_Toc533412899"/>
        <w:bookmarkStart w:id="1571" w:name="_Toc533415725"/>
        <w:bookmarkStart w:id="1572" w:name="_Toc533673593"/>
        <w:bookmarkStart w:id="1573" w:name="_Toc533669950"/>
        <w:bookmarkEnd w:id="1569"/>
        <w:bookmarkEnd w:id="1570"/>
        <w:bookmarkEnd w:id="1571"/>
        <w:bookmarkEnd w:id="1572"/>
        <w:bookmarkEnd w:id="1573"/>
      </w:del>
    </w:p>
    <w:p w14:paraId="06317433" w14:textId="3744C951" w:rsidR="009023AB" w:rsidRPr="009023AB" w:rsidDel="00790E5C" w:rsidRDefault="00797BF0">
      <w:pPr>
        <w:spacing w:before="240" w:after="240" w:line="360" w:lineRule="auto"/>
        <w:ind w:left="907"/>
        <w:jc w:val="both"/>
        <w:rPr>
          <w:del w:id="1574" w:author="Megan Lagermeier" w:date="2018-12-24T11:04:00Z"/>
        </w:rPr>
      </w:pPr>
      <w:del w:id="1575" w:author="Megan Lagermeier" w:date="2018-12-24T11:04:00Z">
        <w:r w:rsidRPr="009023AB" w:rsidDel="00790E5C">
          <w:rPr>
            <w:rFonts w:ascii="Trebuchet MS" w:hAnsi="Trebuchet MS"/>
            <w:bCs/>
          </w:rPr>
          <w:delText xml:space="preserve"> </w:delText>
        </w:r>
        <w:bookmarkStart w:id="1576" w:name="_Toc533412863"/>
        <w:bookmarkStart w:id="1577" w:name="_Toc533412900"/>
        <w:bookmarkStart w:id="1578" w:name="_Toc533415726"/>
        <w:bookmarkStart w:id="1579" w:name="_Toc533673594"/>
        <w:bookmarkStart w:id="1580" w:name="_Toc533669951"/>
        <w:bookmarkEnd w:id="1576"/>
        <w:bookmarkEnd w:id="1577"/>
        <w:bookmarkEnd w:id="1578"/>
        <w:bookmarkEnd w:id="1579"/>
        <w:bookmarkEnd w:id="1580"/>
      </w:del>
    </w:p>
    <w:p w14:paraId="7E304437" w14:textId="64EBFBAB" w:rsidR="00797BF0" w:rsidDel="00790E5C" w:rsidRDefault="00797BF0">
      <w:pPr>
        <w:pStyle w:val="Heading3"/>
        <w:jc w:val="both"/>
        <w:rPr>
          <w:del w:id="1581" w:author="Megan Lagermeier" w:date="2018-12-24T11:04:00Z"/>
        </w:rPr>
        <w:pPrChange w:id="1582" w:author="Megan Lagermeier" w:date="2018-12-24T11:05:00Z">
          <w:pPr>
            <w:pStyle w:val="Heading3"/>
          </w:pPr>
        </w:pPrChange>
      </w:pPr>
      <w:del w:id="1583" w:author="Megan Lagermeier" w:date="2018-12-24T11:04:00Z">
        <w:r w:rsidDel="00790E5C">
          <w:delText>Section</w:delText>
        </w:r>
        <w:bookmarkStart w:id="1584" w:name="_Toc533412864"/>
        <w:bookmarkStart w:id="1585" w:name="_Toc533412901"/>
        <w:bookmarkStart w:id="1586" w:name="_Toc533415727"/>
        <w:bookmarkStart w:id="1587" w:name="_Toc533673595"/>
        <w:bookmarkStart w:id="1588" w:name="_Toc533669952"/>
        <w:bookmarkEnd w:id="1584"/>
        <w:bookmarkEnd w:id="1585"/>
        <w:bookmarkEnd w:id="1586"/>
        <w:bookmarkEnd w:id="1587"/>
        <w:bookmarkEnd w:id="1588"/>
      </w:del>
    </w:p>
    <w:p w14:paraId="1CB5F628" w14:textId="2EA1A77E" w:rsidR="00797BF0" w:rsidRPr="00BF6AB2" w:rsidDel="00790E5C" w:rsidRDefault="00797BF0">
      <w:pPr>
        <w:pStyle w:val="Heading4"/>
        <w:jc w:val="both"/>
        <w:rPr>
          <w:del w:id="1589" w:author="Megan Lagermeier" w:date="2018-12-24T11:04:00Z"/>
        </w:rPr>
      </w:pPr>
      <w:del w:id="1590" w:author="Megan Lagermeier" w:date="2018-12-24T11:04:00Z">
        <w:r w:rsidRPr="00BF6AB2" w:rsidDel="00790E5C">
          <w:delText xml:space="preserve">Change Description </w:delText>
        </w:r>
        <w:r w:rsidRPr="00A96A1F" w:rsidDel="00790E5C">
          <w:rPr>
            <w:b w:val="0"/>
          </w:rPr>
          <w:delText>– [Insert text]</w:delText>
        </w:r>
        <w:bookmarkStart w:id="1591" w:name="_Toc533412865"/>
        <w:bookmarkStart w:id="1592" w:name="_Toc533412902"/>
        <w:bookmarkStart w:id="1593" w:name="_Toc533415728"/>
        <w:bookmarkStart w:id="1594" w:name="_Toc533673596"/>
        <w:bookmarkStart w:id="1595" w:name="_Toc533669953"/>
        <w:bookmarkEnd w:id="1591"/>
        <w:bookmarkEnd w:id="1592"/>
        <w:bookmarkEnd w:id="1593"/>
        <w:bookmarkEnd w:id="1594"/>
        <w:bookmarkEnd w:id="1595"/>
      </w:del>
    </w:p>
    <w:p w14:paraId="3B96C2C0" w14:textId="7565EE9C" w:rsidR="00CD6FA2" w:rsidRPr="003D32A3" w:rsidDel="00790E5C" w:rsidRDefault="00CD6FA2">
      <w:pPr>
        <w:spacing w:before="240" w:after="240" w:line="360" w:lineRule="auto"/>
        <w:ind w:left="907"/>
        <w:jc w:val="both"/>
        <w:rPr>
          <w:del w:id="1596" w:author="Megan Lagermeier" w:date="2018-12-24T11:04:00Z"/>
          <w:rFonts w:ascii="Trebuchet MS" w:hAnsi="Trebuchet MS"/>
          <w:b/>
          <w:bCs/>
        </w:rPr>
      </w:pPr>
      <w:del w:id="1597" w:author="Megan Lagermeier" w:date="2018-12-24T11:04:00Z">
        <w:r w:rsidRPr="003D32A3" w:rsidDel="00790E5C">
          <w:rPr>
            <w:rFonts w:ascii="Trebuchet MS" w:hAnsi="Trebuchet MS"/>
            <w:b/>
            <w:bCs/>
          </w:rPr>
          <w:delText xml:space="preserve">Change Details </w:delText>
        </w:r>
        <w:r w:rsidRPr="00DE51F4" w:rsidDel="00790E5C">
          <w:rPr>
            <w:rFonts w:ascii="Trebuchet MS" w:hAnsi="Trebuchet MS"/>
            <w:bCs/>
          </w:rPr>
          <w:delText xml:space="preserve">- </w:delText>
        </w:r>
        <w:r w:rsidRPr="00B044D2" w:rsidDel="00790E5C">
          <w:rPr>
            <w:rFonts w:ascii="Trebuchet MS" w:hAnsi="Trebuchet MS"/>
            <w:bCs/>
          </w:rPr>
          <w:delText>[</w:delText>
        </w:r>
        <w:r w:rsidRPr="003D32A3" w:rsidDel="00790E5C">
          <w:rPr>
            <w:rFonts w:ascii="Trebuchet MS" w:hAnsi="Trebuchet MS"/>
            <w:bCs/>
          </w:rPr>
          <w:delText>Insert text]</w:delText>
        </w:r>
        <w:bookmarkStart w:id="1598" w:name="_Toc533412866"/>
        <w:bookmarkStart w:id="1599" w:name="_Toc533412903"/>
        <w:bookmarkStart w:id="1600" w:name="_Toc533415729"/>
        <w:bookmarkStart w:id="1601" w:name="_Toc533673597"/>
        <w:bookmarkStart w:id="1602" w:name="_Toc533669954"/>
        <w:bookmarkEnd w:id="1598"/>
        <w:bookmarkEnd w:id="1599"/>
        <w:bookmarkEnd w:id="1600"/>
        <w:bookmarkEnd w:id="1601"/>
        <w:bookmarkEnd w:id="1602"/>
      </w:del>
    </w:p>
    <w:p w14:paraId="0A794945" w14:textId="5DB190C2" w:rsidR="005E0D05" w:rsidRPr="009B207F" w:rsidDel="00790E5C" w:rsidRDefault="005E0D05">
      <w:pPr>
        <w:spacing w:before="240" w:after="240" w:line="360" w:lineRule="auto"/>
        <w:ind w:left="907"/>
        <w:jc w:val="both"/>
        <w:rPr>
          <w:del w:id="1603" w:author="Megan Lagermeier" w:date="2018-12-24T11:04:00Z"/>
          <w:rFonts w:ascii="Trebuchet MS" w:hAnsi="Trebuchet MS"/>
        </w:rPr>
      </w:pPr>
      <w:del w:id="1604" w:author="Megan Lagermeier" w:date="2018-12-24T11:04:00Z">
        <w:r w:rsidDel="00790E5C">
          <w:rPr>
            <w:rFonts w:ascii="Trebuchet MS" w:hAnsi="Trebuchet MS"/>
            <w:b/>
            <w:bCs/>
          </w:rPr>
          <w:delText>Change Impacts</w:delText>
        </w:r>
        <w:r w:rsidDel="00790E5C">
          <w:rPr>
            <w:rFonts w:ascii="Trebuchet MS" w:hAnsi="Trebuchet MS"/>
          </w:rPr>
          <w:delText xml:space="preserve"> </w:delText>
        </w:r>
        <w:r w:rsidRPr="000A2A03" w:rsidDel="00790E5C">
          <w:rPr>
            <w:rFonts w:ascii="Trebuchet MS" w:hAnsi="Trebuchet MS"/>
          </w:rPr>
          <w:delText xml:space="preserve">- </w:delText>
        </w:r>
        <w:r w:rsidRPr="009B207F" w:rsidDel="00790E5C">
          <w:rPr>
            <w:rFonts w:ascii="Trebuchet MS" w:hAnsi="Trebuchet MS"/>
          </w:rPr>
          <w:delText>[Insert text]</w:delText>
        </w:r>
        <w:bookmarkStart w:id="1605" w:name="_Toc533412867"/>
        <w:bookmarkStart w:id="1606" w:name="_Toc533412904"/>
        <w:bookmarkStart w:id="1607" w:name="_Toc533415730"/>
        <w:bookmarkStart w:id="1608" w:name="_Toc533673598"/>
        <w:bookmarkStart w:id="1609" w:name="_Toc533669955"/>
        <w:bookmarkEnd w:id="1605"/>
        <w:bookmarkEnd w:id="1606"/>
        <w:bookmarkEnd w:id="1607"/>
        <w:bookmarkEnd w:id="1608"/>
        <w:bookmarkEnd w:id="1609"/>
      </w:del>
    </w:p>
    <w:p w14:paraId="69FC86A0" w14:textId="038F8940" w:rsidR="00797BF0" w:rsidDel="00790E5C" w:rsidRDefault="00797BF0">
      <w:pPr>
        <w:spacing w:before="240" w:after="240" w:line="360" w:lineRule="auto"/>
        <w:ind w:left="907"/>
        <w:jc w:val="both"/>
        <w:rPr>
          <w:del w:id="1610" w:author="Megan Lagermeier" w:date="2018-12-24T11:04:00Z"/>
          <w:rFonts w:ascii="Trebuchet MS" w:hAnsi="Trebuchet MS"/>
          <w:b/>
          <w:bCs/>
        </w:rPr>
      </w:pPr>
      <w:del w:id="1611" w:author="Megan Lagermeier" w:date="2018-12-24T11:04:00Z">
        <w:r w:rsidRPr="00DE51F4" w:rsidDel="00790E5C">
          <w:rPr>
            <w:rFonts w:ascii="Trebuchet MS" w:hAnsi="Trebuchet MS"/>
            <w:b/>
            <w:bCs/>
          </w:rPr>
          <w:delText xml:space="preserve">Change Configuration </w:delText>
        </w:r>
        <w:r w:rsidRPr="00DE51F4" w:rsidDel="00790E5C">
          <w:rPr>
            <w:rFonts w:ascii="Trebuchet MS" w:hAnsi="Trebuchet MS"/>
            <w:bCs/>
          </w:rPr>
          <w:delText xml:space="preserve">– </w:delText>
        </w:r>
        <w:r w:rsidR="007E2FA3" w:rsidRPr="00DE51F4" w:rsidDel="00790E5C">
          <w:rPr>
            <w:rFonts w:ascii="Trebuchet MS" w:hAnsi="Trebuchet MS"/>
            <w:bCs/>
          </w:rPr>
          <w:delText xml:space="preserve">This change </w:delText>
        </w:r>
        <w:r w:rsidRPr="00DE51F4" w:rsidDel="00790E5C">
          <w:rPr>
            <w:rFonts w:ascii="Trebuchet MS" w:hAnsi="Trebuchet MS"/>
            <w:bCs/>
          </w:rPr>
          <w:delText>is not configurable.</w:delText>
        </w:r>
        <w:r w:rsidRPr="00DE51F4" w:rsidDel="00790E5C">
          <w:rPr>
            <w:rFonts w:ascii="Trebuchet MS" w:hAnsi="Trebuchet MS"/>
            <w:b/>
            <w:bCs/>
          </w:rPr>
          <w:delText xml:space="preserve">  </w:delText>
        </w:r>
        <w:bookmarkStart w:id="1612" w:name="_Toc533412868"/>
        <w:bookmarkStart w:id="1613" w:name="_Toc533412905"/>
        <w:bookmarkStart w:id="1614" w:name="_Toc533415731"/>
        <w:bookmarkStart w:id="1615" w:name="_Toc533673599"/>
        <w:bookmarkStart w:id="1616" w:name="_Toc533669956"/>
        <w:bookmarkEnd w:id="1612"/>
        <w:bookmarkEnd w:id="1613"/>
        <w:bookmarkEnd w:id="1614"/>
        <w:bookmarkEnd w:id="1615"/>
        <w:bookmarkEnd w:id="1616"/>
      </w:del>
    </w:p>
    <w:p w14:paraId="1E1544CC" w14:textId="34910922" w:rsidR="00190505" w:rsidRPr="0079415C" w:rsidDel="00790E5C" w:rsidRDefault="00190505">
      <w:pPr>
        <w:spacing w:before="240" w:after="240" w:line="360" w:lineRule="auto"/>
        <w:ind w:left="907"/>
        <w:jc w:val="both"/>
        <w:rPr>
          <w:del w:id="1617" w:author="Megan Lagermeier" w:date="2018-12-24T11:04:00Z"/>
        </w:rPr>
      </w:pPr>
      <w:bookmarkStart w:id="1618" w:name="_Toc533412869"/>
      <w:bookmarkStart w:id="1619" w:name="_Toc533412906"/>
      <w:bookmarkStart w:id="1620" w:name="_Toc533415732"/>
      <w:bookmarkStart w:id="1621" w:name="_Toc533673600"/>
      <w:bookmarkStart w:id="1622" w:name="_Toc533669957"/>
      <w:bookmarkEnd w:id="1618"/>
      <w:bookmarkEnd w:id="1619"/>
      <w:bookmarkEnd w:id="1620"/>
      <w:bookmarkEnd w:id="1621"/>
      <w:bookmarkEnd w:id="1622"/>
    </w:p>
    <w:p w14:paraId="1014A706" w14:textId="77777777" w:rsidR="001D46AE" w:rsidRPr="008A6535" w:rsidRDefault="00F05ED3">
      <w:pPr>
        <w:pStyle w:val="Heading2"/>
        <w:jc w:val="both"/>
        <w:rPr>
          <w:rFonts w:eastAsiaTheme="minorEastAsia"/>
        </w:rPr>
        <w:pPrChange w:id="1623" w:author="Megan Lagermeier" w:date="2018-12-24T11:05:00Z">
          <w:pPr>
            <w:pStyle w:val="Heading2"/>
          </w:pPr>
        </w:pPrChange>
      </w:pPr>
      <w:bookmarkStart w:id="1624" w:name="_Toc444778727"/>
      <w:bookmarkStart w:id="1625" w:name="_Toc533669958"/>
      <w:bookmarkEnd w:id="1624"/>
      <w:r>
        <w:rPr>
          <w:rFonts w:eastAsiaTheme="minorHAnsi"/>
        </w:rPr>
        <w:t>Optional Components</w:t>
      </w:r>
      <w:bookmarkEnd w:id="1625"/>
    </w:p>
    <w:p w14:paraId="2DD53CC0" w14:textId="77777777" w:rsidR="00790E5C" w:rsidRDefault="00790E5C">
      <w:pPr>
        <w:spacing w:after="240" w:line="360" w:lineRule="auto"/>
        <w:jc w:val="both"/>
        <w:rPr>
          <w:ins w:id="1626" w:author="Megan Lagermeier" w:date="2018-12-24T11:04:00Z"/>
          <w:rFonts w:ascii="Trebuchet MS" w:hAnsi="Trebuchet MS"/>
        </w:rPr>
      </w:pPr>
      <w:ins w:id="1627" w:author="Megan Lagermeier" w:date="2018-12-24T11:04:00Z">
        <w:r>
          <w:rPr>
            <w:rFonts w:ascii="Trebuchet MS" w:hAnsi="Trebuchet MS"/>
          </w:rPr>
          <w:t>There are no changes in this Release.</w:t>
        </w:r>
      </w:ins>
    </w:p>
    <w:p w14:paraId="03585931" w14:textId="68885662" w:rsidR="00842F60" w:rsidDel="00790E5C" w:rsidRDefault="00842F60">
      <w:pPr>
        <w:spacing w:after="240" w:line="360" w:lineRule="auto"/>
        <w:jc w:val="both"/>
        <w:rPr>
          <w:del w:id="1628" w:author="Megan Lagermeier" w:date="2018-12-24T11:04:00Z"/>
          <w:rFonts w:ascii="Trebuchet MS" w:hAnsi="Trebuchet MS"/>
        </w:rPr>
      </w:pPr>
      <w:del w:id="1629" w:author="Megan Lagermeier" w:date="2018-12-24T11:04:00Z">
        <w:r w:rsidRPr="00F53618" w:rsidDel="00790E5C">
          <w:rPr>
            <w:rFonts w:ascii="Trebuchet MS" w:hAnsi="Trebuchet MS"/>
          </w:rPr>
          <w:delText>The features identified below are available to OATI Customers at an additional cost. These i</w:delText>
        </w:r>
        <w:r w:rsidR="008C1AC0" w:rsidDel="00790E5C">
          <w:rPr>
            <w:rFonts w:ascii="Trebuchet MS" w:hAnsi="Trebuchet MS"/>
          </w:rPr>
          <w:delText>tems are not included in “Base.”</w:delText>
        </w:r>
        <w:r w:rsidRPr="00F53618" w:rsidDel="00790E5C">
          <w:rPr>
            <w:rFonts w:ascii="Trebuchet MS" w:hAnsi="Trebuchet MS"/>
          </w:rPr>
          <w:delText xml:space="preserve"> Pricing is available for each Optional Feature upon request. Integration pricing will also be provided upon request.</w:delText>
        </w:r>
        <w:bookmarkStart w:id="1630" w:name="_Toc533412871"/>
        <w:bookmarkStart w:id="1631" w:name="_Toc533412908"/>
        <w:bookmarkStart w:id="1632" w:name="_Toc533415734"/>
        <w:bookmarkStart w:id="1633" w:name="_Toc533673602"/>
        <w:bookmarkStart w:id="1634" w:name="_Toc533669959"/>
        <w:bookmarkEnd w:id="1630"/>
        <w:bookmarkEnd w:id="1631"/>
        <w:bookmarkEnd w:id="1632"/>
        <w:bookmarkEnd w:id="1633"/>
        <w:bookmarkEnd w:id="1634"/>
      </w:del>
    </w:p>
    <w:p w14:paraId="6F624F44" w14:textId="215F832E" w:rsidR="002F1761" w:rsidDel="00790E5C" w:rsidRDefault="002F1761">
      <w:pPr>
        <w:spacing w:after="240" w:line="360" w:lineRule="auto"/>
        <w:jc w:val="both"/>
        <w:rPr>
          <w:del w:id="1635" w:author="Megan Lagermeier" w:date="2018-12-24T11:04:00Z"/>
          <w:rFonts w:ascii="Trebuchet MS" w:hAnsi="Trebuchet MS"/>
          <w:i/>
          <w:color w:val="808080" w:themeColor="background1" w:themeShade="80"/>
        </w:rPr>
      </w:pPr>
      <w:del w:id="1636" w:author="Megan Lagermeier" w:date="2018-12-24T11:04:00Z">
        <w:r w:rsidDel="00790E5C">
          <w:rPr>
            <w:rFonts w:ascii="Trebuchet MS" w:hAnsi="Trebuchet MS"/>
            <w:i/>
            <w:color w:val="808080" w:themeColor="background1" w:themeShade="80"/>
          </w:rPr>
          <w:delText>[</w:delText>
        </w:r>
        <w:r w:rsidRPr="009B207F" w:rsidDel="00790E5C">
          <w:rPr>
            <w:rFonts w:ascii="Trebuchet MS" w:hAnsi="Trebuchet MS"/>
            <w:i/>
            <w:color w:val="808080" w:themeColor="background1" w:themeShade="80"/>
          </w:rPr>
          <w:delText>These headings are product-specific</w:delText>
        </w:r>
        <w:r w:rsidR="00E07C7C" w:rsidDel="00790E5C">
          <w:rPr>
            <w:rFonts w:ascii="Trebuchet MS" w:hAnsi="Trebuchet MS"/>
            <w:i/>
            <w:color w:val="808080" w:themeColor="background1" w:themeShade="80"/>
          </w:rPr>
          <w:delText>,</w:delText>
        </w:r>
        <w:r w:rsidRPr="009B207F" w:rsidDel="00790E5C">
          <w:rPr>
            <w:rFonts w:ascii="Trebuchet MS" w:hAnsi="Trebuchet MS"/>
            <w:i/>
            <w:color w:val="808080" w:themeColor="background1" w:themeShade="80"/>
          </w:rPr>
          <w:delText xml:space="preserve"> but should remain standard throughout all sets o</w:delText>
        </w:r>
        <w:r w:rsidDel="00790E5C">
          <w:rPr>
            <w:rFonts w:ascii="Trebuchet MS" w:hAnsi="Trebuchet MS"/>
            <w:i/>
            <w:color w:val="808080" w:themeColor="background1" w:themeShade="80"/>
          </w:rPr>
          <w:delText>f</w:delText>
        </w:r>
        <w:r w:rsidRPr="009B207F" w:rsidDel="00790E5C">
          <w:rPr>
            <w:rFonts w:ascii="Trebuchet MS" w:hAnsi="Trebuchet MS"/>
            <w:i/>
            <w:color w:val="808080" w:themeColor="background1" w:themeShade="80"/>
          </w:rPr>
          <w:delText xml:space="preserve"> </w:delText>
        </w:r>
        <w:r w:rsidR="008C1AC0" w:rsidDel="00790E5C">
          <w:rPr>
            <w:rFonts w:ascii="Trebuchet MS" w:hAnsi="Trebuchet MS"/>
            <w:i/>
            <w:color w:val="808080" w:themeColor="background1" w:themeShade="80"/>
          </w:rPr>
          <w:delText>R</w:delText>
        </w:r>
        <w:r w:rsidRPr="009B207F" w:rsidDel="00790E5C">
          <w:rPr>
            <w:rFonts w:ascii="Trebuchet MS" w:hAnsi="Trebuchet MS"/>
            <w:i/>
            <w:color w:val="808080" w:themeColor="background1" w:themeShade="80"/>
          </w:rPr>
          <w:delText xml:space="preserve">elease </w:delText>
        </w:r>
        <w:r w:rsidR="008C1AC0" w:rsidDel="00790E5C">
          <w:rPr>
            <w:rFonts w:ascii="Trebuchet MS" w:hAnsi="Trebuchet MS"/>
            <w:i/>
            <w:color w:val="808080" w:themeColor="background1" w:themeShade="80"/>
          </w:rPr>
          <w:delText>N</w:delText>
        </w:r>
        <w:r w:rsidRPr="009B207F" w:rsidDel="00790E5C">
          <w:rPr>
            <w:rFonts w:ascii="Trebuchet MS" w:hAnsi="Trebuchet MS"/>
            <w:i/>
            <w:color w:val="808080" w:themeColor="background1" w:themeShade="80"/>
          </w:rPr>
          <w:delText>otes for that product</w:delText>
        </w:r>
        <w:r w:rsidDel="00790E5C">
          <w:rPr>
            <w:rFonts w:ascii="Trebuchet MS" w:hAnsi="Trebuchet MS"/>
            <w:i/>
            <w:color w:val="808080" w:themeColor="background1" w:themeShade="80"/>
          </w:rPr>
          <w:delText>-becoming that product’s base template</w:delText>
        </w:r>
        <w:r w:rsidRPr="009B207F" w:rsidDel="00790E5C">
          <w:rPr>
            <w:rFonts w:ascii="Trebuchet MS" w:hAnsi="Trebuchet MS"/>
            <w:i/>
            <w:color w:val="808080" w:themeColor="background1" w:themeShade="80"/>
          </w:rPr>
          <w:delText>.  Any heading without changes should list, “There are no changes in this Release.”</w:delText>
        </w:r>
        <w:r w:rsidR="00E07C7C" w:rsidDel="00790E5C">
          <w:rPr>
            <w:rFonts w:ascii="Trebuchet MS" w:hAnsi="Trebuchet MS"/>
            <w:i/>
            <w:color w:val="808080" w:themeColor="background1" w:themeShade="80"/>
          </w:rPr>
          <w:delText>.</w:delText>
        </w:r>
        <w:r w:rsidRPr="009B207F" w:rsidDel="00790E5C">
          <w:rPr>
            <w:rFonts w:ascii="Trebuchet MS" w:hAnsi="Trebuchet MS"/>
            <w:i/>
            <w:color w:val="808080" w:themeColor="background1" w:themeShade="80"/>
          </w:rPr>
          <w:delText>]</w:delText>
        </w:r>
        <w:bookmarkStart w:id="1637" w:name="_Toc533412872"/>
        <w:bookmarkStart w:id="1638" w:name="_Toc533412909"/>
        <w:bookmarkStart w:id="1639" w:name="_Toc533415735"/>
        <w:bookmarkStart w:id="1640" w:name="_Toc533673603"/>
        <w:bookmarkStart w:id="1641" w:name="_Toc533669960"/>
        <w:bookmarkEnd w:id="1637"/>
        <w:bookmarkEnd w:id="1638"/>
        <w:bookmarkEnd w:id="1639"/>
        <w:bookmarkEnd w:id="1640"/>
        <w:bookmarkEnd w:id="1641"/>
      </w:del>
    </w:p>
    <w:p w14:paraId="2987D2D3" w14:textId="683849A2" w:rsidR="00954ABF" w:rsidDel="00790E5C" w:rsidRDefault="00954ABF">
      <w:pPr>
        <w:pStyle w:val="Heading3"/>
        <w:jc w:val="both"/>
        <w:rPr>
          <w:del w:id="1642" w:author="Megan Lagermeier" w:date="2018-12-24T11:04:00Z"/>
        </w:rPr>
        <w:pPrChange w:id="1643" w:author="Megan Lagermeier" w:date="2018-12-24T11:05:00Z">
          <w:pPr>
            <w:pStyle w:val="Heading3"/>
          </w:pPr>
        </w:pPrChange>
      </w:pPr>
      <w:del w:id="1644" w:author="Megan Lagermeier" w:date="2018-12-24T11:04:00Z">
        <w:r w:rsidDel="00790E5C">
          <w:delText>Section</w:delText>
        </w:r>
        <w:bookmarkStart w:id="1645" w:name="_Toc533412873"/>
        <w:bookmarkStart w:id="1646" w:name="_Toc533412910"/>
        <w:bookmarkStart w:id="1647" w:name="_Toc533415736"/>
        <w:bookmarkStart w:id="1648" w:name="_Toc533673604"/>
        <w:bookmarkStart w:id="1649" w:name="_Toc533669961"/>
        <w:bookmarkEnd w:id="1645"/>
        <w:bookmarkEnd w:id="1646"/>
        <w:bookmarkEnd w:id="1647"/>
        <w:bookmarkEnd w:id="1648"/>
        <w:bookmarkEnd w:id="1649"/>
      </w:del>
    </w:p>
    <w:p w14:paraId="5AAFAA83" w14:textId="05BC2E13" w:rsidR="00E07C7C" w:rsidRPr="00F4173B" w:rsidDel="00790E5C" w:rsidRDefault="00E07C7C">
      <w:pPr>
        <w:pStyle w:val="Heading4"/>
        <w:jc w:val="both"/>
        <w:rPr>
          <w:del w:id="1650" w:author="Megan Lagermeier" w:date="2018-12-24T11:04:00Z"/>
        </w:rPr>
      </w:pPr>
      <w:del w:id="1651" w:author="Megan Lagermeier" w:date="2018-12-24T11:04:00Z">
        <w:r w:rsidRPr="00F4173B" w:rsidDel="00790E5C">
          <w:delText xml:space="preserve">Change Description </w:delText>
        </w:r>
        <w:r w:rsidRPr="00A96A1F" w:rsidDel="00790E5C">
          <w:rPr>
            <w:b w:val="0"/>
          </w:rPr>
          <w:delText>– [Insert text]</w:delText>
        </w:r>
        <w:bookmarkStart w:id="1652" w:name="_Toc533412874"/>
        <w:bookmarkStart w:id="1653" w:name="_Toc533412911"/>
        <w:bookmarkStart w:id="1654" w:name="_Toc533415737"/>
        <w:bookmarkStart w:id="1655" w:name="_Toc533673605"/>
        <w:bookmarkStart w:id="1656" w:name="_Toc533669962"/>
        <w:bookmarkEnd w:id="1652"/>
        <w:bookmarkEnd w:id="1653"/>
        <w:bookmarkEnd w:id="1654"/>
        <w:bookmarkEnd w:id="1655"/>
        <w:bookmarkEnd w:id="1656"/>
      </w:del>
    </w:p>
    <w:p w14:paraId="2418754E" w14:textId="040B79AD" w:rsidR="00CD6FA2" w:rsidRPr="003D32A3" w:rsidDel="00790E5C" w:rsidRDefault="00CD6FA2">
      <w:pPr>
        <w:spacing w:before="240" w:after="240" w:line="360" w:lineRule="auto"/>
        <w:ind w:left="907"/>
        <w:jc w:val="both"/>
        <w:rPr>
          <w:del w:id="1657" w:author="Megan Lagermeier" w:date="2018-12-24T11:04:00Z"/>
          <w:rFonts w:ascii="Trebuchet MS" w:hAnsi="Trebuchet MS"/>
          <w:b/>
          <w:bCs/>
        </w:rPr>
      </w:pPr>
      <w:del w:id="1658" w:author="Megan Lagermeier" w:date="2018-12-24T11:04:00Z">
        <w:r w:rsidRPr="003D32A3" w:rsidDel="00790E5C">
          <w:rPr>
            <w:rFonts w:ascii="Trebuchet MS" w:hAnsi="Trebuchet MS"/>
            <w:b/>
            <w:bCs/>
          </w:rPr>
          <w:delText xml:space="preserve">Change Details </w:delText>
        </w:r>
        <w:r w:rsidRPr="00DE51F4" w:rsidDel="00790E5C">
          <w:rPr>
            <w:rFonts w:ascii="Trebuchet MS" w:hAnsi="Trebuchet MS"/>
            <w:bCs/>
          </w:rPr>
          <w:delText xml:space="preserve">- </w:delText>
        </w:r>
        <w:r w:rsidRPr="003D32A3" w:rsidDel="00790E5C">
          <w:rPr>
            <w:rFonts w:ascii="Trebuchet MS" w:hAnsi="Trebuchet MS"/>
            <w:bCs/>
          </w:rPr>
          <w:delText>[Insert text]</w:delText>
        </w:r>
        <w:bookmarkStart w:id="1659" w:name="_Toc533412875"/>
        <w:bookmarkStart w:id="1660" w:name="_Toc533412912"/>
        <w:bookmarkStart w:id="1661" w:name="_Toc533415738"/>
        <w:bookmarkStart w:id="1662" w:name="_Toc533673606"/>
        <w:bookmarkStart w:id="1663" w:name="_Toc533669963"/>
        <w:bookmarkEnd w:id="1659"/>
        <w:bookmarkEnd w:id="1660"/>
        <w:bookmarkEnd w:id="1661"/>
        <w:bookmarkEnd w:id="1662"/>
        <w:bookmarkEnd w:id="1663"/>
      </w:del>
    </w:p>
    <w:p w14:paraId="0204372E" w14:textId="54357209" w:rsidR="005E0D05" w:rsidRPr="009B207F" w:rsidDel="00790E5C" w:rsidRDefault="005E0D05">
      <w:pPr>
        <w:spacing w:before="240" w:after="240" w:line="360" w:lineRule="auto"/>
        <w:ind w:left="907"/>
        <w:jc w:val="both"/>
        <w:rPr>
          <w:del w:id="1664" w:author="Megan Lagermeier" w:date="2018-12-24T11:04:00Z"/>
          <w:rFonts w:ascii="Trebuchet MS" w:hAnsi="Trebuchet MS"/>
        </w:rPr>
      </w:pPr>
      <w:del w:id="1665" w:author="Megan Lagermeier" w:date="2018-12-24T11:04:00Z">
        <w:r w:rsidDel="00790E5C">
          <w:rPr>
            <w:rFonts w:ascii="Trebuchet MS" w:hAnsi="Trebuchet MS"/>
            <w:b/>
            <w:bCs/>
          </w:rPr>
          <w:delText>Change Impacts</w:delText>
        </w:r>
        <w:r w:rsidDel="00790E5C">
          <w:rPr>
            <w:rFonts w:ascii="Trebuchet MS" w:hAnsi="Trebuchet MS"/>
          </w:rPr>
          <w:delText xml:space="preserve"> </w:delText>
        </w:r>
        <w:r w:rsidRPr="000A2A03" w:rsidDel="00790E5C">
          <w:rPr>
            <w:rFonts w:ascii="Trebuchet MS" w:hAnsi="Trebuchet MS"/>
          </w:rPr>
          <w:delText xml:space="preserve">- </w:delText>
        </w:r>
        <w:r w:rsidRPr="009B207F" w:rsidDel="00790E5C">
          <w:rPr>
            <w:rFonts w:ascii="Trebuchet MS" w:hAnsi="Trebuchet MS"/>
          </w:rPr>
          <w:delText>[Insert text]</w:delText>
        </w:r>
        <w:bookmarkStart w:id="1666" w:name="_Toc533412876"/>
        <w:bookmarkStart w:id="1667" w:name="_Toc533412913"/>
        <w:bookmarkStart w:id="1668" w:name="_Toc533415739"/>
        <w:bookmarkStart w:id="1669" w:name="_Toc533673607"/>
        <w:bookmarkStart w:id="1670" w:name="_Toc533669964"/>
        <w:bookmarkEnd w:id="1666"/>
        <w:bookmarkEnd w:id="1667"/>
        <w:bookmarkEnd w:id="1668"/>
        <w:bookmarkEnd w:id="1669"/>
        <w:bookmarkEnd w:id="1670"/>
      </w:del>
    </w:p>
    <w:p w14:paraId="76C5937C" w14:textId="6477EFB9" w:rsidR="00E07C7C" w:rsidDel="00790E5C" w:rsidRDefault="00E07C7C">
      <w:pPr>
        <w:spacing w:before="240" w:after="240" w:line="360" w:lineRule="auto"/>
        <w:ind w:left="907"/>
        <w:jc w:val="both"/>
        <w:rPr>
          <w:del w:id="1671" w:author="Megan Lagermeier" w:date="2018-12-24T11:04:00Z"/>
          <w:rFonts w:ascii="Trebuchet MS" w:hAnsi="Trebuchet MS"/>
          <w:b/>
          <w:bCs/>
        </w:rPr>
      </w:pPr>
      <w:del w:id="1672" w:author="Megan Lagermeier" w:date="2018-12-24T11:04:00Z">
        <w:r w:rsidRPr="00DE51F4" w:rsidDel="00790E5C">
          <w:rPr>
            <w:rFonts w:ascii="Trebuchet MS" w:hAnsi="Trebuchet MS"/>
            <w:b/>
            <w:bCs/>
          </w:rPr>
          <w:delText xml:space="preserve">Change Configuration </w:delText>
        </w:r>
        <w:r w:rsidRPr="00DE51F4" w:rsidDel="00790E5C">
          <w:rPr>
            <w:rFonts w:ascii="Trebuchet MS" w:hAnsi="Trebuchet MS"/>
            <w:bCs/>
          </w:rPr>
          <w:delText xml:space="preserve">– </w:delText>
        </w:r>
        <w:r w:rsidR="004B3FB6" w:rsidRPr="00DE51F4" w:rsidDel="00790E5C">
          <w:rPr>
            <w:rFonts w:ascii="Trebuchet MS" w:hAnsi="Trebuchet MS"/>
            <w:bCs/>
          </w:rPr>
          <w:delText>This change is not configurable.</w:delText>
        </w:r>
        <w:r w:rsidR="004B3FB6" w:rsidRPr="00DE51F4" w:rsidDel="00790E5C">
          <w:rPr>
            <w:rFonts w:ascii="Trebuchet MS" w:hAnsi="Trebuchet MS"/>
            <w:b/>
            <w:bCs/>
          </w:rPr>
          <w:delText xml:space="preserve">  </w:delText>
        </w:r>
        <w:bookmarkStart w:id="1673" w:name="_Toc533412877"/>
        <w:bookmarkStart w:id="1674" w:name="_Toc533412914"/>
        <w:bookmarkStart w:id="1675" w:name="_Toc533415740"/>
        <w:bookmarkStart w:id="1676" w:name="_Toc533673608"/>
        <w:bookmarkStart w:id="1677" w:name="_Toc533669965"/>
        <w:bookmarkEnd w:id="1673"/>
        <w:bookmarkEnd w:id="1674"/>
        <w:bookmarkEnd w:id="1675"/>
        <w:bookmarkEnd w:id="1676"/>
        <w:bookmarkEnd w:id="1677"/>
      </w:del>
    </w:p>
    <w:p w14:paraId="0D686473" w14:textId="6834801E" w:rsidR="00190505" w:rsidRPr="0079415C" w:rsidDel="00790E5C" w:rsidRDefault="00190505">
      <w:pPr>
        <w:spacing w:before="240" w:after="240" w:line="360" w:lineRule="auto"/>
        <w:ind w:left="907"/>
        <w:jc w:val="both"/>
        <w:rPr>
          <w:del w:id="1678" w:author="Megan Lagermeier" w:date="2018-12-24T11:04:00Z"/>
          <w:rFonts w:ascii="Trebuchet MS" w:hAnsi="Trebuchet MS"/>
        </w:rPr>
      </w:pPr>
      <w:bookmarkStart w:id="1679" w:name="_Toc533412878"/>
      <w:bookmarkStart w:id="1680" w:name="_Toc533412915"/>
      <w:bookmarkStart w:id="1681" w:name="_Toc533415741"/>
      <w:bookmarkStart w:id="1682" w:name="_Toc533673609"/>
      <w:bookmarkStart w:id="1683" w:name="_Toc533669966"/>
      <w:bookmarkEnd w:id="1679"/>
      <w:bookmarkEnd w:id="1680"/>
      <w:bookmarkEnd w:id="1681"/>
      <w:bookmarkEnd w:id="1682"/>
      <w:bookmarkEnd w:id="1683"/>
    </w:p>
    <w:p w14:paraId="6E894C33" w14:textId="4123FF07" w:rsidR="00954ABF" w:rsidDel="00790E5C" w:rsidRDefault="00954ABF">
      <w:pPr>
        <w:pStyle w:val="Heading3"/>
        <w:jc w:val="both"/>
        <w:rPr>
          <w:del w:id="1684" w:author="Megan Lagermeier" w:date="2018-12-24T11:04:00Z"/>
        </w:rPr>
        <w:pPrChange w:id="1685" w:author="Megan Lagermeier" w:date="2018-12-24T11:05:00Z">
          <w:pPr>
            <w:pStyle w:val="Heading3"/>
          </w:pPr>
        </w:pPrChange>
      </w:pPr>
      <w:bookmarkStart w:id="1686" w:name="_Toc444778730"/>
      <w:bookmarkEnd w:id="1686"/>
      <w:del w:id="1687" w:author="Megan Lagermeier" w:date="2018-12-24T11:04:00Z">
        <w:r w:rsidDel="00790E5C">
          <w:delText>Section</w:delText>
        </w:r>
        <w:bookmarkStart w:id="1688" w:name="_Toc533412879"/>
        <w:bookmarkStart w:id="1689" w:name="_Toc533412916"/>
        <w:bookmarkStart w:id="1690" w:name="_Toc533415742"/>
        <w:bookmarkStart w:id="1691" w:name="_Toc533673610"/>
        <w:bookmarkStart w:id="1692" w:name="_Toc533669967"/>
        <w:bookmarkEnd w:id="1688"/>
        <w:bookmarkEnd w:id="1689"/>
        <w:bookmarkEnd w:id="1690"/>
        <w:bookmarkEnd w:id="1691"/>
        <w:bookmarkEnd w:id="1692"/>
      </w:del>
    </w:p>
    <w:p w14:paraId="243D3485" w14:textId="3CD9C3D2" w:rsidR="00020D2D" w:rsidRPr="00F4173B" w:rsidDel="00790E5C" w:rsidRDefault="00020D2D">
      <w:pPr>
        <w:pStyle w:val="Heading4"/>
        <w:jc w:val="both"/>
        <w:rPr>
          <w:del w:id="1693" w:author="Megan Lagermeier" w:date="2018-12-24T11:04:00Z"/>
        </w:rPr>
      </w:pPr>
      <w:del w:id="1694" w:author="Megan Lagermeier" w:date="2018-12-24T11:04:00Z">
        <w:r w:rsidRPr="00F4173B" w:rsidDel="00790E5C">
          <w:delText xml:space="preserve">Change Description </w:delText>
        </w:r>
        <w:r w:rsidRPr="00A96A1F" w:rsidDel="00790E5C">
          <w:rPr>
            <w:b w:val="0"/>
          </w:rPr>
          <w:delText>– [Insert text]</w:delText>
        </w:r>
        <w:bookmarkStart w:id="1695" w:name="_Toc533412880"/>
        <w:bookmarkStart w:id="1696" w:name="_Toc533412917"/>
        <w:bookmarkStart w:id="1697" w:name="_Toc533415743"/>
        <w:bookmarkStart w:id="1698" w:name="_Toc533673611"/>
        <w:bookmarkStart w:id="1699" w:name="_Toc533669968"/>
        <w:bookmarkEnd w:id="1695"/>
        <w:bookmarkEnd w:id="1696"/>
        <w:bookmarkEnd w:id="1697"/>
        <w:bookmarkEnd w:id="1698"/>
        <w:bookmarkEnd w:id="1699"/>
      </w:del>
    </w:p>
    <w:p w14:paraId="2F148D6F" w14:textId="061E103A" w:rsidR="00CD6FA2" w:rsidRPr="003D32A3" w:rsidDel="00790E5C" w:rsidRDefault="00CD6FA2">
      <w:pPr>
        <w:spacing w:before="240" w:after="240" w:line="360" w:lineRule="auto"/>
        <w:ind w:left="907"/>
        <w:jc w:val="both"/>
        <w:rPr>
          <w:del w:id="1700" w:author="Megan Lagermeier" w:date="2018-12-24T11:04:00Z"/>
          <w:rFonts w:ascii="Trebuchet MS" w:hAnsi="Trebuchet MS"/>
          <w:b/>
          <w:bCs/>
        </w:rPr>
      </w:pPr>
      <w:del w:id="1701" w:author="Megan Lagermeier" w:date="2018-12-24T11:04:00Z">
        <w:r w:rsidRPr="003D32A3" w:rsidDel="00790E5C">
          <w:rPr>
            <w:rFonts w:ascii="Trebuchet MS" w:hAnsi="Trebuchet MS"/>
            <w:b/>
            <w:bCs/>
          </w:rPr>
          <w:delText xml:space="preserve">Change Details </w:delText>
        </w:r>
        <w:r w:rsidRPr="00DE51F4" w:rsidDel="00790E5C">
          <w:rPr>
            <w:rFonts w:ascii="Trebuchet MS" w:hAnsi="Trebuchet MS"/>
            <w:bCs/>
          </w:rPr>
          <w:delText xml:space="preserve">- </w:delText>
        </w:r>
        <w:r w:rsidRPr="003D32A3" w:rsidDel="00790E5C">
          <w:rPr>
            <w:rFonts w:ascii="Trebuchet MS" w:hAnsi="Trebuchet MS"/>
            <w:bCs/>
          </w:rPr>
          <w:delText>[Insert text]</w:delText>
        </w:r>
        <w:bookmarkStart w:id="1702" w:name="_Toc533412881"/>
        <w:bookmarkStart w:id="1703" w:name="_Toc533412918"/>
        <w:bookmarkStart w:id="1704" w:name="_Toc533415744"/>
        <w:bookmarkStart w:id="1705" w:name="_Toc533673612"/>
        <w:bookmarkStart w:id="1706" w:name="_Toc533669969"/>
        <w:bookmarkEnd w:id="1702"/>
        <w:bookmarkEnd w:id="1703"/>
        <w:bookmarkEnd w:id="1704"/>
        <w:bookmarkEnd w:id="1705"/>
        <w:bookmarkEnd w:id="1706"/>
      </w:del>
    </w:p>
    <w:p w14:paraId="6A7B8633" w14:textId="7D4ACFC0" w:rsidR="005E0D05" w:rsidRPr="009B207F" w:rsidDel="00790E5C" w:rsidRDefault="005E0D05">
      <w:pPr>
        <w:spacing w:before="240" w:after="240" w:line="360" w:lineRule="auto"/>
        <w:ind w:left="907"/>
        <w:jc w:val="both"/>
        <w:rPr>
          <w:del w:id="1707" w:author="Megan Lagermeier" w:date="2018-12-24T11:04:00Z"/>
          <w:rFonts w:ascii="Trebuchet MS" w:hAnsi="Trebuchet MS"/>
        </w:rPr>
      </w:pPr>
      <w:del w:id="1708" w:author="Megan Lagermeier" w:date="2018-12-24T11:04:00Z">
        <w:r w:rsidDel="00790E5C">
          <w:rPr>
            <w:rFonts w:ascii="Trebuchet MS" w:hAnsi="Trebuchet MS"/>
            <w:b/>
            <w:bCs/>
          </w:rPr>
          <w:delText>Change Impacts</w:delText>
        </w:r>
        <w:r w:rsidDel="00790E5C">
          <w:rPr>
            <w:rFonts w:ascii="Trebuchet MS" w:hAnsi="Trebuchet MS"/>
          </w:rPr>
          <w:delText xml:space="preserve"> </w:delText>
        </w:r>
        <w:r w:rsidRPr="000A2A03" w:rsidDel="00790E5C">
          <w:rPr>
            <w:rFonts w:ascii="Trebuchet MS" w:hAnsi="Trebuchet MS"/>
          </w:rPr>
          <w:delText xml:space="preserve">- </w:delText>
        </w:r>
        <w:r w:rsidRPr="009B207F" w:rsidDel="00790E5C">
          <w:rPr>
            <w:rFonts w:ascii="Trebuchet MS" w:hAnsi="Trebuchet MS"/>
          </w:rPr>
          <w:delText>[Insert text]</w:delText>
        </w:r>
        <w:bookmarkStart w:id="1709" w:name="_Toc533412882"/>
        <w:bookmarkStart w:id="1710" w:name="_Toc533412919"/>
        <w:bookmarkStart w:id="1711" w:name="_Toc533415745"/>
        <w:bookmarkStart w:id="1712" w:name="_Toc533673613"/>
        <w:bookmarkStart w:id="1713" w:name="_Toc533669970"/>
        <w:bookmarkEnd w:id="1709"/>
        <w:bookmarkEnd w:id="1710"/>
        <w:bookmarkEnd w:id="1711"/>
        <w:bookmarkEnd w:id="1712"/>
        <w:bookmarkEnd w:id="1713"/>
      </w:del>
    </w:p>
    <w:p w14:paraId="1FD84339" w14:textId="46C45376" w:rsidR="008A6535" w:rsidDel="00790E5C" w:rsidRDefault="00020D2D">
      <w:pPr>
        <w:spacing w:before="240" w:after="240" w:line="360" w:lineRule="auto"/>
        <w:ind w:left="907"/>
        <w:jc w:val="both"/>
        <w:rPr>
          <w:del w:id="1714" w:author="Megan Lagermeier" w:date="2018-12-24T11:04:00Z"/>
          <w:rFonts w:ascii="Trebuchet MS" w:hAnsi="Trebuchet MS"/>
          <w:b/>
          <w:bCs/>
        </w:rPr>
      </w:pPr>
      <w:del w:id="1715" w:author="Megan Lagermeier" w:date="2018-12-24T11:04:00Z">
        <w:r w:rsidRPr="00DE51F4" w:rsidDel="00790E5C">
          <w:rPr>
            <w:rFonts w:ascii="Trebuchet MS" w:hAnsi="Trebuchet MS"/>
            <w:b/>
            <w:bCs/>
          </w:rPr>
          <w:delText xml:space="preserve">Change Configuration </w:delText>
        </w:r>
        <w:r w:rsidRPr="00DE51F4" w:rsidDel="00790E5C">
          <w:rPr>
            <w:rFonts w:ascii="Trebuchet MS" w:hAnsi="Trebuchet MS"/>
            <w:bCs/>
          </w:rPr>
          <w:delText xml:space="preserve">– </w:delText>
        </w:r>
        <w:r w:rsidR="00B93B98" w:rsidRPr="00DE51F4" w:rsidDel="00790E5C">
          <w:rPr>
            <w:rFonts w:ascii="Trebuchet MS" w:hAnsi="Trebuchet MS"/>
            <w:bCs/>
          </w:rPr>
          <w:delText>This change is not configurable.</w:delText>
        </w:r>
        <w:r w:rsidR="00B93B98" w:rsidRPr="00DE51F4" w:rsidDel="00790E5C">
          <w:rPr>
            <w:rFonts w:ascii="Trebuchet MS" w:hAnsi="Trebuchet MS"/>
            <w:b/>
            <w:bCs/>
          </w:rPr>
          <w:delText xml:space="preserve">  </w:delText>
        </w:r>
        <w:bookmarkStart w:id="1716" w:name="_Toc412447072"/>
        <w:bookmarkStart w:id="1717" w:name="_Toc412447073"/>
        <w:bookmarkStart w:id="1718" w:name="_Toc412447074"/>
        <w:bookmarkStart w:id="1719" w:name="_Toc412447075"/>
        <w:bookmarkStart w:id="1720" w:name="_Toc412447076"/>
        <w:bookmarkStart w:id="1721" w:name="_Toc412447081"/>
        <w:bookmarkStart w:id="1722" w:name="_Toc412447082"/>
        <w:bookmarkStart w:id="1723" w:name="_Toc412447083"/>
        <w:bookmarkStart w:id="1724" w:name="_Toc412447084"/>
        <w:bookmarkStart w:id="1725" w:name="_Toc533412883"/>
        <w:bookmarkStart w:id="1726" w:name="_Toc533412920"/>
        <w:bookmarkStart w:id="1727" w:name="_Toc533415746"/>
        <w:bookmarkStart w:id="1728" w:name="_Toc533673614"/>
        <w:bookmarkStart w:id="1729" w:name="_Toc533669971"/>
        <w:bookmarkEnd w:id="1716"/>
        <w:bookmarkEnd w:id="1717"/>
        <w:bookmarkEnd w:id="1718"/>
        <w:bookmarkEnd w:id="1719"/>
        <w:bookmarkEnd w:id="1720"/>
        <w:bookmarkEnd w:id="1721"/>
        <w:bookmarkEnd w:id="1722"/>
        <w:bookmarkEnd w:id="1723"/>
        <w:bookmarkEnd w:id="1724"/>
        <w:bookmarkEnd w:id="1725"/>
        <w:bookmarkEnd w:id="1726"/>
        <w:bookmarkEnd w:id="1727"/>
        <w:bookmarkEnd w:id="1728"/>
        <w:bookmarkEnd w:id="1729"/>
      </w:del>
    </w:p>
    <w:p w14:paraId="15719369" w14:textId="1C5CEAD7" w:rsidR="00190505" w:rsidRPr="0079415C" w:rsidDel="00790E5C" w:rsidRDefault="00190505">
      <w:pPr>
        <w:spacing w:before="240" w:after="240" w:line="360" w:lineRule="auto"/>
        <w:ind w:left="907"/>
        <w:jc w:val="both"/>
        <w:rPr>
          <w:del w:id="1730" w:author="Megan Lagermeier" w:date="2018-12-24T11:04:00Z"/>
          <w:rFonts w:ascii="Trebuchet MS" w:hAnsi="Trebuchet MS"/>
        </w:rPr>
      </w:pPr>
      <w:bookmarkStart w:id="1731" w:name="_Toc533412884"/>
      <w:bookmarkStart w:id="1732" w:name="_Toc533412921"/>
      <w:bookmarkStart w:id="1733" w:name="_Toc533415747"/>
      <w:bookmarkStart w:id="1734" w:name="_Toc533673615"/>
      <w:bookmarkStart w:id="1735" w:name="_Toc533669972"/>
      <w:bookmarkEnd w:id="1731"/>
      <w:bookmarkEnd w:id="1732"/>
      <w:bookmarkEnd w:id="1733"/>
      <w:bookmarkEnd w:id="1734"/>
      <w:bookmarkEnd w:id="1735"/>
    </w:p>
    <w:p w14:paraId="46979C60" w14:textId="77777777" w:rsidR="001D46AE" w:rsidRPr="00FC681A" w:rsidRDefault="001D46AE">
      <w:pPr>
        <w:pStyle w:val="Heading2"/>
        <w:jc w:val="both"/>
        <w:rPr>
          <w:rFonts w:eastAsiaTheme="minorHAnsi"/>
        </w:rPr>
        <w:pPrChange w:id="1736" w:author="Megan Lagermeier" w:date="2018-12-24T11:05:00Z">
          <w:pPr>
            <w:pStyle w:val="Heading2"/>
          </w:pPr>
        </w:pPrChange>
      </w:pPr>
      <w:bookmarkStart w:id="1737" w:name="_Toc440877186"/>
      <w:bookmarkStart w:id="1738" w:name="_Toc440877781"/>
      <w:bookmarkStart w:id="1739" w:name="_Toc441070464"/>
      <w:bookmarkStart w:id="1740" w:name="_Toc440877187"/>
      <w:bookmarkStart w:id="1741" w:name="_Toc440877782"/>
      <w:bookmarkStart w:id="1742" w:name="_Toc441070465"/>
      <w:bookmarkStart w:id="1743" w:name="_Toc440877188"/>
      <w:bookmarkStart w:id="1744" w:name="_Toc440877783"/>
      <w:bookmarkStart w:id="1745" w:name="_Toc441070466"/>
      <w:bookmarkStart w:id="1746" w:name="_Toc440877189"/>
      <w:bookmarkStart w:id="1747" w:name="_Toc440877784"/>
      <w:bookmarkStart w:id="1748" w:name="_Toc441070467"/>
      <w:bookmarkStart w:id="1749" w:name="_Toc440877190"/>
      <w:bookmarkStart w:id="1750" w:name="_Toc440877785"/>
      <w:bookmarkStart w:id="1751" w:name="_Toc441070468"/>
      <w:bookmarkStart w:id="1752" w:name="_Toc440877191"/>
      <w:bookmarkStart w:id="1753" w:name="_Toc440877786"/>
      <w:bookmarkStart w:id="1754" w:name="_Toc441070469"/>
      <w:bookmarkStart w:id="1755" w:name="_Toc440877192"/>
      <w:bookmarkStart w:id="1756" w:name="_Toc440877787"/>
      <w:bookmarkStart w:id="1757" w:name="_Toc441070470"/>
      <w:bookmarkStart w:id="1758" w:name="_Toc440877193"/>
      <w:bookmarkStart w:id="1759" w:name="_Toc440877788"/>
      <w:bookmarkStart w:id="1760" w:name="_Toc441070471"/>
      <w:bookmarkStart w:id="1761" w:name="_Toc440877194"/>
      <w:bookmarkStart w:id="1762" w:name="_Toc440877789"/>
      <w:bookmarkStart w:id="1763" w:name="_Toc441070472"/>
      <w:bookmarkStart w:id="1764" w:name="_Toc440877195"/>
      <w:bookmarkStart w:id="1765" w:name="_Toc440877790"/>
      <w:bookmarkStart w:id="1766" w:name="_Toc441070473"/>
      <w:bookmarkStart w:id="1767" w:name="_Toc440877196"/>
      <w:bookmarkStart w:id="1768" w:name="_Toc440877791"/>
      <w:bookmarkStart w:id="1769" w:name="_Toc441070474"/>
      <w:bookmarkStart w:id="1770" w:name="_Toc440877197"/>
      <w:bookmarkStart w:id="1771" w:name="_Toc440877792"/>
      <w:bookmarkStart w:id="1772" w:name="_Toc441070475"/>
      <w:bookmarkStart w:id="1773" w:name="_Toc440877198"/>
      <w:bookmarkStart w:id="1774" w:name="_Toc440877793"/>
      <w:bookmarkStart w:id="1775" w:name="_Toc441070476"/>
      <w:bookmarkStart w:id="1776" w:name="_Toc440877199"/>
      <w:bookmarkStart w:id="1777" w:name="_Toc440877794"/>
      <w:bookmarkStart w:id="1778" w:name="_Toc441070477"/>
      <w:bookmarkStart w:id="1779" w:name="_Toc412447089"/>
      <w:bookmarkStart w:id="1780" w:name="_Toc412447090"/>
      <w:bookmarkStart w:id="1781" w:name="_Toc412447091"/>
      <w:bookmarkStart w:id="1782" w:name="_Toc412447092"/>
      <w:bookmarkStart w:id="1783" w:name="_Toc533669973"/>
      <w:bookmarkEnd w:id="1737"/>
      <w:bookmarkEnd w:id="1738"/>
      <w:bookmarkEnd w:id="1739"/>
      <w:bookmarkEnd w:id="1740"/>
      <w:bookmarkEnd w:id="1741"/>
      <w:bookmarkEnd w:id="1742"/>
      <w:bookmarkEnd w:id="1743"/>
      <w:bookmarkEnd w:id="1744"/>
      <w:bookmarkEnd w:id="1745"/>
      <w:bookmarkEnd w:id="1746"/>
      <w:bookmarkEnd w:id="1747"/>
      <w:bookmarkEnd w:id="1748"/>
      <w:bookmarkEnd w:id="1749"/>
      <w:bookmarkEnd w:id="1750"/>
      <w:bookmarkEnd w:id="1751"/>
      <w:bookmarkEnd w:id="1752"/>
      <w:bookmarkEnd w:id="1753"/>
      <w:bookmarkEnd w:id="1754"/>
      <w:bookmarkEnd w:id="1755"/>
      <w:bookmarkEnd w:id="1756"/>
      <w:bookmarkEnd w:id="1757"/>
      <w:bookmarkEnd w:id="1758"/>
      <w:bookmarkEnd w:id="1759"/>
      <w:bookmarkEnd w:id="1760"/>
      <w:bookmarkEnd w:id="1761"/>
      <w:bookmarkEnd w:id="1762"/>
      <w:bookmarkEnd w:id="1763"/>
      <w:bookmarkEnd w:id="1764"/>
      <w:bookmarkEnd w:id="1765"/>
      <w:bookmarkEnd w:id="1766"/>
      <w:bookmarkEnd w:id="1767"/>
      <w:bookmarkEnd w:id="1768"/>
      <w:bookmarkEnd w:id="1769"/>
      <w:bookmarkEnd w:id="1770"/>
      <w:bookmarkEnd w:id="1771"/>
      <w:bookmarkEnd w:id="1772"/>
      <w:bookmarkEnd w:id="1773"/>
      <w:bookmarkEnd w:id="1774"/>
      <w:bookmarkEnd w:id="1775"/>
      <w:bookmarkEnd w:id="1776"/>
      <w:bookmarkEnd w:id="1777"/>
      <w:bookmarkEnd w:id="1778"/>
      <w:bookmarkEnd w:id="1779"/>
      <w:bookmarkEnd w:id="1780"/>
      <w:bookmarkEnd w:id="1781"/>
      <w:bookmarkEnd w:id="1782"/>
      <w:r>
        <w:rPr>
          <w:rFonts w:eastAsiaTheme="minorHAnsi"/>
        </w:rPr>
        <w:t>Framework Changes</w:t>
      </w:r>
      <w:bookmarkEnd w:id="1783"/>
    </w:p>
    <w:p w14:paraId="4156F155" w14:textId="69E5CDA9" w:rsidR="001D46AE" w:rsidDel="00790E5C" w:rsidRDefault="00790E5C">
      <w:pPr>
        <w:spacing w:after="240" w:line="360" w:lineRule="auto"/>
        <w:jc w:val="both"/>
        <w:rPr>
          <w:del w:id="1784" w:author="Megan Lagermeier" w:date="2018-12-24T11:04:00Z"/>
          <w:rFonts w:ascii="Trebuchet MS" w:hAnsi="Trebuchet MS"/>
        </w:rPr>
      </w:pPr>
      <w:ins w:id="1785" w:author="Megan Lagermeier" w:date="2018-12-24T11:04:00Z">
        <w:r>
          <w:rPr>
            <w:rFonts w:ascii="Trebuchet MS" w:hAnsi="Trebuchet MS"/>
          </w:rPr>
          <w:t>There are no changes in this Release.</w:t>
        </w:r>
      </w:ins>
      <w:del w:id="1786" w:author="Megan Lagermeier" w:date="2018-12-24T11:04:00Z">
        <w:r w:rsidR="00C53D94" w:rsidRPr="00782C53" w:rsidDel="00790E5C">
          <w:rPr>
            <w:rFonts w:ascii="Trebuchet MS" w:hAnsi="Trebuchet MS"/>
          </w:rPr>
          <w:delText xml:space="preserve">The following framework changes </w:delText>
        </w:r>
        <w:r w:rsidR="00782C53" w:rsidRPr="00782C53" w:rsidDel="00790E5C">
          <w:rPr>
            <w:rFonts w:ascii="Trebuchet MS" w:hAnsi="Trebuchet MS"/>
          </w:rPr>
          <w:delText xml:space="preserve">have been included </w:delText>
        </w:r>
        <w:r w:rsidR="00782C53" w:rsidRPr="00A96A1F" w:rsidDel="00790E5C">
          <w:rPr>
            <w:rFonts w:ascii="Trebuchet MS" w:hAnsi="Trebuchet MS"/>
          </w:rPr>
          <w:delText xml:space="preserve">in </w:delText>
        </w:r>
        <w:r w:rsidR="00C53D94" w:rsidRPr="00782C53" w:rsidDel="00790E5C">
          <w:rPr>
            <w:rFonts w:ascii="Trebuchet MS" w:hAnsi="Trebuchet MS"/>
          </w:rPr>
          <w:delText>the OATI “Base” system.</w:delText>
        </w:r>
        <w:r w:rsidR="00C53D94" w:rsidDel="00790E5C">
          <w:rPr>
            <w:rFonts w:ascii="Trebuchet MS" w:hAnsi="Trebuchet MS"/>
          </w:rPr>
          <w:delText xml:space="preserve">  </w:delText>
        </w:r>
        <w:r w:rsidR="00C53D94" w:rsidRPr="009B207F" w:rsidDel="00790E5C">
          <w:rPr>
            <w:rFonts w:ascii="Trebuchet MS" w:hAnsi="Trebuchet MS"/>
          </w:rPr>
          <w:delText xml:space="preserve">These items are available to OATI Customers </w:delText>
        </w:r>
        <w:r w:rsidR="00A458C4" w:rsidDel="00790E5C">
          <w:rPr>
            <w:rFonts w:ascii="Trebuchet MS" w:hAnsi="Trebuchet MS"/>
          </w:rPr>
          <w:delText>that</w:delText>
        </w:r>
        <w:r w:rsidR="00A458C4" w:rsidRPr="009B207F" w:rsidDel="00790E5C">
          <w:rPr>
            <w:rFonts w:ascii="Trebuchet MS" w:hAnsi="Trebuchet MS"/>
          </w:rPr>
          <w:delText xml:space="preserve"> </w:delText>
        </w:r>
        <w:r w:rsidR="00C53D94" w:rsidRPr="009B207F" w:rsidDel="00790E5C">
          <w:rPr>
            <w:rFonts w:ascii="Trebuchet MS" w:hAnsi="Trebuchet MS"/>
          </w:rPr>
          <w:delText xml:space="preserve">subscribe to OATI Service, or </w:delText>
        </w:r>
        <w:r w:rsidR="00A458C4" w:rsidDel="00790E5C">
          <w:rPr>
            <w:rFonts w:ascii="Trebuchet MS" w:hAnsi="Trebuchet MS"/>
          </w:rPr>
          <w:delText>that</w:delText>
        </w:r>
        <w:r w:rsidR="00A458C4" w:rsidRPr="009B207F" w:rsidDel="00790E5C">
          <w:rPr>
            <w:rFonts w:ascii="Trebuchet MS" w:hAnsi="Trebuchet MS"/>
          </w:rPr>
          <w:delText xml:space="preserve"> </w:delText>
        </w:r>
        <w:r w:rsidR="00C53D94" w:rsidRPr="009B207F" w:rsidDel="00790E5C">
          <w:rPr>
            <w:rFonts w:ascii="Trebuchet MS" w:hAnsi="Trebuchet MS"/>
          </w:rPr>
          <w:delText>have purchased a Premium Maintenance Agreement for their OATI Software License.</w:delText>
        </w:r>
      </w:del>
      <w:r w:rsidR="00C53D94" w:rsidRPr="009B207F">
        <w:rPr>
          <w:rFonts w:ascii="Trebuchet MS" w:hAnsi="Trebuchet MS"/>
        </w:rPr>
        <w:t xml:space="preserve"> </w:t>
      </w:r>
    </w:p>
    <w:p w14:paraId="3F751748" w14:textId="203B6D59" w:rsidR="006D5D83" w:rsidRPr="00F4173B" w:rsidDel="00790E5C" w:rsidRDefault="001553B7">
      <w:pPr>
        <w:spacing w:after="240" w:line="360" w:lineRule="auto"/>
        <w:jc w:val="both"/>
        <w:rPr>
          <w:del w:id="1787" w:author="Megan Lagermeier" w:date="2018-12-24T11:04:00Z"/>
          <w:rFonts w:ascii="Trebuchet MS" w:hAnsi="Trebuchet MS"/>
          <w:i/>
          <w:color w:val="808080" w:themeColor="background1" w:themeShade="80"/>
        </w:rPr>
      </w:pPr>
      <w:del w:id="1788" w:author="Megan Lagermeier" w:date="2018-12-24T11:04:00Z">
        <w:r w:rsidDel="00790E5C">
          <w:rPr>
            <w:rFonts w:ascii="Trebuchet MS" w:hAnsi="Trebuchet MS"/>
            <w:i/>
            <w:color w:val="808080" w:themeColor="background1" w:themeShade="80"/>
          </w:rPr>
          <w:delText>[</w:delText>
        </w:r>
        <w:r w:rsidR="000C22C0" w:rsidDel="00790E5C">
          <w:rPr>
            <w:rFonts w:ascii="Trebuchet MS" w:hAnsi="Trebuchet MS"/>
            <w:i/>
            <w:color w:val="808080" w:themeColor="background1" w:themeShade="80"/>
          </w:rPr>
          <w:delText>This section</w:delText>
        </w:r>
        <w:r w:rsidR="006D5D83" w:rsidRPr="00F4173B" w:rsidDel="00790E5C">
          <w:rPr>
            <w:rFonts w:ascii="Trebuchet MS" w:hAnsi="Trebuchet MS"/>
            <w:i/>
            <w:color w:val="808080" w:themeColor="background1" w:themeShade="80"/>
          </w:rPr>
          <w:delText xml:space="preserve"> </w:delText>
        </w:r>
        <w:r w:rsidDel="00790E5C">
          <w:rPr>
            <w:rFonts w:ascii="Trebuchet MS" w:hAnsi="Trebuchet MS"/>
            <w:i/>
            <w:color w:val="808080" w:themeColor="background1" w:themeShade="80"/>
          </w:rPr>
          <w:delText xml:space="preserve">needs to </w:delText>
        </w:r>
        <w:r w:rsidR="006D5D83" w:rsidRPr="00F4173B" w:rsidDel="00790E5C">
          <w:rPr>
            <w:rFonts w:ascii="Trebuchet MS" w:hAnsi="Trebuchet MS"/>
            <w:i/>
            <w:color w:val="808080" w:themeColor="background1" w:themeShade="80"/>
          </w:rPr>
          <w:delText>include the framework version required for the product release.</w:delText>
        </w:r>
        <w:r w:rsidDel="00790E5C">
          <w:rPr>
            <w:rFonts w:ascii="Trebuchet MS" w:hAnsi="Trebuchet MS"/>
            <w:i/>
            <w:color w:val="808080" w:themeColor="background1" w:themeShade="80"/>
          </w:rPr>
          <w:delText>]</w:delText>
        </w:r>
      </w:del>
    </w:p>
    <w:p w14:paraId="0A0AF0FD" w14:textId="22DEAECC" w:rsidR="00954ABF" w:rsidDel="00790E5C" w:rsidRDefault="00954ABF">
      <w:pPr>
        <w:pStyle w:val="Heading3"/>
        <w:jc w:val="both"/>
        <w:rPr>
          <w:del w:id="1789" w:author="Megan Lagermeier" w:date="2018-12-24T11:04:00Z"/>
        </w:rPr>
        <w:pPrChange w:id="1790" w:author="Megan Lagermeier" w:date="2018-12-24T11:05:00Z">
          <w:pPr>
            <w:pStyle w:val="Heading3"/>
          </w:pPr>
        </w:pPrChange>
      </w:pPr>
      <w:del w:id="1791" w:author="Megan Lagermeier" w:date="2018-12-24T11:04:00Z">
        <w:r w:rsidDel="00790E5C">
          <w:delText>Section</w:delText>
        </w:r>
      </w:del>
    </w:p>
    <w:p w14:paraId="60CBC67E" w14:textId="62C33CD3" w:rsidR="00020D2D" w:rsidRPr="00702ABB" w:rsidDel="00790E5C" w:rsidRDefault="00020D2D">
      <w:pPr>
        <w:pStyle w:val="Heading4"/>
        <w:jc w:val="both"/>
        <w:rPr>
          <w:del w:id="1792" w:author="Megan Lagermeier" w:date="2018-12-24T11:04:00Z"/>
        </w:rPr>
      </w:pPr>
      <w:del w:id="1793" w:author="Megan Lagermeier" w:date="2018-12-24T11:04:00Z">
        <w:r w:rsidRPr="00F4173B" w:rsidDel="00790E5C">
          <w:delText xml:space="preserve">Change Description </w:delText>
        </w:r>
        <w:r w:rsidRPr="00A96A1F" w:rsidDel="00790E5C">
          <w:rPr>
            <w:b w:val="0"/>
          </w:rPr>
          <w:delText>– [Insert text]</w:delText>
        </w:r>
      </w:del>
    </w:p>
    <w:p w14:paraId="131F45F7" w14:textId="2BB561DF" w:rsidR="00CD6FA2" w:rsidRPr="003D32A3" w:rsidDel="00790E5C" w:rsidRDefault="00CD6FA2">
      <w:pPr>
        <w:spacing w:before="240" w:after="240" w:line="360" w:lineRule="auto"/>
        <w:ind w:left="907"/>
        <w:jc w:val="both"/>
        <w:rPr>
          <w:del w:id="1794" w:author="Megan Lagermeier" w:date="2018-12-24T11:04:00Z"/>
          <w:rFonts w:ascii="Trebuchet MS" w:hAnsi="Trebuchet MS"/>
          <w:b/>
          <w:bCs/>
        </w:rPr>
      </w:pPr>
      <w:del w:id="1795" w:author="Megan Lagermeier" w:date="2018-12-24T11:04:00Z">
        <w:r w:rsidRPr="003D32A3" w:rsidDel="00790E5C">
          <w:rPr>
            <w:rFonts w:ascii="Trebuchet MS" w:hAnsi="Trebuchet MS"/>
            <w:b/>
            <w:bCs/>
          </w:rPr>
          <w:delText xml:space="preserve">Change Details </w:delText>
        </w:r>
        <w:r w:rsidRPr="00DE51F4" w:rsidDel="00790E5C">
          <w:rPr>
            <w:rFonts w:ascii="Trebuchet MS" w:hAnsi="Trebuchet MS"/>
            <w:bCs/>
          </w:rPr>
          <w:delText xml:space="preserve">- </w:delText>
        </w:r>
        <w:r w:rsidRPr="003D32A3" w:rsidDel="00790E5C">
          <w:rPr>
            <w:rFonts w:ascii="Trebuchet MS" w:hAnsi="Trebuchet MS"/>
            <w:bCs/>
          </w:rPr>
          <w:delText>[Insert text]</w:delText>
        </w:r>
      </w:del>
    </w:p>
    <w:p w14:paraId="2FC9C3E1" w14:textId="01716111" w:rsidR="005E0D05" w:rsidRPr="009B207F" w:rsidDel="00790E5C" w:rsidRDefault="005E0D05">
      <w:pPr>
        <w:spacing w:before="240" w:after="240" w:line="360" w:lineRule="auto"/>
        <w:ind w:left="907"/>
        <w:jc w:val="both"/>
        <w:rPr>
          <w:del w:id="1796" w:author="Megan Lagermeier" w:date="2018-12-24T11:04:00Z"/>
          <w:rFonts w:ascii="Trebuchet MS" w:hAnsi="Trebuchet MS"/>
        </w:rPr>
      </w:pPr>
      <w:del w:id="1797" w:author="Megan Lagermeier" w:date="2018-12-24T11:04:00Z">
        <w:r w:rsidDel="00790E5C">
          <w:rPr>
            <w:rFonts w:ascii="Trebuchet MS" w:hAnsi="Trebuchet MS"/>
            <w:b/>
            <w:bCs/>
          </w:rPr>
          <w:delText>Change Impacts</w:delText>
        </w:r>
        <w:r w:rsidDel="00790E5C">
          <w:rPr>
            <w:rFonts w:ascii="Trebuchet MS" w:hAnsi="Trebuchet MS"/>
          </w:rPr>
          <w:delText xml:space="preserve"> </w:delText>
        </w:r>
        <w:r w:rsidRPr="000A2A03" w:rsidDel="00790E5C">
          <w:rPr>
            <w:rFonts w:ascii="Trebuchet MS" w:hAnsi="Trebuchet MS"/>
          </w:rPr>
          <w:delText xml:space="preserve">- </w:delText>
        </w:r>
        <w:r w:rsidRPr="009B207F" w:rsidDel="00790E5C">
          <w:rPr>
            <w:rFonts w:ascii="Trebuchet MS" w:hAnsi="Trebuchet MS"/>
          </w:rPr>
          <w:delText>[Insert text]</w:delText>
        </w:r>
      </w:del>
    </w:p>
    <w:p w14:paraId="6A6C6B92" w14:textId="13A6C64D" w:rsidR="00020D2D" w:rsidDel="00790E5C" w:rsidRDefault="00020D2D">
      <w:pPr>
        <w:spacing w:before="240" w:after="240" w:line="360" w:lineRule="auto"/>
        <w:ind w:left="907"/>
        <w:jc w:val="both"/>
        <w:rPr>
          <w:del w:id="1798" w:author="Megan Lagermeier" w:date="2018-12-24T11:04:00Z"/>
          <w:rFonts w:ascii="Trebuchet MS" w:hAnsi="Trebuchet MS"/>
          <w:b/>
          <w:bCs/>
        </w:rPr>
      </w:pPr>
      <w:del w:id="1799" w:author="Megan Lagermeier" w:date="2018-12-24T11:04:00Z">
        <w:r w:rsidRPr="00DE51F4" w:rsidDel="00790E5C">
          <w:rPr>
            <w:rFonts w:ascii="Trebuchet MS" w:hAnsi="Trebuchet MS"/>
            <w:b/>
            <w:bCs/>
          </w:rPr>
          <w:delText xml:space="preserve">Change Configuration </w:delText>
        </w:r>
        <w:r w:rsidRPr="00DE51F4" w:rsidDel="00790E5C">
          <w:rPr>
            <w:rFonts w:ascii="Trebuchet MS" w:hAnsi="Trebuchet MS"/>
            <w:bCs/>
          </w:rPr>
          <w:delText xml:space="preserve">– </w:delText>
        </w:r>
        <w:r w:rsidR="00B93B98" w:rsidRPr="00DE51F4" w:rsidDel="00790E5C">
          <w:rPr>
            <w:rFonts w:ascii="Trebuchet MS" w:hAnsi="Trebuchet MS"/>
            <w:bCs/>
          </w:rPr>
          <w:delText>This change is not configurable.</w:delText>
        </w:r>
        <w:r w:rsidR="00B93B98" w:rsidRPr="00DE51F4" w:rsidDel="00790E5C">
          <w:rPr>
            <w:rFonts w:ascii="Trebuchet MS" w:hAnsi="Trebuchet MS"/>
            <w:b/>
            <w:bCs/>
          </w:rPr>
          <w:delText xml:space="preserve">  </w:delText>
        </w:r>
      </w:del>
    </w:p>
    <w:p w14:paraId="622584D3" w14:textId="0012351E" w:rsidR="00190505" w:rsidRPr="0079415C" w:rsidDel="00790E5C" w:rsidRDefault="00190505">
      <w:pPr>
        <w:spacing w:before="240" w:after="240" w:line="360" w:lineRule="auto"/>
        <w:ind w:left="907"/>
        <w:jc w:val="both"/>
        <w:rPr>
          <w:del w:id="1800" w:author="Megan Lagermeier" w:date="2018-12-24T11:04:00Z"/>
          <w:rFonts w:ascii="Trebuchet MS" w:hAnsi="Trebuchet MS"/>
        </w:rPr>
      </w:pPr>
    </w:p>
    <w:p w14:paraId="5C67C243" w14:textId="558C7BC4" w:rsidR="00954ABF" w:rsidDel="00790E5C" w:rsidRDefault="00954ABF">
      <w:pPr>
        <w:pStyle w:val="Heading3"/>
        <w:jc w:val="both"/>
        <w:rPr>
          <w:del w:id="1801" w:author="Megan Lagermeier" w:date="2018-12-24T11:04:00Z"/>
        </w:rPr>
        <w:pPrChange w:id="1802" w:author="Megan Lagermeier" w:date="2018-12-24T11:05:00Z">
          <w:pPr>
            <w:pStyle w:val="Heading3"/>
          </w:pPr>
        </w:pPrChange>
      </w:pPr>
      <w:del w:id="1803" w:author="Megan Lagermeier" w:date="2018-12-24T11:04:00Z">
        <w:r w:rsidDel="00790E5C">
          <w:delText>Section</w:delText>
        </w:r>
      </w:del>
    </w:p>
    <w:p w14:paraId="139478B5" w14:textId="159F7CA5" w:rsidR="00020D2D" w:rsidRPr="00BF6AB2" w:rsidDel="00790E5C" w:rsidRDefault="00020D2D">
      <w:pPr>
        <w:pStyle w:val="Heading4"/>
        <w:jc w:val="both"/>
        <w:rPr>
          <w:del w:id="1804" w:author="Megan Lagermeier" w:date="2018-12-24T11:04:00Z"/>
        </w:rPr>
      </w:pPr>
      <w:del w:id="1805" w:author="Megan Lagermeier" w:date="2018-12-24T11:04:00Z">
        <w:r w:rsidRPr="00BF6AB2" w:rsidDel="00790E5C">
          <w:delText xml:space="preserve">Change Description </w:delText>
        </w:r>
        <w:r w:rsidRPr="00A96A1F" w:rsidDel="00790E5C">
          <w:rPr>
            <w:b w:val="0"/>
          </w:rPr>
          <w:delText>– [Insert text]</w:delText>
        </w:r>
      </w:del>
    </w:p>
    <w:p w14:paraId="63C24010" w14:textId="1A149249" w:rsidR="00CD6FA2" w:rsidRPr="003D32A3" w:rsidDel="00790E5C" w:rsidRDefault="00CD6FA2">
      <w:pPr>
        <w:spacing w:before="240" w:after="240" w:line="360" w:lineRule="auto"/>
        <w:ind w:left="907"/>
        <w:jc w:val="both"/>
        <w:rPr>
          <w:del w:id="1806" w:author="Megan Lagermeier" w:date="2018-12-24T11:04:00Z"/>
          <w:rFonts w:ascii="Trebuchet MS" w:hAnsi="Trebuchet MS"/>
          <w:b/>
          <w:bCs/>
        </w:rPr>
      </w:pPr>
      <w:del w:id="1807" w:author="Megan Lagermeier" w:date="2018-12-24T11:04:00Z">
        <w:r w:rsidRPr="003D32A3" w:rsidDel="00790E5C">
          <w:rPr>
            <w:rFonts w:ascii="Trebuchet MS" w:hAnsi="Trebuchet MS"/>
            <w:b/>
            <w:bCs/>
          </w:rPr>
          <w:delText xml:space="preserve">Change Details </w:delText>
        </w:r>
        <w:r w:rsidRPr="00DE51F4" w:rsidDel="00790E5C">
          <w:rPr>
            <w:rFonts w:ascii="Trebuchet MS" w:hAnsi="Trebuchet MS"/>
            <w:bCs/>
          </w:rPr>
          <w:delText xml:space="preserve">- </w:delText>
        </w:r>
        <w:r w:rsidRPr="003D32A3" w:rsidDel="00790E5C">
          <w:rPr>
            <w:rFonts w:ascii="Trebuchet MS" w:hAnsi="Trebuchet MS"/>
            <w:bCs/>
          </w:rPr>
          <w:delText>[Insert text]</w:delText>
        </w:r>
      </w:del>
    </w:p>
    <w:p w14:paraId="7917EA46" w14:textId="2913CE57" w:rsidR="005E0D05" w:rsidRPr="009B207F" w:rsidDel="00790E5C" w:rsidRDefault="005E0D05">
      <w:pPr>
        <w:spacing w:before="240" w:after="240" w:line="360" w:lineRule="auto"/>
        <w:ind w:left="907"/>
        <w:jc w:val="both"/>
        <w:rPr>
          <w:del w:id="1808" w:author="Megan Lagermeier" w:date="2018-12-24T11:04:00Z"/>
          <w:rFonts w:ascii="Trebuchet MS" w:hAnsi="Trebuchet MS"/>
        </w:rPr>
      </w:pPr>
      <w:del w:id="1809" w:author="Megan Lagermeier" w:date="2018-12-24T11:04:00Z">
        <w:r w:rsidDel="00790E5C">
          <w:rPr>
            <w:rFonts w:ascii="Trebuchet MS" w:hAnsi="Trebuchet MS"/>
            <w:b/>
            <w:bCs/>
          </w:rPr>
          <w:delText>Change Impacts</w:delText>
        </w:r>
        <w:r w:rsidDel="00790E5C">
          <w:rPr>
            <w:rFonts w:ascii="Trebuchet MS" w:hAnsi="Trebuchet MS"/>
          </w:rPr>
          <w:delText xml:space="preserve"> </w:delText>
        </w:r>
        <w:r w:rsidRPr="000A2A03" w:rsidDel="00790E5C">
          <w:rPr>
            <w:rFonts w:ascii="Trebuchet MS" w:hAnsi="Trebuchet MS"/>
          </w:rPr>
          <w:delText xml:space="preserve">- </w:delText>
        </w:r>
        <w:r w:rsidRPr="009B207F" w:rsidDel="00790E5C">
          <w:rPr>
            <w:rFonts w:ascii="Trebuchet MS" w:hAnsi="Trebuchet MS"/>
          </w:rPr>
          <w:delText>[Insert text]</w:delText>
        </w:r>
      </w:del>
    </w:p>
    <w:p w14:paraId="258384E1" w14:textId="4F59914A" w:rsidR="00020D2D" w:rsidDel="00790E5C" w:rsidRDefault="00020D2D">
      <w:pPr>
        <w:spacing w:before="240" w:after="240" w:line="360" w:lineRule="auto"/>
        <w:ind w:left="907"/>
        <w:jc w:val="both"/>
        <w:rPr>
          <w:del w:id="1810" w:author="Megan Lagermeier" w:date="2018-12-24T11:04:00Z"/>
          <w:rFonts w:ascii="Trebuchet MS" w:hAnsi="Trebuchet MS"/>
          <w:bCs/>
        </w:rPr>
      </w:pPr>
      <w:del w:id="1811" w:author="Megan Lagermeier" w:date="2018-12-24T11:04:00Z">
        <w:r w:rsidRPr="00DE51F4" w:rsidDel="00790E5C">
          <w:rPr>
            <w:rFonts w:ascii="Trebuchet MS" w:hAnsi="Trebuchet MS"/>
            <w:b/>
            <w:bCs/>
          </w:rPr>
          <w:delText>Change Configuration</w:delText>
        </w:r>
        <w:r w:rsidRPr="00DE51F4" w:rsidDel="00790E5C">
          <w:rPr>
            <w:rFonts w:ascii="Trebuchet MS" w:hAnsi="Trebuchet MS"/>
            <w:bCs/>
          </w:rPr>
          <w:delText xml:space="preserve"> – </w:delText>
        </w:r>
        <w:r w:rsidR="00B93B98" w:rsidRPr="00DE51F4" w:rsidDel="00790E5C">
          <w:rPr>
            <w:rFonts w:ascii="Trebuchet MS" w:hAnsi="Trebuchet MS"/>
            <w:bCs/>
          </w:rPr>
          <w:delText xml:space="preserve">This change is not configurable.  </w:delText>
        </w:r>
      </w:del>
    </w:p>
    <w:p w14:paraId="566DBAC7" w14:textId="77777777" w:rsidR="00190505" w:rsidRPr="0079415C" w:rsidRDefault="00190505">
      <w:pPr>
        <w:spacing w:after="240" w:line="360" w:lineRule="auto"/>
        <w:jc w:val="both"/>
        <w:pPrChange w:id="1812" w:author="Megan Lagermeier" w:date="2018-12-24T11:05:00Z">
          <w:pPr>
            <w:spacing w:before="240" w:after="240" w:line="360" w:lineRule="auto"/>
            <w:ind w:left="907"/>
            <w:jc w:val="both"/>
          </w:pPr>
        </w:pPrChange>
      </w:pPr>
    </w:p>
    <w:p w14:paraId="418D728C" w14:textId="77777777" w:rsidR="00F24960" w:rsidRPr="00FC681A" w:rsidRDefault="00F24960">
      <w:pPr>
        <w:pStyle w:val="Heading2"/>
        <w:jc w:val="both"/>
        <w:rPr>
          <w:rFonts w:eastAsiaTheme="minorHAnsi"/>
        </w:rPr>
        <w:pPrChange w:id="1813" w:author="Megan Lagermeier" w:date="2018-12-24T11:05:00Z">
          <w:pPr>
            <w:pStyle w:val="Heading2"/>
          </w:pPr>
        </w:pPrChange>
      </w:pPr>
      <w:bookmarkStart w:id="1814" w:name="_Toc533669974"/>
      <w:r>
        <w:rPr>
          <w:rFonts w:eastAsiaTheme="minorHAnsi"/>
        </w:rPr>
        <w:lastRenderedPageBreak/>
        <w:t>Project Specific</w:t>
      </w:r>
      <w:bookmarkEnd w:id="1814"/>
    </w:p>
    <w:p w14:paraId="7E0AB737" w14:textId="77777777" w:rsidR="00F96BE5" w:rsidRPr="004A7A9A" w:rsidRDefault="00F96BE5" w:rsidP="00F96BE5">
      <w:pPr>
        <w:pStyle w:val="Heading4"/>
        <w:jc w:val="both"/>
        <w:rPr>
          <w:ins w:id="1815" w:author="Nemat Sarnevesht" w:date="2018-12-27T10:27:00Z"/>
        </w:rPr>
      </w:pPr>
      <w:ins w:id="1816" w:author="Nemat Sarnevesht" w:date="2018-12-27T10:27:00Z">
        <w:r w:rsidRPr="00F4173B">
          <w:t xml:space="preserve">Change </w:t>
        </w:r>
        <w:r w:rsidRPr="004A7A9A">
          <w:t xml:space="preserve">Description – </w:t>
        </w:r>
        <w:r>
          <w:rPr>
            <w:b w:val="0"/>
          </w:rPr>
          <w:t>METI p</w:t>
        </w:r>
        <w:r w:rsidRPr="00AE27D2">
          <w:rPr>
            <w:b w:val="0"/>
          </w:rPr>
          <w:t>roject development</w:t>
        </w:r>
        <w:r>
          <w:rPr>
            <w:b w:val="0"/>
          </w:rPr>
          <w:t xml:space="preserve"> for support of Regulation Control External RestFul interface.</w:t>
        </w:r>
      </w:ins>
    </w:p>
    <w:p w14:paraId="7C23B954" w14:textId="77777777" w:rsidR="00F96BE5" w:rsidRPr="004A7A9A" w:rsidRDefault="00F96BE5" w:rsidP="00F96BE5">
      <w:pPr>
        <w:pStyle w:val="Body"/>
        <w:spacing w:before="0" w:after="240" w:line="360" w:lineRule="auto"/>
        <w:ind w:left="900"/>
        <w:rPr>
          <w:ins w:id="1817" w:author="Nemat Sarnevesht" w:date="2018-12-27T10:27:00Z"/>
          <w:rFonts w:ascii="Trebuchet MS" w:hAnsi="Trebuchet MS"/>
        </w:rPr>
      </w:pPr>
      <w:ins w:id="1818" w:author="Nemat Sarnevesht" w:date="2018-12-27T10:27:00Z">
        <w:r w:rsidRPr="004A7A9A">
          <w:rPr>
            <w:rFonts w:ascii="Trebuchet MS" w:hAnsi="Trebuchet MS"/>
            <w:b/>
            <w:bCs/>
          </w:rPr>
          <w:t>Change Details</w:t>
        </w:r>
        <w:r w:rsidRPr="004A7A9A">
          <w:rPr>
            <w:rFonts w:ascii="Trebuchet MS" w:hAnsi="Trebuchet MS"/>
          </w:rPr>
          <w:t xml:space="preserve"> -</w:t>
        </w:r>
        <w:r>
          <w:rPr>
            <w:rFonts w:ascii="Trebuchet MS" w:hAnsi="Trebuchet MS"/>
          </w:rPr>
          <w:t xml:space="preserve"> This METI Application Programming Interface (API)</w:t>
        </w:r>
        <w:r w:rsidRPr="00AE27D2">
          <w:rPr>
            <w:rFonts w:ascii="Trebuchet MS" w:hAnsi="Trebuchet MS"/>
          </w:rPr>
          <w:t xml:space="preserve"> will </w:t>
        </w:r>
        <w:r>
          <w:rPr>
            <w:rFonts w:ascii="Trebuchet MS" w:hAnsi="Trebuchet MS"/>
          </w:rPr>
          <w:t xml:space="preserve">now </w:t>
        </w:r>
        <w:r w:rsidRPr="00AE27D2">
          <w:rPr>
            <w:rFonts w:ascii="Trebuchet MS" w:hAnsi="Trebuchet MS"/>
          </w:rPr>
          <w:t>provide communication between the METI users to SCADA</w:t>
        </w:r>
        <w:r>
          <w:rPr>
            <w:rFonts w:ascii="Trebuchet MS" w:hAnsi="Trebuchet MS"/>
          </w:rPr>
          <w:t xml:space="preserve"> for Regulation Control functionalities.</w:t>
        </w:r>
      </w:ins>
    </w:p>
    <w:p w14:paraId="0189D191" w14:textId="77777777" w:rsidR="00F96BE5" w:rsidRPr="004A7A9A" w:rsidRDefault="00F96BE5" w:rsidP="00F96BE5">
      <w:pPr>
        <w:pStyle w:val="BodyText"/>
        <w:spacing w:after="240" w:line="360" w:lineRule="auto"/>
        <w:ind w:left="900"/>
        <w:rPr>
          <w:ins w:id="1819" w:author="Nemat Sarnevesht" w:date="2018-12-27T10:27:00Z"/>
          <w:rFonts w:ascii="Trebuchet MS" w:hAnsi="Trebuchet MS" w:cstheme="minorBidi"/>
          <w:color w:val="808080" w:themeColor="background1" w:themeShade="80"/>
          <w:sz w:val="22"/>
          <w:szCs w:val="22"/>
        </w:rPr>
      </w:pPr>
      <w:ins w:id="1820" w:author="Nemat Sarnevesht" w:date="2018-12-27T10:27:00Z">
        <w:r w:rsidRPr="004A7A9A">
          <w:rPr>
            <w:rFonts w:ascii="Trebuchet MS" w:hAnsi="Trebuchet MS"/>
            <w:b/>
            <w:bCs/>
            <w:sz w:val="22"/>
            <w:szCs w:val="22"/>
          </w:rPr>
          <w:t>Change Impacts</w:t>
        </w:r>
        <w:r w:rsidRPr="004A7A9A">
          <w:rPr>
            <w:rFonts w:ascii="Trebuchet MS" w:hAnsi="Trebuchet MS"/>
            <w:sz w:val="22"/>
            <w:szCs w:val="22"/>
          </w:rPr>
          <w:t xml:space="preserve"> - </w:t>
        </w:r>
        <w:r w:rsidRPr="00AE27D2">
          <w:rPr>
            <w:rFonts w:ascii="Trebuchet MS" w:hAnsi="Trebuchet MS"/>
            <w:sz w:val="22"/>
            <w:szCs w:val="22"/>
          </w:rPr>
          <w:t>No impact on the existing functionality.</w:t>
        </w:r>
      </w:ins>
    </w:p>
    <w:p w14:paraId="1F395981" w14:textId="77777777" w:rsidR="00F96BE5" w:rsidRDefault="00F96BE5" w:rsidP="00F96BE5">
      <w:pPr>
        <w:pStyle w:val="BodyText"/>
        <w:spacing w:after="240" w:line="360" w:lineRule="auto"/>
        <w:ind w:left="900"/>
        <w:rPr>
          <w:ins w:id="1821" w:author="Nemat Sarnevesht" w:date="2018-12-27T10:27:00Z"/>
          <w:rFonts w:ascii="Trebuchet MS" w:hAnsi="Trebuchet MS"/>
          <w:sz w:val="22"/>
          <w:szCs w:val="22"/>
        </w:rPr>
      </w:pPr>
      <w:ins w:id="1822" w:author="Nemat Sarnevesht" w:date="2018-12-27T10:27:00Z">
        <w:r w:rsidRPr="004A7A9A">
          <w:rPr>
            <w:rFonts w:ascii="Trebuchet MS" w:hAnsi="Trebuchet MS"/>
            <w:b/>
            <w:bCs/>
            <w:sz w:val="22"/>
            <w:szCs w:val="22"/>
          </w:rPr>
          <w:t>Change Configuration</w:t>
        </w:r>
        <w:r w:rsidRPr="004A7A9A">
          <w:rPr>
            <w:rFonts w:ascii="Trebuchet MS" w:hAnsi="Trebuchet MS"/>
            <w:sz w:val="22"/>
            <w:szCs w:val="22"/>
          </w:rPr>
          <w:t xml:space="preserve"> –</w:t>
        </w:r>
        <w:r w:rsidRPr="00A77502">
          <w:rPr>
            <w:rFonts w:ascii="Trebuchet MS" w:hAnsi="Trebuchet MS"/>
            <w:sz w:val="22"/>
            <w:szCs w:val="22"/>
          </w:rPr>
          <w:t xml:space="preserve"> </w:t>
        </w:r>
        <w:r w:rsidRPr="000968CA">
          <w:rPr>
            <w:rFonts w:ascii="Trebuchet MS" w:hAnsi="Trebuchet MS"/>
            <w:sz w:val="22"/>
            <w:szCs w:val="22"/>
          </w:rPr>
          <w:t xml:space="preserve">This change is not configurable.  </w:t>
        </w:r>
      </w:ins>
    </w:p>
    <w:p w14:paraId="762B7BAF" w14:textId="77777777" w:rsidR="00F96BE5" w:rsidRDefault="00F96BE5" w:rsidP="00F96BE5">
      <w:pPr>
        <w:pStyle w:val="BodyText"/>
        <w:spacing w:after="240" w:line="360" w:lineRule="auto"/>
        <w:ind w:left="900"/>
        <w:rPr>
          <w:ins w:id="1823" w:author="Nemat Sarnevesht" w:date="2018-12-27T10:27:00Z"/>
          <w:rFonts w:ascii="Trebuchet MS" w:eastAsiaTheme="minorEastAsia" w:hAnsi="Trebuchet MS" w:cstheme="minorBidi"/>
          <w:sz w:val="22"/>
          <w:szCs w:val="22"/>
        </w:rPr>
      </w:pPr>
      <w:ins w:id="1824" w:author="Nemat Sarnevesht" w:date="2018-12-27T10:27:00Z">
        <w:r>
          <w:rPr>
            <w:rFonts w:ascii="Trebuchet MS" w:eastAsiaTheme="minorEastAsia" w:hAnsi="Trebuchet MS" w:cstheme="minorBidi"/>
            <w:sz w:val="22"/>
            <w:szCs w:val="22"/>
          </w:rPr>
          <w:t>311376</w:t>
        </w:r>
      </w:ins>
    </w:p>
    <w:p w14:paraId="6A703149" w14:textId="29821274" w:rsidR="00F24960" w:rsidDel="00F96BE5" w:rsidRDefault="00790E5C">
      <w:pPr>
        <w:spacing w:after="240" w:line="360" w:lineRule="auto"/>
        <w:jc w:val="both"/>
        <w:rPr>
          <w:del w:id="1825" w:author="Nemat Sarnevesht" w:date="2018-12-27T10:27:00Z"/>
          <w:rFonts w:ascii="Trebuchet MS" w:hAnsi="Trebuchet MS"/>
        </w:rPr>
      </w:pPr>
      <w:ins w:id="1826" w:author="Megan Lagermeier" w:date="2018-12-24T11:04:00Z">
        <w:del w:id="1827" w:author="Nemat Sarnevesht" w:date="2018-12-27T10:27:00Z">
          <w:r w:rsidDel="00F96BE5">
            <w:rPr>
              <w:rFonts w:ascii="Trebuchet MS" w:hAnsi="Trebuchet MS"/>
            </w:rPr>
            <w:delText>There are no changes in this Release.</w:delText>
          </w:r>
          <w:r w:rsidRPr="009B207F" w:rsidDel="00F96BE5">
            <w:rPr>
              <w:rFonts w:ascii="Trebuchet MS" w:hAnsi="Trebuchet MS"/>
            </w:rPr>
            <w:delText xml:space="preserve"> </w:delText>
          </w:r>
        </w:del>
      </w:ins>
      <w:del w:id="1828" w:author="Nemat Sarnevesht" w:date="2018-12-27T10:27:00Z">
        <w:r w:rsidR="00F24960" w:rsidDel="00F96BE5">
          <w:rPr>
            <w:rFonts w:ascii="Trebuchet MS" w:hAnsi="Trebuchet MS"/>
          </w:rPr>
          <w:delText>The items below are only available by entity.</w:delText>
        </w:r>
      </w:del>
    </w:p>
    <w:p w14:paraId="6D1FA1D9" w14:textId="559AF46C" w:rsidR="00F24960" w:rsidDel="00790E5C" w:rsidRDefault="00F24960">
      <w:pPr>
        <w:spacing w:after="240" w:line="360" w:lineRule="auto"/>
        <w:jc w:val="both"/>
        <w:rPr>
          <w:del w:id="1829" w:author="Megan Lagermeier" w:date="2018-12-24T11:04:00Z"/>
          <w:rFonts w:ascii="Trebuchet MS" w:hAnsi="Trebuchet MS"/>
          <w:i/>
          <w:color w:val="808080" w:themeColor="background1" w:themeShade="80"/>
        </w:rPr>
      </w:pPr>
      <w:del w:id="1830" w:author="Megan Lagermeier" w:date="2018-12-24T11:04:00Z">
        <w:r w:rsidRPr="00F53618" w:rsidDel="00790E5C">
          <w:rPr>
            <w:rFonts w:ascii="Trebuchet MS" w:hAnsi="Trebuchet MS"/>
            <w:i/>
            <w:color w:val="808080" w:themeColor="background1" w:themeShade="80"/>
          </w:rPr>
          <w:delText>[Company names MUST be included in this section so that Administrative Services knows which company should get customized Release Notes.]</w:delText>
        </w:r>
      </w:del>
    </w:p>
    <w:p w14:paraId="7190E3FC" w14:textId="349FAF79" w:rsidR="00954ABF" w:rsidDel="00790E5C" w:rsidRDefault="00954ABF">
      <w:pPr>
        <w:spacing w:after="240" w:line="360" w:lineRule="auto"/>
        <w:jc w:val="both"/>
        <w:rPr>
          <w:del w:id="1831" w:author="Megan Lagermeier" w:date="2018-12-24T11:04:00Z"/>
        </w:rPr>
        <w:pPrChange w:id="1832" w:author="Megan Lagermeier" w:date="2018-12-24T11:05:00Z">
          <w:pPr>
            <w:pStyle w:val="Heading3"/>
          </w:pPr>
        </w:pPrChange>
      </w:pPr>
      <w:del w:id="1833" w:author="Megan Lagermeier" w:date="2018-12-24T11:04:00Z">
        <w:r w:rsidDel="00790E5C">
          <w:delText>Section</w:delText>
        </w:r>
      </w:del>
    </w:p>
    <w:p w14:paraId="5E8738F3" w14:textId="6E88B1DF" w:rsidR="00E07C7C" w:rsidRPr="00BF6AB2" w:rsidDel="00790E5C" w:rsidRDefault="00E07C7C">
      <w:pPr>
        <w:spacing w:after="240" w:line="360" w:lineRule="auto"/>
        <w:jc w:val="both"/>
        <w:rPr>
          <w:del w:id="1834" w:author="Megan Lagermeier" w:date="2018-12-24T11:04:00Z"/>
        </w:rPr>
        <w:pPrChange w:id="1835" w:author="Megan Lagermeier" w:date="2018-12-24T11:05:00Z">
          <w:pPr>
            <w:pStyle w:val="Heading4"/>
            <w:jc w:val="both"/>
          </w:pPr>
        </w:pPrChange>
      </w:pPr>
      <w:del w:id="1836" w:author="Megan Lagermeier" w:date="2018-12-24T11:04:00Z">
        <w:r w:rsidRPr="00BF6AB2" w:rsidDel="00790E5C">
          <w:delText xml:space="preserve">Change Description </w:delText>
        </w:r>
        <w:r w:rsidRPr="00A96A1F" w:rsidDel="00790E5C">
          <w:rPr>
            <w:b/>
          </w:rPr>
          <w:delText>– [Insert text]</w:delText>
        </w:r>
      </w:del>
    </w:p>
    <w:p w14:paraId="219407D6" w14:textId="6B51887F" w:rsidR="00CD6FA2" w:rsidRPr="003D32A3" w:rsidDel="00790E5C" w:rsidRDefault="00CD6FA2">
      <w:pPr>
        <w:spacing w:after="240" w:line="360" w:lineRule="auto"/>
        <w:jc w:val="both"/>
        <w:rPr>
          <w:del w:id="1837" w:author="Megan Lagermeier" w:date="2018-12-24T11:04:00Z"/>
          <w:rFonts w:ascii="Trebuchet MS" w:hAnsi="Trebuchet MS"/>
          <w:b/>
          <w:bCs/>
        </w:rPr>
        <w:pPrChange w:id="1838" w:author="Megan Lagermeier" w:date="2018-12-24T11:05:00Z">
          <w:pPr>
            <w:spacing w:before="240" w:after="240" w:line="360" w:lineRule="auto"/>
            <w:ind w:left="907"/>
            <w:jc w:val="both"/>
          </w:pPr>
        </w:pPrChange>
      </w:pPr>
      <w:del w:id="1839" w:author="Megan Lagermeier" w:date="2018-12-24T11:04:00Z">
        <w:r w:rsidRPr="003D32A3" w:rsidDel="00790E5C">
          <w:rPr>
            <w:rFonts w:ascii="Trebuchet MS" w:hAnsi="Trebuchet MS"/>
            <w:b/>
            <w:bCs/>
          </w:rPr>
          <w:delText xml:space="preserve">Change Details </w:delText>
        </w:r>
        <w:r w:rsidRPr="00DE51F4" w:rsidDel="00790E5C">
          <w:rPr>
            <w:rFonts w:ascii="Trebuchet MS" w:hAnsi="Trebuchet MS"/>
            <w:bCs/>
          </w:rPr>
          <w:delText xml:space="preserve">- </w:delText>
        </w:r>
        <w:r w:rsidRPr="003D32A3" w:rsidDel="00790E5C">
          <w:rPr>
            <w:rFonts w:ascii="Trebuchet MS" w:hAnsi="Trebuchet MS"/>
            <w:bCs/>
          </w:rPr>
          <w:delText>[Insert text]</w:delText>
        </w:r>
      </w:del>
    </w:p>
    <w:p w14:paraId="6016465F" w14:textId="4474B1EB" w:rsidR="005E0D05" w:rsidRPr="009B207F" w:rsidDel="00790E5C" w:rsidRDefault="005E0D05">
      <w:pPr>
        <w:spacing w:after="240" w:line="360" w:lineRule="auto"/>
        <w:jc w:val="both"/>
        <w:rPr>
          <w:del w:id="1840" w:author="Megan Lagermeier" w:date="2018-12-24T11:04:00Z"/>
          <w:rFonts w:ascii="Trebuchet MS" w:hAnsi="Trebuchet MS"/>
        </w:rPr>
        <w:pPrChange w:id="1841" w:author="Megan Lagermeier" w:date="2018-12-24T11:05:00Z">
          <w:pPr>
            <w:spacing w:before="240" w:after="240" w:line="360" w:lineRule="auto"/>
            <w:ind w:left="907"/>
            <w:jc w:val="both"/>
          </w:pPr>
        </w:pPrChange>
      </w:pPr>
      <w:del w:id="1842" w:author="Megan Lagermeier" w:date="2018-12-24T11:04:00Z">
        <w:r w:rsidDel="00790E5C">
          <w:rPr>
            <w:rFonts w:ascii="Trebuchet MS" w:hAnsi="Trebuchet MS"/>
            <w:b/>
            <w:bCs/>
          </w:rPr>
          <w:delText>Change Impacts</w:delText>
        </w:r>
        <w:r w:rsidDel="00790E5C">
          <w:rPr>
            <w:rFonts w:ascii="Trebuchet MS" w:hAnsi="Trebuchet MS"/>
          </w:rPr>
          <w:delText xml:space="preserve"> </w:delText>
        </w:r>
        <w:r w:rsidRPr="000A2A03" w:rsidDel="00790E5C">
          <w:rPr>
            <w:rFonts w:ascii="Trebuchet MS" w:hAnsi="Trebuchet MS"/>
          </w:rPr>
          <w:delText xml:space="preserve">- </w:delText>
        </w:r>
        <w:r w:rsidRPr="009B207F" w:rsidDel="00790E5C">
          <w:rPr>
            <w:rFonts w:ascii="Trebuchet MS" w:hAnsi="Trebuchet MS"/>
          </w:rPr>
          <w:delText>[Insert text]</w:delText>
        </w:r>
      </w:del>
    </w:p>
    <w:p w14:paraId="5196A4CB" w14:textId="3FE09546" w:rsidR="00E07C7C" w:rsidDel="00790E5C" w:rsidRDefault="00E07C7C">
      <w:pPr>
        <w:spacing w:after="240" w:line="360" w:lineRule="auto"/>
        <w:jc w:val="both"/>
        <w:rPr>
          <w:del w:id="1843" w:author="Megan Lagermeier" w:date="2018-12-24T11:04:00Z"/>
          <w:rFonts w:ascii="Trebuchet MS" w:hAnsi="Trebuchet MS"/>
          <w:bCs/>
        </w:rPr>
        <w:pPrChange w:id="1844" w:author="Megan Lagermeier" w:date="2018-12-24T11:05:00Z">
          <w:pPr>
            <w:spacing w:before="240" w:after="240" w:line="360" w:lineRule="auto"/>
            <w:ind w:left="907"/>
            <w:jc w:val="both"/>
          </w:pPr>
        </w:pPrChange>
      </w:pPr>
      <w:del w:id="1845" w:author="Megan Lagermeier" w:date="2018-12-24T11:04:00Z">
        <w:r w:rsidRPr="00DE51F4" w:rsidDel="00790E5C">
          <w:rPr>
            <w:rFonts w:ascii="Trebuchet MS" w:hAnsi="Trebuchet MS"/>
            <w:b/>
            <w:bCs/>
          </w:rPr>
          <w:delText xml:space="preserve">Change Configuration </w:delText>
        </w:r>
        <w:r w:rsidRPr="00DE51F4" w:rsidDel="00790E5C">
          <w:rPr>
            <w:rFonts w:ascii="Trebuchet MS" w:hAnsi="Trebuchet MS"/>
            <w:bCs/>
          </w:rPr>
          <w:delText xml:space="preserve">– </w:delText>
        </w:r>
        <w:r w:rsidR="00B93B98" w:rsidRPr="00DE51F4" w:rsidDel="00790E5C">
          <w:rPr>
            <w:rFonts w:ascii="Trebuchet MS" w:hAnsi="Trebuchet MS"/>
            <w:bCs/>
          </w:rPr>
          <w:delText xml:space="preserve">This change is not configurable.  </w:delText>
        </w:r>
      </w:del>
    </w:p>
    <w:p w14:paraId="04647E71" w14:textId="25CB6C6F" w:rsidR="00190505" w:rsidRPr="0079415C" w:rsidDel="00790E5C" w:rsidRDefault="00190505">
      <w:pPr>
        <w:spacing w:after="240" w:line="360" w:lineRule="auto"/>
        <w:jc w:val="both"/>
        <w:rPr>
          <w:del w:id="1846" w:author="Megan Lagermeier" w:date="2018-12-24T11:04:00Z"/>
          <w:rFonts w:ascii="Trebuchet MS" w:hAnsi="Trebuchet MS"/>
        </w:rPr>
        <w:pPrChange w:id="1847" w:author="Megan Lagermeier" w:date="2018-12-24T11:05:00Z">
          <w:pPr>
            <w:spacing w:before="240" w:after="240" w:line="360" w:lineRule="auto"/>
            <w:ind w:left="907"/>
            <w:jc w:val="both"/>
          </w:pPr>
        </w:pPrChange>
      </w:pPr>
    </w:p>
    <w:p w14:paraId="1B3CEA5F" w14:textId="080B952D" w:rsidR="00954ABF" w:rsidDel="00790E5C" w:rsidRDefault="00954ABF">
      <w:pPr>
        <w:spacing w:after="240" w:line="360" w:lineRule="auto"/>
        <w:jc w:val="both"/>
        <w:rPr>
          <w:del w:id="1848" w:author="Megan Lagermeier" w:date="2018-12-24T11:04:00Z"/>
        </w:rPr>
        <w:pPrChange w:id="1849" w:author="Megan Lagermeier" w:date="2018-12-24T11:05:00Z">
          <w:pPr>
            <w:pStyle w:val="Heading3"/>
          </w:pPr>
        </w:pPrChange>
      </w:pPr>
      <w:del w:id="1850" w:author="Megan Lagermeier" w:date="2018-12-24T11:04:00Z">
        <w:r w:rsidDel="00790E5C">
          <w:delText>Section</w:delText>
        </w:r>
      </w:del>
    </w:p>
    <w:p w14:paraId="0AF80433" w14:textId="0222CBC4" w:rsidR="00F24960" w:rsidRPr="00BF6AB2" w:rsidDel="00790E5C" w:rsidRDefault="00F24960">
      <w:pPr>
        <w:spacing w:after="240" w:line="360" w:lineRule="auto"/>
        <w:jc w:val="both"/>
        <w:rPr>
          <w:del w:id="1851" w:author="Megan Lagermeier" w:date="2018-12-24T11:04:00Z"/>
        </w:rPr>
        <w:pPrChange w:id="1852" w:author="Megan Lagermeier" w:date="2018-12-24T11:05:00Z">
          <w:pPr>
            <w:pStyle w:val="Heading4"/>
            <w:jc w:val="both"/>
          </w:pPr>
        </w:pPrChange>
      </w:pPr>
      <w:del w:id="1853" w:author="Megan Lagermeier" w:date="2018-12-24T11:04:00Z">
        <w:r w:rsidRPr="00BF6AB2" w:rsidDel="00790E5C">
          <w:delText xml:space="preserve">Change Description </w:delText>
        </w:r>
        <w:r w:rsidRPr="00A96A1F" w:rsidDel="00790E5C">
          <w:rPr>
            <w:b/>
          </w:rPr>
          <w:delText>– [Insert text]</w:delText>
        </w:r>
      </w:del>
    </w:p>
    <w:p w14:paraId="0E759682" w14:textId="30CAF492" w:rsidR="00CD6FA2" w:rsidRPr="003D32A3" w:rsidDel="00790E5C" w:rsidRDefault="00CD6FA2">
      <w:pPr>
        <w:spacing w:after="240" w:line="360" w:lineRule="auto"/>
        <w:jc w:val="both"/>
        <w:rPr>
          <w:del w:id="1854" w:author="Megan Lagermeier" w:date="2018-12-24T11:04:00Z"/>
          <w:rFonts w:ascii="Trebuchet MS" w:hAnsi="Trebuchet MS"/>
          <w:b/>
          <w:bCs/>
        </w:rPr>
        <w:pPrChange w:id="1855" w:author="Megan Lagermeier" w:date="2018-12-24T11:05:00Z">
          <w:pPr>
            <w:spacing w:before="240" w:after="240" w:line="360" w:lineRule="auto"/>
            <w:ind w:left="907"/>
            <w:jc w:val="both"/>
          </w:pPr>
        </w:pPrChange>
      </w:pPr>
      <w:del w:id="1856" w:author="Megan Lagermeier" w:date="2018-12-24T11:04:00Z">
        <w:r w:rsidRPr="003D32A3" w:rsidDel="00790E5C">
          <w:rPr>
            <w:rFonts w:ascii="Trebuchet MS" w:hAnsi="Trebuchet MS"/>
            <w:b/>
            <w:bCs/>
          </w:rPr>
          <w:delText xml:space="preserve">Change Details </w:delText>
        </w:r>
        <w:r w:rsidRPr="00DE51F4" w:rsidDel="00790E5C">
          <w:rPr>
            <w:rFonts w:ascii="Trebuchet MS" w:hAnsi="Trebuchet MS"/>
            <w:bCs/>
          </w:rPr>
          <w:delText xml:space="preserve">- </w:delText>
        </w:r>
        <w:r w:rsidRPr="003D32A3" w:rsidDel="00790E5C">
          <w:rPr>
            <w:rFonts w:ascii="Trebuchet MS" w:hAnsi="Trebuchet MS"/>
            <w:bCs/>
          </w:rPr>
          <w:delText>[Insert text]</w:delText>
        </w:r>
      </w:del>
    </w:p>
    <w:p w14:paraId="3309BED1" w14:textId="2D9C1FE0" w:rsidR="005E0D05" w:rsidRPr="009B207F" w:rsidDel="00790E5C" w:rsidRDefault="005E0D05">
      <w:pPr>
        <w:spacing w:after="240" w:line="360" w:lineRule="auto"/>
        <w:jc w:val="both"/>
        <w:rPr>
          <w:del w:id="1857" w:author="Megan Lagermeier" w:date="2018-12-24T11:04:00Z"/>
          <w:rFonts w:ascii="Trebuchet MS" w:hAnsi="Trebuchet MS"/>
        </w:rPr>
        <w:pPrChange w:id="1858" w:author="Megan Lagermeier" w:date="2018-12-24T11:05:00Z">
          <w:pPr>
            <w:spacing w:before="240" w:after="240" w:line="360" w:lineRule="auto"/>
            <w:ind w:left="907"/>
            <w:jc w:val="both"/>
          </w:pPr>
        </w:pPrChange>
      </w:pPr>
      <w:del w:id="1859" w:author="Megan Lagermeier" w:date="2018-12-24T11:04:00Z">
        <w:r w:rsidDel="00790E5C">
          <w:rPr>
            <w:rFonts w:ascii="Trebuchet MS" w:hAnsi="Trebuchet MS"/>
            <w:b/>
            <w:bCs/>
          </w:rPr>
          <w:delText>Change Impacts</w:delText>
        </w:r>
        <w:r w:rsidDel="00790E5C">
          <w:rPr>
            <w:rFonts w:ascii="Trebuchet MS" w:hAnsi="Trebuchet MS"/>
          </w:rPr>
          <w:delText xml:space="preserve"> </w:delText>
        </w:r>
        <w:r w:rsidRPr="000A2A03" w:rsidDel="00790E5C">
          <w:rPr>
            <w:rFonts w:ascii="Trebuchet MS" w:hAnsi="Trebuchet MS"/>
          </w:rPr>
          <w:delText xml:space="preserve">- </w:delText>
        </w:r>
        <w:r w:rsidRPr="009B207F" w:rsidDel="00790E5C">
          <w:rPr>
            <w:rFonts w:ascii="Trebuchet MS" w:hAnsi="Trebuchet MS"/>
          </w:rPr>
          <w:delText>[Insert text]</w:delText>
        </w:r>
      </w:del>
    </w:p>
    <w:p w14:paraId="653B33C9" w14:textId="40EBFA36" w:rsidR="00190505" w:rsidDel="00790E5C" w:rsidRDefault="00F24960">
      <w:pPr>
        <w:spacing w:after="240" w:line="360" w:lineRule="auto"/>
        <w:jc w:val="both"/>
        <w:rPr>
          <w:del w:id="1860" w:author="Megan Lagermeier" w:date="2018-12-24T11:04:00Z"/>
        </w:rPr>
        <w:pPrChange w:id="1861" w:author="Megan Lagermeier" w:date="2018-12-24T11:05:00Z">
          <w:pPr>
            <w:spacing w:before="240" w:after="240" w:line="360" w:lineRule="auto"/>
            <w:ind w:left="907"/>
            <w:jc w:val="both"/>
          </w:pPr>
        </w:pPrChange>
      </w:pPr>
      <w:del w:id="1862" w:author="Megan Lagermeier" w:date="2018-12-24T11:04:00Z">
        <w:r w:rsidRPr="00DE51F4" w:rsidDel="00790E5C">
          <w:rPr>
            <w:rFonts w:ascii="Trebuchet MS" w:hAnsi="Trebuchet MS"/>
            <w:b/>
            <w:bCs/>
          </w:rPr>
          <w:delText xml:space="preserve">Change Configuration </w:delText>
        </w:r>
        <w:r w:rsidRPr="00DE51F4" w:rsidDel="00790E5C">
          <w:rPr>
            <w:rFonts w:ascii="Trebuchet MS" w:hAnsi="Trebuchet MS"/>
            <w:bCs/>
          </w:rPr>
          <w:delText xml:space="preserve">– </w:delText>
        </w:r>
        <w:r w:rsidR="00B93B98" w:rsidRPr="00DE51F4" w:rsidDel="00790E5C">
          <w:rPr>
            <w:rFonts w:ascii="Trebuchet MS" w:hAnsi="Trebuchet MS"/>
            <w:bCs/>
          </w:rPr>
          <w:delText>This change is not configurable.</w:delText>
        </w:r>
      </w:del>
    </w:p>
    <w:p w14:paraId="0AA44A7F" w14:textId="37EACBB3" w:rsidR="00C96521" w:rsidDel="00790E5C" w:rsidRDefault="00C96521">
      <w:pPr>
        <w:spacing w:after="240" w:line="360" w:lineRule="auto"/>
        <w:jc w:val="both"/>
        <w:rPr>
          <w:del w:id="1863" w:author="Megan Lagermeier" w:date="2018-12-24T11:04:00Z"/>
        </w:rPr>
        <w:pPrChange w:id="1864" w:author="Megan Lagermeier" w:date="2018-12-24T11:05:00Z">
          <w:pPr>
            <w:spacing w:before="240" w:after="240" w:line="360" w:lineRule="auto"/>
            <w:ind w:left="907"/>
            <w:jc w:val="both"/>
          </w:pPr>
        </w:pPrChange>
      </w:pPr>
    </w:p>
    <w:p w14:paraId="5BCA9F7C" w14:textId="459562F3" w:rsidR="00C96521" w:rsidDel="00790E5C" w:rsidRDefault="00C96521">
      <w:pPr>
        <w:spacing w:after="240" w:line="360" w:lineRule="auto"/>
        <w:jc w:val="both"/>
        <w:rPr>
          <w:del w:id="1865" w:author="Megan Lagermeier" w:date="2018-12-24T11:04:00Z"/>
        </w:rPr>
        <w:pPrChange w:id="1866" w:author="Megan Lagermeier" w:date="2018-12-24T11:05:00Z">
          <w:pPr>
            <w:pStyle w:val="Header"/>
          </w:pPr>
        </w:pPrChange>
      </w:pPr>
    </w:p>
    <w:p w14:paraId="0F11B08C" w14:textId="0F01E4B7" w:rsidR="00190505" w:rsidDel="00790E5C" w:rsidRDefault="00190505">
      <w:pPr>
        <w:spacing w:after="240" w:line="360" w:lineRule="auto"/>
        <w:jc w:val="both"/>
        <w:rPr>
          <w:del w:id="1867" w:author="Megan Lagermeier" w:date="2018-12-24T11:04:00Z"/>
        </w:rPr>
        <w:pPrChange w:id="1868" w:author="Megan Lagermeier" w:date="2018-12-24T11:05:00Z">
          <w:pPr>
            <w:pStyle w:val="Header"/>
          </w:pPr>
        </w:pPrChange>
      </w:pPr>
    </w:p>
    <w:p w14:paraId="34AE9A11" w14:textId="56AFEB30" w:rsidR="00190505" w:rsidDel="00790E5C" w:rsidRDefault="00190505">
      <w:pPr>
        <w:spacing w:after="240" w:line="360" w:lineRule="auto"/>
        <w:jc w:val="both"/>
        <w:rPr>
          <w:del w:id="1869" w:author="Megan Lagermeier" w:date="2018-12-24T11:04:00Z"/>
        </w:rPr>
        <w:pPrChange w:id="1870" w:author="Megan Lagermeier" w:date="2018-12-24T11:05:00Z">
          <w:pPr>
            <w:pStyle w:val="Header"/>
          </w:pPr>
        </w:pPrChange>
      </w:pPr>
    </w:p>
    <w:p w14:paraId="2959424A" w14:textId="35DE7ECF" w:rsidR="00190505" w:rsidDel="00790E5C" w:rsidRDefault="00190505">
      <w:pPr>
        <w:spacing w:after="240" w:line="360" w:lineRule="auto"/>
        <w:jc w:val="both"/>
        <w:rPr>
          <w:del w:id="1871" w:author="Megan Lagermeier" w:date="2018-12-24T11:04:00Z"/>
        </w:rPr>
        <w:pPrChange w:id="1872" w:author="Megan Lagermeier" w:date="2018-12-24T11:05:00Z">
          <w:pPr>
            <w:pStyle w:val="Header"/>
          </w:pPr>
        </w:pPrChange>
      </w:pPr>
    </w:p>
    <w:p w14:paraId="6050C8A1" w14:textId="33B39408" w:rsidR="00190505" w:rsidDel="00790E5C" w:rsidRDefault="00190505">
      <w:pPr>
        <w:spacing w:after="240" w:line="360" w:lineRule="auto"/>
        <w:jc w:val="both"/>
        <w:rPr>
          <w:del w:id="1873" w:author="Megan Lagermeier" w:date="2018-12-24T11:04:00Z"/>
        </w:rPr>
        <w:pPrChange w:id="1874" w:author="Megan Lagermeier" w:date="2018-12-24T11:05:00Z">
          <w:pPr>
            <w:pStyle w:val="Header"/>
          </w:pPr>
        </w:pPrChange>
      </w:pPr>
    </w:p>
    <w:p w14:paraId="162DA7BA" w14:textId="0B42BFAA" w:rsidR="00190505" w:rsidDel="00790E5C" w:rsidRDefault="00190505">
      <w:pPr>
        <w:spacing w:after="240" w:line="360" w:lineRule="auto"/>
        <w:jc w:val="both"/>
        <w:rPr>
          <w:del w:id="1875" w:author="Megan Lagermeier" w:date="2018-12-24T11:04:00Z"/>
        </w:rPr>
        <w:pPrChange w:id="1876" w:author="Megan Lagermeier" w:date="2018-12-24T11:05:00Z">
          <w:pPr>
            <w:pStyle w:val="Header"/>
          </w:pPr>
        </w:pPrChange>
      </w:pPr>
    </w:p>
    <w:p w14:paraId="708838E0" w14:textId="1ABF9E8C" w:rsidR="00190505" w:rsidDel="00790E5C" w:rsidRDefault="00190505">
      <w:pPr>
        <w:spacing w:after="240" w:line="360" w:lineRule="auto"/>
        <w:jc w:val="both"/>
        <w:rPr>
          <w:del w:id="1877" w:author="Megan Lagermeier" w:date="2018-12-24T11:04:00Z"/>
        </w:rPr>
        <w:pPrChange w:id="1878" w:author="Megan Lagermeier" w:date="2018-12-24T11:05:00Z">
          <w:pPr>
            <w:pStyle w:val="Header"/>
          </w:pPr>
        </w:pPrChange>
      </w:pPr>
    </w:p>
    <w:p w14:paraId="34FACCF5" w14:textId="443226C4" w:rsidR="00190505" w:rsidDel="00790E5C" w:rsidRDefault="00190505">
      <w:pPr>
        <w:spacing w:after="240" w:line="360" w:lineRule="auto"/>
        <w:jc w:val="both"/>
        <w:rPr>
          <w:del w:id="1879" w:author="Megan Lagermeier" w:date="2018-12-24T11:04:00Z"/>
        </w:rPr>
        <w:pPrChange w:id="1880" w:author="Megan Lagermeier" w:date="2018-12-24T11:05:00Z">
          <w:pPr>
            <w:pStyle w:val="Header"/>
          </w:pPr>
        </w:pPrChange>
      </w:pPr>
    </w:p>
    <w:p w14:paraId="149595EB" w14:textId="53061919" w:rsidR="00190505" w:rsidDel="00790E5C" w:rsidRDefault="00190505">
      <w:pPr>
        <w:spacing w:after="240" w:line="360" w:lineRule="auto"/>
        <w:jc w:val="both"/>
        <w:rPr>
          <w:del w:id="1881" w:author="Megan Lagermeier" w:date="2018-12-24T11:04:00Z"/>
        </w:rPr>
        <w:pPrChange w:id="1882" w:author="Megan Lagermeier" w:date="2018-12-24T11:05:00Z">
          <w:pPr>
            <w:pStyle w:val="Header"/>
          </w:pPr>
        </w:pPrChange>
      </w:pPr>
    </w:p>
    <w:p w14:paraId="49A513B7" w14:textId="2BFDC380" w:rsidR="00190505" w:rsidDel="00790E5C" w:rsidRDefault="00190505">
      <w:pPr>
        <w:spacing w:after="240" w:line="360" w:lineRule="auto"/>
        <w:jc w:val="both"/>
        <w:rPr>
          <w:del w:id="1883" w:author="Megan Lagermeier" w:date="2018-12-24T11:04:00Z"/>
        </w:rPr>
        <w:pPrChange w:id="1884" w:author="Megan Lagermeier" w:date="2018-12-24T11:05:00Z">
          <w:pPr>
            <w:pStyle w:val="Header"/>
          </w:pPr>
        </w:pPrChange>
      </w:pPr>
    </w:p>
    <w:p w14:paraId="5CF227EC" w14:textId="4141E329" w:rsidR="00190505" w:rsidDel="00790E5C" w:rsidRDefault="00190505">
      <w:pPr>
        <w:spacing w:after="240" w:line="360" w:lineRule="auto"/>
        <w:jc w:val="both"/>
        <w:rPr>
          <w:del w:id="1885" w:author="Megan Lagermeier" w:date="2018-12-24T11:04:00Z"/>
        </w:rPr>
        <w:pPrChange w:id="1886" w:author="Megan Lagermeier" w:date="2018-12-24T11:05:00Z">
          <w:pPr>
            <w:pStyle w:val="Header"/>
          </w:pPr>
        </w:pPrChange>
      </w:pPr>
    </w:p>
    <w:p w14:paraId="50F27DC6" w14:textId="17B477AF" w:rsidR="00190505" w:rsidDel="00790E5C" w:rsidRDefault="00190505">
      <w:pPr>
        <w:spacing w:after="240" w:line="360" w:lineRule="auto"/>
        <w:jc w:val="both"/>
        <w:rPr>
          <w:del w:id="1887" w:author="Megan Lagermeier" w:date="2018-12-24T11:04:00Z"/>
        </w:rPr>
        <w:pPrChange w:id="1888" w:author="Megan Lagermeier" w:date="2018-12-24T11:05:00Z">
          <w:pPr>
            <w:pStyle w:val="Header"/>
          </w:pPr>
        </w:pPrChange>
      </w:pPr>
    </w:p>
    <w:p w14:paraId="01CFE422" w14:textId="77777777" w:rsidR="00190505" w:rsidDel="00E462D3" w:rsidRDefault="00190505">
      <w:pPr>
        <w:spacing w:after="240" w:line="360" w:lineRule="auto"/>
        <w:jc w:val="both"/>
        <w:rPr>
          <w:del w:id="1889" w:author="Megan Lagermeier" w:date="2018-12-24T13:31:00Z"/>
        </w:rPr>
        <w:pPrChange w:id="1890" w:author="Megan Lagermeier" w:date="2018-12-24T11:05:00Z">
          <w:pPr>
            <w:pStyle w:val="Header"/>
          </w:pPr>
        </w:pPrChange>
      </w:pPr>
    </w:p>
    <w:p w14:paraId="1F6F9F9B" w14:textId="4365A2B4" w:rsidR="00190505" w:rsidDel="00E462D3" w:rsidRDefault="00190505" w:rsidP="00F4173B">
      <w:pPr>
        <w:pStyle w:val="Header"/>
        <w:rPr>
          <w:del w:id="1891" w:author="Megan Lagermeier" w:date="2018-12-24T13:31:00Z"/>
        </w:rPr>
      </w:pPr>
    </w:p>
    <w:p w14:paraId="184ABA15" w14:textId="2D1FBA7E" w:rsidR="00190505" w:rsidDel="00E462D3" w:rsidRDefault="00190505" w:rsidP="00F4173B">
      <w:pPr>
        <w:pStyle w:val="Header"/>
        <w:rPr>
          <w:del w:id="1892" w:author="Megan Lagermeier" w:date="2018-12-24T13:31:00Z"/>
        </w:rPr>
      </w:pPr>
    </w:p>
    <w:p w14:paraId="05D167A9" w14:textId="35424B37" w:rsidR="00190505" w:rsidDel="00E462D3" w:rsidRDefault="00190505" w:rsidP="00F4173B">
      <w:pPr>
        <w:pStyle w:val="Header"/>
        <w:rPr>
          <w:del w:id="1893" w:author="Megan Lagermeier" w:date="2018-12-24T13:31:00Z"/>
        </w:rPr>
      </w:pPr>
    </w:p>
    <w:p w14:paraId="4D82826E" w14:textId="4B4C55D8" w:rsidR="00190505" w:rsidDel="00E462D3" w:rsidRDefault="00190505" w:rsidP="00F4173B">
      <w:pPr>
        <w:pStyle w:val="Header"/>
        <w:rPr>
          <w:del w:id="1894" w:author="Megan Lagermeier" w:date="2018-12-24T13:31:00Z"/>
        </w:rPr>
      </w:pPr>
    </w:p>
    <w:p w14:paraId="22D28D1B" w14:textId="4A8629A4" w:rsidR="00190505" w:rsidDel="00E462D3" w:rsidRDefault="00190505" w:rsidP="00F4173B">
      <w:pPr>
        <w:pStyle w:val="Header"/>
        <w:rPr>
          <w:del w:id="1895" w:author="Megan Lagermeier" w:date="2018-12-24T13:31:00Z"/>
        </w:rPr>
      </w:pPr>
    </w:p>
    <w:p w14:paraId="027C01CE" w14:textId="17F8612E" w:rsidR="00190505" w:rsidDel="00E462D3" w:rsidRDefault="00190505" w:rsidP="00F4173B">
      <w:pPr>
        <w:pStyle w:val="Header"/>
        <w:rPr>
          <w:del w:id="1896" w:author="Megan Lagermeier" w:date="2018-12-24T13:31:00Z"/>
        </w:rPr>
      </w:pPr>
    </w:p>
    <w:p w14:paraId="6A5DE9C4" w14:textId="2EB4EB11" w:rsidR="00190505" w:rsidDel="00E462D3" w:rsidRDefault="00190505" w:rsidP="00F4173B">
      <w:pPr>
        <w:pStyle w:val="Header"/>
        <w:rPr>
          <w:del w:id="1897" w:author="Megan Lagermeier" w:date="2018-12-24T13:31:00Z"/>
        </w:rPr>
      </w:pPr>
    </w:p>
    <w:p w14:paraId="2FDDEB4F" w14:textId="6DAABE58" w:rsidR="00190505" w:rsidDel="00E462D3" w:rsidRDefault="00190505" w:rsidP="00F4173B">
      <w:pPr>
        <w:pStyle w:val="Header"/>
        <w:rPr>
          <w:del w:id="1898" w:author="Megan Lagermeier" w:date="2018-12-24T13:31:00Z"/>
        </w:rPr>
      </w:pPr>
    </w:p>
    <w:p w14:paraId="6F98FDC7" w14:textId="77777777" w:rsidR="00190505" w:rsidRDefault="00190505" w:rsidP="00F4173B">
      <w:pPr>
        <w:pStyle w:val="Header"/>
      </w:pPr>
    </w:p>
    <w:p w14:paraId="5B4CB174" w14:textId="77777777" w:rsidR="00190505" w:rsidDel="00790E5C" w:rsidRDefault="00190505" w:rsidP="00F4173B">
      <w:pPr>
        <w:pStyle w:val="Header"/>
        <w:rPr>
          <w:del w:id="1899" w:author="Megan Lagermeier" w:date="2018-12-24T11:04:00Z"/>
        </w:rPr>
      </w:pPr>
    </w:p>
    <w:p w14:paraId="28409A37" w14:textId="01603B9C" w:rsidR="00190505" w:rsidDel="00790E5C" w:rsidRDefault="00190505" w:rsidP="00F4173B">
      <w:pPr>
        <w:pStyle w:val="Header"/>
        <w:rPr>
          <w:del w:id="1900" w:author="Megan Lagermeier" w:date="2018-12-24T11:04:00Z"/>
        </w:rPr>
      </w:pPr>
    </w:p>
    <w:p w14:paraId="5168F91C" w14:textId="63DB8AA3" w:rsidR="00190505" w:rsidDel="00790E5C" w:rsidRDefault="00190505" w:rsidP="00F4173B">
      <w:pPr>
        <w:pStyle w:val="Header"/>
        <w:rPr>
          <w:del w:id="1901" w:author="Megan Lagermeier" w:date="2018-12-24T11:04:00Z"/>
        </w:rPr>
      </w:pPr>
    </w:p>
    <w:p w14:paraId="43298BCD" w14:textId="78628D8B" w:rsidR="00190505" w:rsidDel="00790E5C" w:rsidRDefault="00190505" w:rsidP="00F4173B">
      <w:pPr>
        <w:pStyle w:val="Header"/>
        <w:rPr>
          <w:del w:id="1902" w:author="Megan Lagermeier" w:date="2018-12-24T11:04:00Z"/>
        </w:rPr>
      </w:pPr>
    </w:p>
    <w:p w14:paraId="2BE50F24" w14:textId="77DCFC3D" w:rsidR="00190505" w:rsidDel="00790E5C" w:rsidRDefault="00190505" w:rsidP="00F4173B">
      <w:pPr>
        <w:pStyle w:val="Header"/>
        <w:rPr>
          <w:del w:id="1903" w:author="Megan Lagermeier" w:date="2018-12-24T11:04:00Z"/>
        </w:rPr>
      </w:pPr>
    </w:p>
    <w:p w14:paraId="0D829F7D" w14:textId="73C59BFB" w:rsidR="00190505" w:rsidDel="00790E5C" w:rsidRDefault="00190505" w:rsidP="00F4173B">
      <w:pPr>
        <w:pStyle w:val="Header"/>
        <w:rPr>
          <w:del w:id="1904" w:author="Megan Lagermeier" w:date="2018-12-24T11:04:00Z"/>
        </w:rPr>
      </w:pPr>
    </w:p>
    <w:p w14:paraId="672D35DB" w14:textId="7EFDD4B4" w:rsidR="00190505" w:rsidDel="00790E5C" w:rsidRDefault="00190505" w:rsidP="00F4173B">
      <w:pPr>
        <w:pStyle w:val="Header"/>
        <w:rPr>
          <w:del w:id="1905" w:author="Megan Lagermeier" w:date="2018-12-24T11:04:00Z"/>
        </w:rPr>
      </w:pPr>
    </w:p>
    <w:p w14:paraId="4C77FC48" w14:textId="6AD60C94" w:rsidR="00190505" w:rsidDel="00790E5C" w:rsidRDefault="00190505" w:rsidP="00F4173B">
      <w:pPr>
        <w:pStyle w:val="Header"/>
        <w:rPr>
          <w:del w:id="1906" w:author="Megan Lagermeier" w:date="2018-12-24T11:04:00Z"/>
        </w:rPr>
      </w:pPr>
    </w:p>
    <w:p w14:paraId="32163B50" w14:textId="30AD681A" w:rsidR="00190505" w:rsidDel="00790E5C" w:rsidRDefault="00190505" w:rsidP="00F4173B">
      <w:pPr>
        <w:pStyle w:val="Header"/>
        <w:rPr>
          <w:del w:id="1907" w:author="Megan Lagermeier" w:date="2018-12-24T11:04:00Z"/>
        </w:rPr>
      </w:pPr>
    </w:p>
    <w:p w14:paraId="19EE27C8" w14:textId="077F7B4D" w:rsidR="00190505" w:rsidDel="00790E5C" w:rsidRDefault="00190505" w:rsidP="00F4173B">
      <w:pPr>
        <w:pStyle w:val="Header"/>
        <w:rPr>
          <w:del w:id="1908" w:author="Megan Lagermeier" w:date="2018-12-24T11:04:00Z"/>
        </w:rPr>
      </w:pPr>
    </w:p>
    <w:p w14:paraId="6078F494" w14:textId="40A9E1E2" w:rsidR="00190505" w:rsidDel="00790E5C" w:rsidRDefault="00190505" w:rsidP="00F4173B">
      <w:pPr>
        <w:pStyle w:val="Header"/>
        <w:rPr>
          <w:del w:id="1909" w:author="Megan Lagermeier" w:date="2018-12-24T11:04:00Z"/>
        </w:rPr>
      </w:pPr>
    </w:p>
    <w:p w14:paraId="1B4BB233" w14:textId="504B7BAF" w:rsidR="00190505" w:rsidDel="00790E5C" w:rsidRDefault="00190505" w:rsidP="00F4173B">
      <w:pPr>
        <w:pStyle w:val="Header"/>
        <w:rPr>
          <w:del w:id="1910" w:author="Megan Lagermeier" w:date="2018-12-24T11:04:00Z"/>
        </w:rPr>
      </w:pPr>
    </w:p>
    <w:p w14:paraId="42001F9A" w14:textId="7AD4C794" w:rsidR="00190505" w:rsidDel="00790E5C" w:rsidRDefault="00190505" w:rsidP="00F4173B">
      <w:pPr>
        <w:pStyle w:val="Header"/>
        <w:rPr>
          <w:del w:id="1911" w:author="Megan Lagermeier" w:date="2018-12-24T11:04:00Z"/>
        </w:rPr>
      </w:pPr>
    </w:p>
    <w:p w14:paraId="19C91EF4" w14:textId="4FF98541" w:rsidR="00190505" w:rsidDel="00790E5C" w:rsidRDefault="00190505" w:rsidP="00F4173B">
      <w:pPr>
        <w:pStyle w:val="Header"/>
        <w:rPr>
          <w:del w:id="1912" w:author="Megan Lagermeier" w:date="2018-12-24T11:04:00Z"/>
        </w:rPr>
      </w:pPr>
    </w:p>
    <w:p w14:paraId="53B53F78" w14:textId="3279FEA2" w:rsidR="00190505" w:rsidDel="00790E5C" w:rsidRDefault="00190505" w:rsidP="00F4173B">
      <w:pPr>
        <w:pStyle w:val="Header"/>
        <w:rPr>
          <w:del w:id="1913" w:author="Megan Lagermeier" w:date="2018-12-24T11:04:00Z"/>
        </w:rPr>
      </w:pPr>
    </w:p>
    <w:p w14:paraId="6B50CDB6" w14:textId="0D2A5589" w:rsidR="00190505" w:rsidDel="00790E5C" w:rsidRDefault="00190505" w:rsidP="00F4173B">
      <w:pPr>
        <w:pStyle w:val="Header"/>
        <w:rPr>
          <w:del w:id="1914" w:author="Megan Lagermeier" w:date="2018-12-24T11:04:00Z"/>
        </w:rPr>
      </w:pPr>
    </w:p>
    <w:p w14:paraId="15F0A745" w14:textId="2C202397" w:rsidR="00190505" w:rsidDel="00790E5C" w:rsidRDefault="00190505" w:rsidP="00F4173B">
      <w:pPr>
        <w:pStyle w:val="Header"/>
        <w:rPr>
          <w:del w:id="1915" w:author="Megan Lagermeier" w:date="2018-12-24T11:04:00Z"/>
        </w:rPr>
      </w:pPr>
    </w:p>
    <w:p w14:paraId="4C4DC820" w14:textId="77777777" w:rsidR="00190505" w:rsidRDefault="00190505" w:rsidP="00F4173B">
      <w:pPr>
        <w:pStyle w:val="Header"/>
      </w:pPr>
    </w:p>
    <w:p w14:paraId="13D976DC" w14:textId="77777777" w:rsidR="00652AC6" w:rsidRDefault="00652AC6">
      <w:pPr>
        <w:pStyle w:val="Header"/>
        <w:spacing w:before="360"/>
        <w:rPr>
          <w:ins w:id="1916" w:author="Chris Shivers" w:date="2018-12-27T11:30:00Z"/>
          <w:rFonts w:ascii="Trebuchet MS" w:hAnsi="Trebuchet MS"/>
          <w:sz w:val="16"/>
          <w:szCs w:val="16"/>
        </w:rPr>
        <w:pPrChange w:id="1917" w:author="Megan Lagermeier" w:date="2018-12-24T13:31:00Z">
          <w:pPr>
            <w:pStyle w:val="Header"/>
          </w:pPr>
        </w:pPrChange>
      </w:pPr>
    </w:p>
    <w:p w14:paraId="49A06850" w14:textId="77777777" w:rsidR="00652AC6" w:rsidRDefault="00652AC6">
      <w:pPr>
        <w:pStyle w:val="Header"/>
        <w:spacing w:before="360"/>
        <w:rPr>
          <w:ins w:id="1918" w:author="Chris Shivers" w:date="2018-12-27T11:30:00Z"/>
          <w:rFonts w:ascii="Trebuchet MS" w:hAnsi="Trebuchet MS"/>
          <w:sz w:val="16"/>
          <w:szCs w:val="16"/>
        </w:rPr>
        <w:pPrChange w:id="1919" w:author="Megan Lagermeier" w:date="2018-12-24T13:31:00Z">
          <w:pPr>
            <w:pStyle w:val="Header"/>
          </w:pPr>
        </w:pPrChange>
      </w:pPr>
    </w:p>
    <w:p w14:paraId="29CE9397" w14:textId="77777777" w:rsidR="00652AC6" w:rsidRDefault="00652AC6">
      <w:pPr>
        <w:pStyle w:val="Header"/>
        <w:spacing w:before="360"/>
        <w:rPr>
          <w:ins w:id="1920" w:author="Chris Shivers" w:date="2018-12-27T11:30:00Z"/>
          <w:rFonts w:ascii="Trebuchet MS" w:hAnsi="Trebuchet MS"/>
          <w:sz w:val="16"/>
          <w:szCs w:val="16"/>
        </w:rPr>
        <w:pPrChange w:id="1921" w:author="Megan Lagermeier" w:date="2018-12-24T13:31:00Z">
          <w:pPr>
            <w:pStyle w:val="Header"/>
          </w:pPr>
        </w:pPrChange>
      </w:pPr>
    </w:p>
    <w:p w14:paraId="7500C91D" w14:textId="77777777" w:rsidR="00652AC6" w:rsidRDefault="00652AC6">
      <w:pPr>
        <w:pStyle w:val="Header"/>
        <w:spacing w:before="360"/>
        <w:rPr>
          <w:ins w:id="1922" w:author="Chris Shivers" w:date="2018-12-27T11:30:00Z"/>
          <w:rFonts w:ascii="Trebuchet MS" w:hAnsi="Trebuchet MS"/>
          <w:sz w:val="16"/>
          <w:szCs w:val="16"/>
        </w:rPr>
        <w:pPrChange w:id="1923" w:author="Megan Lagermeier" w:date="2018-12-24T13:31:00Z">
          <w:pPr>
            <w:pStyle w:val="Header"/>
          </w:pPr>
        </w:pPrChange>
      </w:pPr>
    </w:p>
    <w:p w14:paraId="3A3065C1" w14:textId="77777777" w:rsidR="00652AC6" w:rsidRDefault="00652AC6">
      <w:pPr>
        <w:pStyle w:val="Header"/>
        <w:spacing w:before="360"/>
        <w:rPr>
          <w:ins w:id="1924" w:author="Chris Shivers" w:date="2018-12-27T11:30:00Z"/>
          <w:rFonts w:ascii="Trebuchet MS" w:hAnsi="Trebuchet MS"/>
          <w:sz w:val="16"/>
          <w:szCs w:val="16"/>
        </w:rPr>
        <w:pPrChange w:id="1925" w:author="Megan Lagermeier" w:date="2018-12-24T13:31:00Z">
          <w:pPr>
            <w:pStyle w:val="Header"/>
          </w:pPr>
        </w:pPrChange>
      </w:pPr>
    </w:p>
    <w:p w14:paraId="6DBC7FA4" w14:textId="77777777" w:rsidR="00652AC6" w:rsidRDefault="00652AC6">
      <w:pPr>
        <w:pStyle w:val="Header"/>
        <w:spacing w:before="360"/>
        <w:rPr>
          <w:ins w:id="1926" w:author="Chris Shivers" w:date="2018-12-27T11:30:00Z"/>
          <w:rFonts w:ascii="Trebuchet MS" w:hAnsi="Trebuchet MS"/>
          <w:sz w:val="16"/>
          <w:szCs w:val="16"/>
        </w:rPr>
        <w:pPrChange w:id="1927" w:author="Megan Lagermeier" w:date="2018-12-24T13:31:00Z">
          <w:pPr>
            <w:pStyle w:val="Header"/>
          </w:pPr>
        </w:pPrChange>
      </w:pPr>
    </w:p>
    <w:p w14:paraId="7379B14F" w14:textId="77777777" w:rsidR="00652AC6" w:rsidRDefault="00652AC6">
      <w:pPr>
        <w:pStyle w:val="Header"/>
        <w:spacing w:before="360"/>
        <w:rPr>
          <w:ins w:id="1928" w:author="Chris Shivers" w:date="2018-12-27T11:30:00Z"/>
          <w:rFonts w:ascii="Trebuchet MS" w:hAnsi="Trebuchet MS"/>
          <w:sz w:val="16"/>
          <w:szCs w:val="16"/>
        </w:rPr>
        <w:pPrChange w:id="1929" w:author="Megan Lagermeier" w:date="2018-12-24T13:31:00Z">
          <w:pPr>
            <w:pStyle w:val="Header"/>
          </w:pPr>
        </w:pPrChange>
      </w:pPr>
    </w:p>
    <w:p w14:paraId="1E9411EC" w14:textId="77777777" w:rsidR="00652AC6" w:rsidRDefault="00652AC6">
      <w:pPr>
        <w:pStyle w:val="Header"/>
        <w:spacing w:before="360"/>
        <w:rPr>
          <w:ins w:id="1930" w:author="Chris Shivers" w:date="2018-12-27T11:30:00Z"/>
          <w:rFonts w:ascii="Trebuchet MS" w:hAnsi="Trebuchet MS"/>
          <w:sz w:val="16"/>
          <w:szCs w:val="16"/>
        </w:rPr>
        <w:pPrChange w:id="1931" w:author="Megan Lagermeier" w:date="2018-12-24T13:31:00Z">
          <w:pPr>
            <w:pStyle w:val="Header"/>
          </w:pPr>
        </w:pPrChange>
      </w:pPr>
    </w:p>
    <w:p w14:paraId="318045B4" w14:textId="77777777" w:rsidR="00652AC6" w:rsidRDefault="00652AC6">
      <w:pPr>
        <w:pStyle w:val="Header"/>
        <w:spacing w:before="360"/>
        <w:rPr>
          <w:ins w:id="1932" w:author="Chris Shivers" w:date="2018-12-27T11:30:00Z"/>
          <w:rFonts w:ascii="Trebuchet MS" w:hAnsi="Trebuchet MS"/>
          <w:sz w:val="16"/>
          <w:szCs w:val="16"/>
        </w:rPr>
        <w:pPrChange w:id="1933" w:author="Megan Lagermeier" w:date="2018-12-24T13:31:00Z">
          <w:pPr>
            <w:pStyle w:val="Header"/>
          </w:pPr>
        </w:pPrChange>
      </w:pPr>
    </w:p>
    <w:p w14:paraId="20FEE25C" w14:textId="77777777" w:rsidR="00652AC6" w:rsidRDefault="00652AC6">
      <w:pPr>
        <w:pStyle w:val="Header"/>
        <w:spacing w:before="360"/>
        <w:rPr>
          <w:ins w:id="1934" w:author="Chris Shivers" w:date="2018-12-27T11:30:00Z"/>
          <w:rFonts w:ascii="Trebuchet MS" w:hAnsi="Trebuchet MS"/>
          <w:sz w:val="16"/>
          <w:szCs w:val="16"/>
        </w:rPr>
        <w:pPrChange w:id="1935" w:author="Megan Lagermeier" w:date="2018-12-24T13:31:00Z">
          <w:pPr>
            <w:pStyle w:val="Header"/>
          </w:pPr>
        </w:pPrChange>
      </w:pPr>
    </w:p>
    <w:p w14:paraId="6D3EA056" w14:textId="77777777" w:rsidR="00652AC6" w:rsidRDefault="00652AC6">
      <w:pPr>
        <w:pStyle w:val="Header"/>
        <w:spacing w:before="360"/>
        <w:rPr>
          <w:ins w:id="1936" w:author="Chris Shivers" w:date="2018-12-27T11:30:00Z"/>
          <w:rFonts w:ascii="Trebuchet MS" w:hAnsi="Trebuchet MS"/>
          <w:sz w:val="16"/>
          <w:szCs w:val="16"/>
        </w:rPr>
        <w:pPrChange w:id="1937" w:author="Megan Lagermeier" w:date="2018-12-24T13:31:00Z">
          <w:pPr>
            <w:pStyle w:val="Header"/>
          </w:pPr>
        </w:pPrChange>
      </w:pPr>
    </w:p>
    <w:p w14:paraId="1699F6EF" w14:textId="77777777" w:rsidR="00652AC6" w:rsidRDefault="00652AC6">
      <w:pPr>
        <w:pStyle w:val="Header"/>
        <w:spacing w:before="360"/>
        <w:rPr>
          <w:ins w:id="1938" w:author="Chris Shivers" w:date="2018-12-27T11:30:00Z"/>
          <w:rFonts w:ascii="Trebuchet MS" w:hAnsi="Trebuchet MS"/>
          <w:sz w:val="16"/>
          <w:szCs w:val="16"/>
        </w:rPr>
        <w:pPrChange w:id="1939" w:author="Megan Lagermeier" w:date="2018-12-24T13:31:00Z">
          <w:pPr>
            <w:pStyle w:val="Header"/>
          </w:pPr>
        </w:pPrChange>
      </w:pPr>
    </w:p>
    <w:p w14:paraId="2BA2F3AF" w14:textId="77777777" w:rsidR="00652AC6" w:rsidRDefault="00652AC6">
      <w:pPr>
        <w:pStyle w:val="Header"/>
        <w:spacing w:before="360"/>
        <w:rPr>
          <w:ins w:id="1940" w:author="Chris Shivers" w:date="2018-12-27T11:30:00Z"/>
          <w:rFonts w:ascii="Trebuchet MS" w:hAnsi="Trebuchet MS"/>
          <w:sz w:val="16"/>
          <w:szCs w:val="16"/>
        </w:rPr>
        <w:pPrChange w:id="1941" w:author="Megan Lagermeier" w:date="2018-12-24T13:31:00Z">
          <w:pPr>
            <w:pStyle w:val="Header"/>
          </w:pPr>
        </w:pPrChange>
      </w:pPr>
    </w:p>
    <w:p w14:paraId="256B57A5" w14:textId="77777777" w:rsidR="00652AC6" w:rsidRDefault="00652AC6">
      <w:pPr>
        <w:pStyle w:val="Header"/>
        <w:spacing w:before="360"/>
        <w:rPr>
          <w:ins w:id="1942" w:author="Chris Shivers" w:date="2018-12-27T11:30:00Z"/>
          <w:rFonts w:ascii="Trebuchet MS" w:hAnsi="Trebuchet MS"/>
          <w:sz w:val="16"/>
          <w:szCs w:val="16"/>
        </w:rPr>
        <w:pPrChange w:id="1943" w:author="Megan Lagermeier" w:date="2018-12-24T13:31:00Z">
          <w:pPr>
            <w:pStyle w:val="Header"/>
          </w:pPr>
        </w:pPrChange>
      </w:pPr>
    </w:p>
    <w:p w14:paraId="220E0AF8" w14:textId="77777777" w:rsidR="00652AC6" w:rsidRDefault="00652AC6">
      <w:pPr>
        <w:pStyle w:val="Header"/>
        <w:spacing w:before="360"/>
        <w:rPr>
          <w:ins w:id="1944" w:author="Chris Shivers" w:date="2018-12-27T11:30:00Z"/>
          <w:rFonts w:ascii="Trebuchet MS" w:hAnsi="Trebuchet MS"/>
          <w:sz w:val="16"/>
          <w:szCs w:val="16"/>
        </w:rPr>
        <w:pPrChange w:id="1945" w:author="Megan Lagermeier" w:date="2018-12-24T13:31:00Z">
          <w:pPr>
            <w:pStyle w:val="Header"/>
          </w:pPr>
        </w:pPrChange>
      </w:pPr>
    </w:p>
    <w:p w14:paraId="0FC77E26" w14:textId="77777777" w:rsidR="00652AC6" w:rsidRDefault="00652AC6">
      <w:pPr>
        <w:pStyle w:val="Header"/>
        <w:spacing w:before="360"/>
        <w:rPr>
          <w:ins w:id="1946" w:author="Chris Shivers" w:date="2018-12-27T11:30:00Z"/>
          <w:rFonts w:ascii="Trebuchet MS" w:hAnsi="Trebuchet MS"/>
          <w:sz w:val="16"/>
          <w:szCs w:val="16"/>
        </w:rPr>
        <w:pPrChange w:id="1947" w:author="Megan Lagermeier" w:date="2018-12-24T13:31:00Z">
          <w:pPr>
            <w:pStyle w:val="Header"/>
          </w:pPr>
        </w:pPrChange>
      </w:pPr>
    </w:p>
    <w:p w14:paraId="733F382A" w14:textId="77777777" w:rsidR="00652AC6" w:rsidRDefault="00652AC6">
      <w:pPr>
        <w:pStyle w:val="Header"/>
        <w:spacing w:before="360"/>
        <w:rPr>
          <w:ins w:id="1948" w:author="Chris Shivers" w:date="2018-12-27T11:30:00Z"/>
          <w:rFonts w:ascii="Trebuchet MS" w:hAnsi="Trebuchet MS"/>
          <w:sz w:val="16"/>
          <w:szCs w:val="16"/>
        </w:rPr>
        <w:pPrChange w:id="1949" w:author="Megan Lagermeier" w:date="2018-12-24T13:31:00Z">
          <w:pPr>
            <w:pStyle w:val="Header"/>
          </w:pPr>
        </w:pPrChange>
      </w:pPr>
    </w:p>
    <w:p w14:paraId="5B5AA495" w14:textId="77777777" w:rsidR="00652AC6" w:rsidRDefault="00652AC6">
      <w:pPr>
        <w:pStyle w:val="Header"/>
        <w:spacing w:before="360"/>
        <w:rPr>
          <w:ins w:id="1950" w:author="Chris Shivers" w:date="2018-12-27T11:30:00Z"/>
          <w:rFonts w:ascii="Trebuchet MS" w:hAnsi="Trebuchet MS"/>
          <w:sz w:val="16"/>
          <w:szCs w:val="16"/>
        </w:rPr>
        <w:pPrChange w:id="1951" w:author="Megan Lagermeier" w:date="2018-12-24T13:31:00Z">
          <w:pPr>
            <w:pStyle w:val="Header"/>
          </w:pPr>
        </w:pPrChange>
      </w:pPr>
    </w:p>
    <w:p w14:paraId="52667CD1" w14:textId="71AACE06" w:rsidR="00EA705B" w:rsidRPr="00020D2D" w:rsidRDefault="00C96521">
      <w:pPr>
        <w:pStyle w:val="Header"/>
        <w:spacing w:before="360"/>
        <w:pPrChange w:id="1952" w:author="Megan Lagermeier" w:date="2018-12-24T13:31:00Z">
          <w:pPr>
            <w:pStyle w:val="Header"/>
          </w:pPr>
        </w:pPrChange>
      </w:pPr>
      <w:r w:rsidRPr="00937499">
        <w:rPr>
          <w:rFonts w:ascii="Trebuchet MS" w:hAnsi="Trebuchet MS"/>
          <w:sz w:val="16"/>
          <w:szCs w:val="16"/>
        </w:rPr>
        <w:t>Filename:</w:t>
      </w:r>
      <w:r w:rsidR="00E56CAE">
        <w:rPr>
          <w:rFonts w:ascii="Trebuchet MS" w:hAnsi="Trebuchet MS"/>
          <w:sz w:val="16"/>
          <w:szCs w:val="16"/>
        </w:rPr>
        <w:t xml:space="preserve"> OATI</w:t>
      </w:r>
      <w:r w:rsidRPr="00937499">
        <w:rPr>
          <w:rFonts w:ascii="Trebuchet MS" w:hAnsi="Trebuchet MS"/>
          <w:sz w:val="16"/>
          <w:szCs w:val="16"/>
        </w:rPr>
        <w:t xml:space="preserve"> </w:t>
      </w:r>
      <w:del w:id="1953" w:author="Megan Lagermeier" w:date="2018-12-24T11:04:00Z">
        <w:r w:rsidRPr="00937499" w:rsidDel="00790E5C">
          <w:rPr>
            <w:rFonts w:ascii="Trebuchet MS" w:hAnsi="Trebuchet MS" w:cs="Arial"/>
            <w:sz w:val="16"/>
            <w:szCs w:val="16"/>
            <w:highlight w:val="lightGray"/>
          </w:rPr>
          <w:delText>Product Name</w:delText>
        </w:r>
        <w:r w:rsidRPr="00937499" w:rsidDel="00790E5C">
          <w:rPr>
            <w:rFonts w:ascii="Trebuchet MS" w:hAnsi="Trebuchet MS" w:cs="Arial"/>
            <w:sz w:val="16"/>
            <w:szCs w:val="16"/>
          </w:rPr>
          <w:delText xml:space="preserve"> </w:delText>
        </w:r>
        <w:r w:rsidRPr="00937499" w:rsidDel="00790E5C">
          <w:rPr>
            <w:rFonts w:ascii="Trebuchet MS" w:hAnsi="Trebuchet MS" w:cs="Arial"/>
            <w:sz w:val="16"/>
            <w:szCs w:val="16"/>
            <w:highlight w:val="lightGray"/>
          </w:rPr>
          <w:delText>Product Version</w:delText>
        </w:r>
      </w:del>
      <w:ins w:id="1954" w:author="Megan Lagermeier" w:date="2018-12-24T11:04:00Z">
        <w:r w:rsidR="00790E5C">
          <w:rPr>
            <w:rFonts w:ascii="Trebuchet MS" w:hAnsi="Trebuchet MS" w:cs="Arial"/>
            <w:sz w:val="16"/>
            <w:szCs w:val="16"/>
          </w:rPr>
          <w:t>Gryphin 2.0</w:t>
        </w:r>
      </w:ins>
      <w:r w:rsidRPr="00937499">
        <w:rPr>
          <w:rFonts w:ascii="Trebuchet MS" w:hAnsi="Trebuchet MS" w:cs="Arial"/>
          <w:sz w:val="16"/>
          <w:szCs w:val="16"/>
        </w:rPr>
        <w:t xml:space="preserve"> </w:t>
      </w:r>
      <w:del w:id="1955" w:author="Megan Lagermeier" w:date="2018-12-24T11:04:00Z">
        <w:r w:rsidR="00051304" w:rsidRPr="00937499" w:rsidDel="00790E5C">
          <w:rPr>
            <w:rFonts w:ascii="Trebuchet MS" w:hAnsi="Trebuchet MS" w:cs="Arial"/>
            <w:sz w:val="16"/>
            <w:szCs w:val="16"/>
          </w:rPr>
          <w:delText xml:space="preserve">Base </w:delText>
        </w:r>
      </w:del>
      <w:r w:rsidRPr="00937499">
        <w:rPr>
          <w:rFonts w:ascii="Trebuchet MS" w:hAnsi="Trebuchet MS" w:cs="Arial"/>
          <w:sz w:val="16"/>
          <w:szCs w:val="16"/>
        </w:rPr>
        <w:t>Release Notes</w:t>
      </w:r>
      <w:ins w:id="1956" w:author="Megan Lagermeier" w:date="2018-12-24T11:04:00Z">
        <w:r w:rsidR="00790E5C">
          <w:rPr>
            <w:rFonts w:ascii="Trebuchet MS" w:hAnsi="Trebuchet MS" w:cs="Arial"/>
            <w:sz w:val="16"/>
            <w:szCs w:val="16"/>
          </w:rPr>
          <w:t xml:space="preserve"> v0.1</w:t>
        </w:r>
      </w:ins>
      <w:del w:id="1957" w:author="Megan Lagermeier" w:date="2018-12-24T11:04:00Z">
        <w:r w:rsidR="00051304" w:rsidRPr="00937499" w:rsidDel="00790E5C">
          <w:rPr>
            <w:rFonts w:ascii="Trebuchet MS" w:hAnsi="Trebuchet MS" w:cs="Arial"/>
            <w:sz w:val="16"/>
            <w:szCs w:val="16"/>
          </w:rPr>
          <w:delText xml:space="preserve"> Template </w:delText>
        </w:r>
        <w:r w:rsidRPr="00937499" w:rsidDel="00790E5C">
          <w:rPr>
            <w:rFonts w:ascii="Trebuchet MS" w:hAnsi="Trebuchet MS" w:cs="Arial"/>
            <w:sz w:val="16"/>
            <w:szCs w:val="16"/>
          </w:rPr>
          <w:delText>vX.X</w:delText>
        </w:r>
      </w:del>
      <w:r w:rsidR="000F7811" w:rsidRPr="00937499">
        <w:rPr>
          <w:rFonts w:ascii="Trebuchet MS" w:hAnsi="Trebuchet MS" w:cs="Arial"/>
          <w:sz w:val="16"/>
          <w:szCs w:val="16"/>
        </w:rPr>
        <w:t xml:space="preserve"> </w:t>
      </w:r>
      <w:r w:rsidR="00D15B96" w:rsidRPr="00937499">
        <w:rPr>
          <w:rFonts w:ascii="Trebuchet MS" w:hAnsi="Trebuchet MS" w:cs="Arial"/>
          <w:sz w:val="16"/>
          <w:szCs w:val="16"/>
        </w:rPr>
        <w:t xml:space="preserve">– </w:t>
      </w:r>
      <w:r w:rsidR="00D15B96" w:rsidRPr="00366211">
        <w:rPr>
          <w:rFonts w:ascii="Trebuchet MS" w:hAnsi="Trebuchet MS" w:cs="Arial"/>
          <w:color w:val="FF0000"/>
          <w:sz w:val="16"/>
          <w:szCs w:val="16"/>
        </w:rPr>
        <w:t>Internal Use Only</w:t>
      </w:r>
      <w:r w:rsidR="00D15B96" w:rsidRPr="00366211">
        <w:rPr>
          <w:rFonts w:ascii="Trebuchet MS" w:hAnsi="Trebuchet MS" w:cs="Arial"/>
          <w:sz w:val="16"/>
          <w:szCs w:val="16"/>
        </w:rPr>
        <w:t xml:space="preserve"> </w:t>
      </w:r>
      <w:ins w:id="1958" w:author="Megan Lagermeier" w:date="2018-12-24T11:04:00Z">
        <w:r w:rsidR="00790E5C">
          <w:rPr>
            <w:rFonts w:ascii="Trebuchet MS" w:hAnsi="Trebuchet MS" w:cs="Arial"/>
            <w:sz w:val="16"/>
            <w:szCs w:val="16"/>
          </w:rPr>
          <w:t>ML 122418</w:t>
        </w:r>
      </w:ins>
    </w:p>
    <w:sectPr w:rsidR="00EA705B" w:rsidRPr="00020D2D" w:rsidSect="00E85111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FC54DB" w14:textId="77777777" w:rsidR="00804CBB" w:rsidRDefault="00804CBB" w:rsidP="00E85111">
      <w:pPr>
        <w:spacing w:after="0" w:line="240" w:lineRule="auto"/>
      </w:pPr>
      <w:r>
        <w:separator/>
      </w:r>
    </w:p>
  </w:endnote>
  <w:endnote w:type="continuationSeparator" w:id="0">
    <w:p w14:paraId="080A8BE2" w14:textId="77777777" w:rsidR="00804CBB" w:rsidRDefault="00804CBB" w:rsidP="00E85111">
      <w:pPr>
        <w:spacing w:after="0" w:line="240" w:lineRule="auto"/>
      </w:pPr>
      <w:r>
        <w:continuationSeparator/>
      </w:r>
    </w:p>
  </w:endnote>
  <w:endnote w:type="continuationNotice" w:id="1">
    <w:p w14:paraId="31463D47" w14:textId="77777777" w:rsidR="00804CBB" w:rsidRDefault="00804CB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 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701893" w14:textId="77777777" w:rsidR="00804CBB" w:rsidRDefault="00804CB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D630BA5" wp14:editId="0BC2A0DF">
              <wp:simplePos x="0" y="0"/>
              <wp:positionH relativeFrom="column">
                <wp:posOffset>-174625</wp:posOffset>
              </wp:positionH>
              <wp:positionV relativeFrom="paragraph">
                <wp:posOffset>113665</wp:posOffset>
              </wp:positionV>
              <wp:extent cx="6242050" cy="457200"/>
              <wp:effectExtent l="0" t="0" r="0" b="635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4205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F38F61" w14:textId="77777777" w:rsidR="00804CBB" w:rsidRPr="00F66A96" w:rsidRDefault="00804CBB" w:rsidP="00D64707">
                          <w:pPr>
                            <w:pStyle w:val="Footer"/>
                            <w:ind w:left="153"/>
                            <w:rPr>
                              <w:rFonts w:ascii="Trebuchet MS" w:hAnsi="Trebuchet MS"/>
                              <w:color w:val="8B0B04"/>
                              <w:sz w:val="14"/>
                              <w:szCs w:val="14"/>
                            </w:rPr>
                          </w:pPr>
                          <w:r w:rsidRPr="00F66A96">
                            <w:rPr>
                              <w:rFonts w:ascii="Trebuchet MS" w:hAnsi="Trebuchet MS"/>
                              <w:color w:val="8B0B04"/>
                              <w:sz w:val="14"/>
                              <w:szCs w:val="14"/>
                            </w:rPr>
                            <w:t>This document contains proprietary and confidential information of OATI, Inc.  Do not copy or distribute without ex</w:t>
                          </w:r>
                          <w:r>
                            <w:rPr>
                              <w:rFonts w:ascii="Trebuchet MS" w:hAnsi="Trebuchet MS"/>
                              <w:color w:val="8B0B04"/>
                              <w:sz w:val="14"/>
                              <w:szCs w:val="14"/>
                            </w:rPr>
                            <w:t>plicit permission of OATI, Inc.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630BA5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-13.75pt;margin-top:8.95pt;width:491.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" stroked="f">
              <v:textbox>
                <w:txbxContent>
                  <w:p w14:paraId="40F38F61" w14:textId="77777777" w:rsidR="00804CBB" w:rsidRPr="00F66A96" w:rsidRDefault="00804CBB" w:rsidP="00D64707">
                    <w:pPr>
                      <w:pStyle w:val="Footer"/>
                      <w:ind w:left="153"/>
                      <w:rPr>
                        <w:rFonts w:ascii="Trebuchet MS" w:hAnsi="Trebuchet MS"/>
                        <w:color w:val="8B0B04"/>
                        <w:sz w:val="14"/>
                        <w:szCs w:val="14"/>
                      </w:rPr>
                    </w:pPr>
                    <w:r w:rsidRPr="00F66A96">
                      <w:rPr>
                        <w:rFonts w:ascii="Trebuchet MS" w:hAnsi="Trebuchet MS"/>
                        <w:color w:val="8B0B04"/>
                        <w:sz w:val="14"/>
                        <w:szCs w:val="14"/>
                      </w:rPr>
                      <w:t>This document contains proprietary and confidential information of OATI, Inc.  Do not copy or distribute without ex</w:t>
                    </w:r>
                    <w:r>
                      <w:rPr>
                        <w:rFonts w:ascii="Trebuchet MS" w:hAnsi="Trebuchet MS"/>
                        <w:color w:val="8B0B04"/>
                        <w:sz w:val="14"/>
                        <w:szCs w:val="14"/>
                      </w:rPr>
                      <w:t>plicit permission of OATI, Inc.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7D25B4" w14:textId="77777777" w:rsidR="00804CBB" w:rsidRDefault="00804CB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CFA984" wp14:editId="61A7158D">
              <wp:simplePos x="0" y="0"/>
              <wp:positionH relativeFrom="column">
                <wp:posOffset>-514350</wp:posOffset>
              </wp:positionH>
              <wp:positionV relativeFrom="paragraph">
                <wp:posOffset>66040</wp:posOffset>
              </wp:positionV>
              <wp:extent cx="6543675" cy="485775"/>
              <wp:effectExtent l="0" t="0" r="28575" b="28575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43675" cy="485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EDC12D" w14:textId="77777777" w:rsidR="00804CBB" w:rsidRPr="00AB3932" w:rsidRDefault="00804CBB" w:rsidP="00040E9F">
                          <w:pPr>
                            <w:spacing w:after="0" w:line="240" w:lineRule="auto"/>
                            <w:ind w:left="-540" w:hanging="720"/>
                            <w:rPr>
                              <w:rFonts w:ascii="Trebuchet MS" w:hAnsi="Trebuchet MS"/>
                              <w:b/>
                              <w:sz w:val="18"/>
                              <w:szCs w:val="18"/>
                              <w:u w:val="single"/>
                            </w:rPr>
                          </w:pPr>
                          <w:r w:rsidRPr="0045349F">
                            <w:rPr>
                              <w:rFonts w:ascii="Trebuchet MS" w:hAnsi="Trebuchet MS"/>
                              <w:b/>
                              <w:i/>
                              <w:sz w:val="18"/>
                              <w:szCs w:val="18"/>
                            </w:rPr>
                            <w:t>OPEN</w:t>
                          </w:r>
                          <w:r w:rsidRPr="00730B48">
                            <w:rPr>
                              <w:rFonts w:ascii="Trebuchet MS" w:hAnsi="Trebuchet MS"/>
                              <w:b/>
                              <w:i/>
                              <w:sz w:val="18"/>
                              <w:szCs w:val="18"/>
                            </w:rPr>
                            <w:t xml:space="preserve"> A</w:t>
                          </w:r>
                          <w:r w:rsidRPr="00730B48">
                            <w:rPr>
                              <w:rFonts w:ascii="Trebuchet MS" w:hAnsi="Trebuchet MS"/>
                              <w:b/>
                              <w:sz w:val="18"/>
                              <w:szCs w:val="18"/>
                            </w:rPr>
                            <w:t xml:space="preserve">CCE     </w:t>
                          </w:r>
                          <w:r w:rsidRPr="00730B48">
                            <w:rPr>
                              <w:rFonts w:ascii="Trebuchet MS" w:hAnsi="Trebuchet MS"/>
                              <w:b/>
                              <w:sz w:val="18"/>
                              <w:szCs w:val="18"/>
                            </w:rPr>
                            <w:tab/>
                          </w:r>
                          <w:r w:rsidRPr="00F7419E">
                            <w:rPr>
                              <w:rFonts w:ascii="Trebuchet MS" w:hAnsi="Trebuchet MS"/>
                              <w:b/>
                              <w:color w:val="A60000"/>
                              <w:sz w:val="18"/>
                              <w:szCs w:val="18"/>
                            </w:rPr>
                            <w:t>OPEN ACCESS TECHNOLOGY INTERNATIONAL, INC</w:t>
                          </w:r>
                          <w:r>
                            <w:rPr>
                              <w:rFonts w:ascii="Trebuchet MS" w:hAnsi="Trebuchet MS"/>
                              <w:b/>
                              <w:color w:val="A60000"/>
                              <w:sz w:val="18"/>
                              <w:szCs w:val="18"/>
                            </w:rPr>
                            <w:t>.</w:t>
                          </w:r>
                        </w:p>
                        <w:p w14:paraId="531893FE" w14:textId="77777777" w:rsidR="00804CBB" w:rsidRDefault="00804CBB" w:rsidP="00040E9F">
                          <w:pPr>
                            <w:spacing w:after="0" w:line="240" w:lineRule="auto"/>
                            <w:rPr>
                              <w:rFonts w:ascii="Trebuchet MS" w:hAnsi="Trebuchet MS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rebuchet MS" w:hAnsi="Trebuchet MS"/>
                              <w:sz w:val="18"/>
                              <w:szCs w:val="18"/>
                            </w:rPr>
                            <w:t>3660 Technology Drive NE | Minneapolis, MN 55418 | Phone 763.201.2000 | Fax 763.201.5333 |</w:t>
                          </w:r>
                          <w:r w:rsidRPr="00730B48">
                            <w:rPr>
                              <w:rFonts w:ascii="Trebuchet MS" w:hAnsi="Trebuchet MS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040E9F">
                            <w:rPr>
                              <w:rFonts w:ascii="Trebuchet MS" w:hAnsi="Trebuchet MS"/>
                              <w:sz w:val="18"/>
                              <w:szCs w:val="18"/>
                            </w:rPr>
                            <w:t>www.oati.com</w:t>
                          </w:r>
                        </w:p>
                        <w:p w14:paraId="70F25D66" w14:textId="78220CBE" w:rsidR="00804CBB" w:rsidRPr="006B559A" w:rsidRDefault="00804CBB" w:rsidP="00040E9F">
                          <w:pPr>
                            <w:pStyle w:val="Footer"/>
                            <w:ind w:right="-177"/>
                            <w:rPr>
                              <w:rFonts w:ascii="Trebuchet MS" w:hAnsi="Trebuchet MS"/>
                              <w:color w:val="8B0B04"/>
                              <w:sz w:val="14"/>
                              <w:szCs w:val="14"/>
                            </w:rPr>
                          </w:pPr>
                          <w:r w:rsidRPr="006B559A">
                            <w:rPr>
                              <w:rFonts w:ascii="Trebuchet MS" w:hAnsi="Trebuchet MS"/>
                              <w:color w:val="8B0B00"/>
                              <w:sz w:val="14"/>
                              <w:szCs w:val="14"/>
                            </w:rPr>
                            <w:t>©201</w:t>
                          </w:r>
                          <w:r>
                            <w:rPr>
                              <w:rFonts w:ascii="Trebuchet MS" w:hAnsi="Trebuchet MS"/>
                              <w:color w:val="8B0B00"/>
                              <w:sz w:val="14"/>
                              <w:szCs w:val="14"/>
                            </w:rPr>
                            <w:t>8</w:t>
                          </w:r>
                          <w:r w:rsidRPr="006B559A">
                            <w:rPr>
                              <w:rFonts w:ascii="Trebuchet MS" w:hAnsi="Trebuchet MS"/>
                              <w:color w:val="8B0B00"/>
                              <w:sz w:val="14"/>
                              <w:szCs w:val="14"/>
                            </w:rPr>
                            <w:t xml:space="preserve"> Open Access Technology International, Inc.</w:t>
                          </w:r>
                        </w:p>
                        <w:p w14:paraId="1CF60200" w14:textId="77777777" w:rsidR="00804CBB" w:rsidRPr="00730B48" w:rsidRDefault="00804CBB" w:rsidP="00040E9F">
                          <w:pPr>
                            <w:spacing w:after="0" w:line="240" w:lineRule="auto"/>
                            <w:rPr>
                              <w:rFonts w:ascii="Trebuchet MS" w:hAnsi="Trebuchet MS"/>
                              <w:color w:val="C00000"/>
                              <w:u w:val="single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CFA98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-40.5pt;margin-top:5.2pt;width:515.25pt;height:3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" strokecolor="white [3212]">
              <v:textbox>
                <w:txbxContent>
                  <w:p w14:paraId="03EDC12D" w14:textId="77777777" w:rsidR="00804CBB" w:rsidRPr="00AB3932" w:rsidRDefault="00804CBB" w:rsidP="00040E9F">
                    <w:pPr>
                      <w:spacing w:after="0" w:line="240" w:lineRule="auto"/>
                      <w:ind w:left="-540" w:hanging="720"/>
                      <w:rPr>
                        <w:rFonts w:ascii="Trebuchet MS" w:hAnsi="Trebuchet MS"/>
                        <w:b/>
                        <w:sz w:val="18"/>
                        <w:szCs w:val="18"/>
                        <w:u w:val="single"/>
                      </w:rPr>
                    </w:pPr>
                    <w:r w:rsidRPr="0045349F">
                      <w:rPr>
                        <w:rFonts w:ascii="Trebuchet MS" w:hAnsi="Trebuchet MS"/>
                        <w:b/>
                        <w:i/>
                        <w:sz w:val="18"/>
                        <w:szCs w:val="18"/>
                      </w:rPr>
                      <w:t>OPEN</w:t>
                    </w:r>
                    <w:r w:rsidRPr="00730B48">
                      <w:rPr>
                        <w:rFonts w:ascii="Trebuchet MS" w:hAnsi="Trebuchet MS"/>
                        <w:b/>
                        <w:i/>
                        <w:sz w:val="18"/>
                        <w:szCs w:val="18"/>
                      </w:rPr>
                      <w:t xml:space="preserve"> A</w:t>
                    </w:r>
                    <w:r w:rsidRPr="00730B48">
                      <w:rPr>
                        <w:rFonts w:ascii="Trebuchet MS" w:hAnsi="Trebuchet MS"/>
                        <w:b/>
                        <w:sz w:val="18"/>
                        <w:szCs w:val="18"/>
                      </w:rPr>
                      <w:t xml:space="preserve">CCE     </w:t>
                    </w:r>
                    <w:r w:rsidRPr="00730B48">
                      <w:rPr>
                        <w:rFonts w:ascii="Trebuchet MS" w:hAnsi="Trebuchet MS"/>
                        <w:b/>
                        <w:sz w:val="18"/>
                        <w:szCs w:val="18"/>
                      </w:rPr>
                      <w:tab/>
                    </w:r>
                    <w:r w:rsidRPr="00F7419E">
                      <w:rPr>
                        <w:rFonts w:ascii="Trebuchet MS" w:hAnsi="Trebuchet MS"/>
                        <w:b/>
                        <w:color w:val="A60000"/>
                        <w:sz w:val="18"/>
                        <w:szCs w:val="18"/>
                      </w:rPr>
                      <w:t>OPEN ACCESS TECHNOLOGY INTERNATIONAL, INC</w:t>
                    </w:r>
                    <w:r>
                      <w:rPr>
                        <w:rFonts w:ascii="Trebuchet MS" w:hAnsi="Trebuchet MS"/>
                        <w:b/>
                        <w:color w:val="A60000"/>
                        <w:sz w:val="18"/>
                        <w:szCs w:val="18"/>
                      </w:rPr>
                      <w:t>.</w:t>
                    </w:r>
                  </w:p>
                  <w:p w14:paraId="531893FE" w14:textId="77777777" w:rsidR="00804CBB" w:rsidRDefault="00804CBB" w:rsidP="00040E9F">
                    <w:pPr>
                      <w:spacing w:after="0" w:line="240" w:lineRule="auto"/>
                      <w:rPr>
                        <w:rFonts w:ascii="Trebuchet MS" w:hAnsi="Trebuchet MS"/>
                        <w:sz w:val="18"/>
                        <w:szCs w:val="18"/>
                      </w:rPr>
                    </w:pPr>
                    <w:r>
                      <w:rPr>
                        <w:rFonts w:ascii="Trebuchet MS" w:hAnsi="Trebuchet MS"/>
                        <w:sz w:val="18"/>
                        <w:szCs w:val="18"/>
                      </w:rPr>
                      <w:t>3660 Technology Drive NE | Minneapolis, MN 55418 | Phone 763.201.2000 | Fax 763.201.5333 |</w:t>
                    </w:r>
                    <w:r w:rsidRPr="00730B48">
                      <w:rPr>
                        <w:rFonts w:ascii="Trebuchet MS" w:hAnsi="Trebuchet MS"/>
                        <w:sz w:val="18"/>
                        <w:szCs w:val="18"/>
                      </w:rPr>
                      <w:t xml:space="preserve"> </w:t>
                    </w:r>
                    <w:r w:rsidRPr="00040E9F">
                      <w:rPr>
                        <w:rFonts w:ascii="Trebuchet MS" w:hAnsi="Trebuchet MS"/>
                        <w:sz w:val="18"/>
                        <w:szCs w:val="18"/>
                      </w:rPr>
                      <w:t>www.oati.com</w:t>
                    </w:r>
                  </w:p>
                  <w:p w14:paraId="70F25D66" w14:textId="78220CBE" w:rsidR="00804CBB" w:rsidRPr="006B559A" w:rsidRDefault="00804CBB" w:rsidP="00040E9F">
                    <w:pPr>
                      <w:pStyle w:val="Footer"/>
                      <w:ind w:right="-177"/>
                      <w:rPr>
                        <w:rFonts w:ascii="Trebuchet MS" w:hAnsi="Trebuchet MS"/>
                        <w:color w:val="8B0B04"/>
                        <w:sz w:val="14"/>
                        <w:szCs w:val="14"/>
                      </w:rPr>
                    </w:pPr>
                    <w:r w:rsidRPr="006B559A">
                      <w:rPr>
                        <w:rFonts w:ascii="Trebuchet MS" w:hAnsi="Trebuchet MS"/>
                        <w:color w:val="8B0B00"/>
                        <w:sz w:val="14"/>
                        <w:szCs w:val="14"/>
                      </w:rPr>
                      <w:t>©201</w:t>
                    </w:r>
                    <w:r>
                      <w:rPr>
                        <w:rFonts w:ascii="Trebuchet MS" w:hAnsi="Trebuchet MS"/>
                        <w:color w:val="8B0B00"/>
                        <w:sz w:val="14"/>
                        <w:szCs w:val="14"/>
                      </w:rPr>
                      <w:t>8</w:t>
                    </w:r>
                    <w:r w:rsidRPr="006B559A">
                      <w:rPr>
                        <w:rFonts w:ascii="Trebuchet MS" w:hAnsi="Trebuchet MS"/>
                        <w:color w:val="8B0B00"/>
                        <w:sz w:val="14"/>
                        <w:szCs w:val="14"/>
                      </w:rPr>
                      <w:t xml:space="preserve"> Open Access Technology International, Inc.</w:t>
                    </w:r>
                  </w:p>
                  <w:p w14:paraId="1CF60200" w14:textId="77777777" w:rsidR="00804CBB" w:rsidRPr="00730B48" w:rsidRDefault="00804CBB" w:rsidP="00040E9F">
                    <w:pPr>
                      <w:spacing w:after="0" w:line="240" w:lineRule="auto"/>
                      <w:rPr>
                        <w:rFonts w:ascii="Trebuchet MS" w:hAnsi="Trebuchet MS"/>
                        <w:color w:val="C00000"/>
                        <w:u w:val="single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D3074" w14:textId="0724ACE4" w:rsidR="00804CBB" w:rsidRPr="00954ABF" w:rsidRDefault="00804CBB" w:rsidP="00954ABF">
    <w:pPr>
      <w:pStyle w:val="Footer"/>
      <w:ind w:left="153"/>
      <w:jc w:val="center"/>
      <w:rPr>
        <w:rFonts w:ascii="Trebuchet MS" w:hAnsi="Trebuchet MS"/>
        <w:color w:val="8B0B04"/>
        <w:sz w:val="14"/>
        <w:szCs w:val="14"/>
      </w:rPr>
    </w:pPr>
    <w:r w:rsidRPr="00F66A96">
      <w:rPr>
        <w:rFonts w:ascii="Trebuchet MS" w:hAnsi="Trebuchet MS"/>
        <w:color w:val="8B0B04"/>
        <w:sz w:val="14"/>
        <w:szCs w:val="14"/>
      </w:rPr>
      <w:t>This document contains proprietary and confidential information of OATI, Inc.  Do not copy or distribute without ex</w:t>
    </w:r>
    <w:r>
      <w:rPr>
        <w:rFonts w:ascii="Trebuchet MS" w:hAnsi="Trebuchet MS"/>
        <w:color w:val="8B0B04"/>
        <w:sz w:val="14"/>
        <w:szCs w:val="14"/>
      </w:rPr>
      <w:t>plicit permission of OATI, Inc. ©2018 Open Access Technology International, Inc.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3FD526" w14:textId="77777777" w:rsidR="00804CBB" w:rsidRDefault="00804CBB" w:rsidP="00E85111">
      <w:pPr>
        <w:spacing w:after="0" w:line="240" w:lineRule="auto"/>
      </w:pPr>
      <w:r>
        <w:separator/>
      </w:r>
    </w:p>
  </w:footnote>
  <w:footnote w:type="continuationSeparator" w:id="0">
    <w:p w14:paraId="73502BC0" w14:textId="77777777" w:rsidR="00804CBB" w:rsidRDefault="00804CBB" w:rsidP="00E85111">
      <w:pPr>
        <w:spacing w:after="0" w:line="240" w:lineRule="auto"/>
      </w:pPr>
      <w:r>
        <w:continuationSeparator/>
      </w:r>
    </w:p>
  </w:footnote>
  <w:footnote w:type="continuationNotice" w:id="1">
    <w:p w14:paraId="7B1BD8A8" w14:textId="77777777" w:rsidR="00804CBB" w:rsidRDefault="00804CB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0C76" w14:textId="6B18EBDD" w:rsidR="00804CBB" w:rsidRPr="00C91E37" w:rsidRDefault="00804CBB" w:rsidP="00E334E9">
    <w:pPr>
      <w:pStyle w:val="Header"/>
      <w:tabs>
        <w:tab w:val="clear" w:pos="4680"/>
        <w:tab w:val="right" w:pos="9054"/>
      </w:tabs>
      <w:rPr>
        <w:rFonts w:ascii="Trebuchet MS" w:hAnsi="Trebuchet MS" w:cs="Arial"/>
        <w:color w:val="4C4D4E"/>
        <w:sz w:val="16"/>
        <w:szCs w:val="16"/>
      </w:rPr>
    </w:pPr>
    <w:r>
      <w:rPr>
        <w:rFonts w:ascii="Trebuchet MS" w:hAnsi="Trebuchet MS"/>
        <w:b/>
        <w:color w:val="4C4D4E"/>
        <w:sz w:val="16"/>
        <w:szCs w:val="16"/>
      </w:rPr>
      <w:t>Open Access Technology International, Inc.</w:t>
    </w:r>
    <w:r w:rsidRPr="00C91E37">
      <w:rPr>
        <w:rFonts w:ascii="Trebuchet MS" w:hAnsi="Trebuchet MS"/>
        <w:b/>
        <w:color w:val="4C4D4E"/>
        <w:sz w:val="16"/>
        <w:szCs w:val="16"/>
      </w:rPr>
      <w:t xml:space="preserve"> </w:t>
    </w:r>
    <w:r w:rsidRPr="00C91E37">
      <w:rPr>
        <w:rFonts w:ascii="Trebuchet MS" w:hAnsi="Trebuchet MS" w:cs="Arial"/>
        <w:color w:val="4C4D4E"/>
        <w:sz w:val="16"/>
        <w:szCs w:val="16"/>
      </w:rPr>
      <w:t xml:space="preserve"> </w:t>
    </w:r>
    <w:r w:rsidRPr="00C91E37">
      <w:rPr>
        <w:rFonts w:ascii="Trebuchet MS" w:hAnsi="Trebuchet MS" w:cs="Arial"/>
        <w:color w:val="4C4D4E"/>
        <w:sz w:val="16"/>
        <w:szCs w:val="16"/>
      </w:rPr>
      <w:tab/>
    </w:r>
    <w:r>
      <w:rPr>
        <w:rFonts w:ascii="Trebuchet MS" w:hAnsi="Trebuchet MS" w:cs="Arial"/>
        <w:color w:val="4C4D4E"/>
        <w:sz w:val="16"/>
        <w:szCs w:val="16"/>
      </w:rPr>
      <w:fldChar w:fldCharType="begin"/>
    </w:r>
    <w:r>
      <w:rPr>
        <w:rFonts w:ascii="Trebuchet MS" w:hAnsi="Trebuchet MS" w:cs="Arial"/>
        <w:color w:val="4C4D4E"/>
        <w:sz w:val="16"/>
        <w:szCs w:val="16"/>
      </w:rPr>
      <w:instrText xml:space="preserve"> DATE  \@ "MM/dd/yyyy" </w:instrText>
    </w:r>
    <w:r>
      <w:rPr>
        <w:rFonts w:ascii="Trebuchet MS" w:hAnsi="Trebuchet MS" w:cs="Arial"/>
        <w:color w:val="4C4D4E"/>
        <w:sz w:val="16"/>
        <w:szCs w:val="16"/>
      </w:rPr>
      <w:fldChar w:fldCharType="separate"/>
    </w:r>
    <w:ins w:id="11" w:author="Nemat Sarnevesht" w:date="2018-12-27T10:23:00Z">
      <w:r w:rsidR="00F96BE5">
        <w:rPr>
          <w:rFonts w:ascii="Trebuchet MS" w:hAnsi="Trebuchet MS" w:cs="Arial"/>
          <w:noProof/>
          <w:color w:val="4C4D4E"/>
          <w:sz w:val="16"/>
          <w:szCs w:val="16"/>
        </w:rPr>
        <w:t>12/27/2018</w:t>
      </w:r>
    </w:ins>
    <w:ins w:id="12" w:author="Chris Shivers" w:date="2018-12-27T11:17:00Z">
      <w:del w:id="13" w:author="Nemat Sarnevesht" w:date="2018-12-27T10:23:00Z">
        <w:r w:rsidDel="00F96BE5">
          <w:rPr>
            <w:rFonts w:ascii="Trebuchet MS" w:hAnsi="Trebuchet MS" w:cs="Arial"/>
            <w:noProof/>
            <w:color w:val="4C4D4E"/>
            <w:sz w:val="16"/>
            <w:szCs w:val="16"/>
          </w:rPr>
          <w:delText>12/27/2018</w:delText>
        </w:r>
      </w:del>
    </w:ins>
    <w:ins w:id="14" w:author="Megan Lagermeier" w:date="2018-12-24T08:22:00Z">
      <w:del w:id="15" w:author="Nemat Sarnevesht" w:date="2018-12-27T10:23:00Z">
        <w:r w:rsidDel="00F96BE5">
          <w:rPr>
            <w:rFonts w:ascii="Trebuchet MS" w:hAnsi="Trebuchet MS" w:cs="Arial"/>
            <w:noProof/>
            <w:color w:val="4C4D4E"/>
            <w:sz w:val="16"/>
            <w:szCs w:val="16"/>
          </w:rPr>
          <w:delText>12/24/2018</w:delText>
        </w:r>
      </w:del>
    </w:ins>
    <w:del w:id="16" w:author="Nemat Sarnevesht" w:date="2018-12-27T10:23:00Z">
      <w:r w:rsidDel="00F96BE5">
        <w:rPr>
          <w:rFonts w:ascii="Trebuchet MS" w:hAnsi="Trebuchet MS" w:cs="Arial"/>
          <w:noProof/>
          <w:color w:val="4C4D4E"/>
          <w:sz w:val="16"/>
          <w:szCs w:val="16"/>
        </w:rPr>
        <w:delText>11/21/2018</w:delText>
      </w:r>
    </w:del>
    <w:r>
      <w:rPr>
        <w:rFonts w:ascii="Trebuchet MS" w:hAnsi="Trebuchet MS" w:cs="Arial"/>
        <w:color w:val="4C4D4E"/>
        <w:sz w:val="16"/>
        <w:szCs w:val="16"/>
      </w:rPr>
      <w:fldChar w:fldCharType="end"/>
    </w:r>
    <w:r w:rsidRPr="00C91E37">
      <w:rPr>
        <w:rFonts w:ascii="Trebuchet MS" w:hAnsi="Trebuchet MS" w:cs="Arial"/>
        <w:color w:val="4C4D4E"/>
        <w:sz w:val="16"/>
        <w:szCs w:val="16"/>
      </w:rPr>
      <w:t xml:space="preserve"> </w:t>
    </w:r>
    <w:r w:rsidRPr="00C91E37">
      <w:rPr>
        <w:rFonts w:ascii="Trebuchet MS" w:hAnsi="Trebuchet MS"/>
        <w:b/>
        <w:color w:val="4C4D4E"/>
        <w:sz w:val="16"/>
        <w:szCs w:val="16"/>
      </w:rPr>
      <w:t xml:space="preserve">| </w:t>
    </w:r>
    <w:r w:rsidRPr="00C91E37">
      <w:rPr>
        <w:rFonts w:ascii="Trebuchet MS" w:hAnsi="Trebuchet MS" w:cs="Arial"/>
        <w:color w:val="4C4D4E"/>
        <w:sz w:val="16"/>
        <w:szCs w:val="16"/>
      </w:rPr>
      <w:t xml:space="preserve">Page </w:t>
    </w:r>
    <w:r w:rsidRPr="00C91E37">
      <w:rPr>
        <w:rFonts w:ascii="Trebuchet MS" w:hAnsi="Trebuchet MS" w:cs="Arial"/>
        <w:color w:val="4C4D4E"/>
        <w:sz w:val="16"/>
        <w:szCs w:val="16"/>
      </w:rPr>
      <w:fldChar w:fldCharType="begin"/>
    </w:r>
    <w:r w:rsidRPr="00C91E37">
      <w:rPr>
        <w:rFonts w:ascii="Trebuchet MS" w:hAnsi="Trebuchet MS" w:cs="Arial"/>
        <w:color w:val="4C4D4E"/>
        <w:sz w:val="16"/>
        <w:szCs w:val="16"/>
      </w:rPr>
      <w:instrText xml:space="preserve"> PAGE </w:instrText>
    </w:r>
    <w:r w:rsidRPr="00C91E37">
      <w:rPr>
        <w:rFonts w:ascii="Trebuchet MS" w:hAnsi="Trebuchet MS" w:cs="Arial"/>
        <w:color w:val="4C4D4E"/>
        <w:sz w:val="16"/>
        <w:szCs w:val="16"/>
      </w:rPr>
      <w:fldChar w:fldCharType="separate"/>
    </w:r>
    <w:r w:rsidR="00F96BE5">
      <w:rPr>
        <w:rFonts w:ascii="Trebuchet MS" w:hAnsi="Trebuchet MS" w:cs="Arial"/>
        <w:noProof/>
        <w:color w:val="4C4D4E"/>
        <w:sz w:val="16"/>
        <w:szCs w:val="16"/>
      </w:rPr>
      <w:t>4</w:t>
    </w:r>
    <w:r w:rsidRPr="00C91E37">
      <w:rPr>
        <w:rFonts w:ascii="Trebuchet MS" w:hAnsi="Trebuchet MS" w:cs="Arial"/>
        <w:color w:val="4C4D4E"/>
        <w:sz w:val="16"/>
        <w:szCs w:val="16"/>
      </w:rPr>
      <w:fldChar w:fldCharType="end"/>
    </w:r>
    <w:r w:rsidRPr="00C91E37">
      <w:rPr>
        <w:rFonts w:ascii="Trebuchet MS" w:hAnsi="Trebuchet MS" w:cs="Arial"/>
        <w:color w:val="4C4D4E"/>
        <w:sz w:val="16"/>
        <w:szCs w:val="16"/>
      </w:rPr>
      <w:t xml:space="preserve"> of </w:t>
    </w:r>
    <w:r w:rsidRPr="00C91E37">
      <w:rPr>
        <w:rFonts w:ascii="Trebuchet MS" w:hAnsi="Trebuchet MS" w:cs="Arial"/>
        <w:color w:val="4C4D4E"/>
        <w:sz w:val="16"/>
        <w:szCs w:val="16"/>
      </w:rPr>
      <w:fldChar w:fldCharType="begin"/>
    </w:r>
    <w:r w:rsidRPr="00C91E37">
      <w:rPr>
        <w:rFonts w:ascii="Trebuchet MS" w:hAnsi="Trebuchet MS" w:cs="Arial"/>
        <w:color w:val="4C4D4E"/>
        <w:sz w:val="16"/>
        <w:szCs w:val="16"/>
      </w:rPr>
      <w:instrText xml:space="preserve"> NUMPAGES </w:instrText>
    </w:r>
    <w:r w:rsidRPr="00C91E37">
      <w:rPr>
        <w:rFonts w:ascii="Trebuchet MS" w:hAnsi="Trebuchet MS" w:cs="Arial"/>
        <w:color w:val="4C4D4E"/>
        <w:sz w:val="16"/>
        <w:szCs w:val="16"/>
      </w:rPr>
      <w:fldChar w:fldCharType="separate"/>
    </w:r>
    <w:r w:rsidR="00F96BE5">
      <w:rPr>
        <w:rFonts w:ascii="Trebuchet MS" w:hAnsi="Trebuchet MS" w:cs="Arial"/>
        <w:noProof/>
        <w:color w:val="4C4D4E"/>
        <w:sz w:val="16"/>
        <w:szCs w:val="16"/>
      </w:rPr>
      <w:t>17</w:t>
    </w:r>
    <w:r w:rsidRPr="00C91E37">
      <w:rPr>
        <w:rFonts w:ascii="Trebuchet MS" w:hAnsi="Trebuchet MS" w:cs="Arial"/>
        <w:color w:val="4C4D4E"/>
        <w:sz w:val="16"/>
        <w:szCs w:val="16"/>
      </w:rPr>
      <w:fldChar w:fldCharType="end"/>
    </w:r>
  </w:p>
  <w:p w14:paraId="1EC3BA60" w14:textId="4673BC09" w:rsidR="00804CBB" w:rsidRPr="00C91E37" w:rsidRDefault="00804CBB" w:rsidP="00E334E9">
    <w:pPr>
      <w:pStyle w:val="Header"/>
      <w:rPr>
        <w:rFonts w:ascii="Trebuchet MS" w:hAnsi="Trebuchet MS" w:cs="Arial"/>
        <w:b/>
        <w:color w:val="4C4D4E"/>
        <w:sz w:val="16"/>
        <w:szCs w:val="16"/>
      </w:rPr>
    </w:pPr>
    <w:del w:id="17" w:author="Megan Lagermeier" w:date="2018-12-24T10:12:00Z">
      <w:r w:rsidRPr="004131B2" w:rsidDel="004A1DE5">
        <w:rPr>
          <w:rFonts w:ascii="Trebuchet MS" w:hAnsi="Trebuchet MS" w:cs="Arial"/>
          <w:b/>
          <w:color w:val="4C4D4E"/>
          <w:sz w:val="16"/>
          <w:szCs w:val="16"/>
          <w:highlight w:val="lightGray"/>
        </w:rPr>
        <w:delText>Product Name</w:delText>
      </w:r>
      <w:r w:rsidDel="004A1DE5">
        <w:rPr>
          <w:rFonts w:ascii="Trebuchet MS" w:hAnsi="Trebuchet MS" w:cs="Arial"/>
          <w:b/>
          <w:color w:val="4C4D4E"/>
          <w:sz w:val="16"/>
          <w:szCs w:val="16"/>
        </w:rPr>
        <w:delText xml:space="preserve"> </w:delText>
      </w:r>
      <w:r w:rsidRPr="00C96521" w:rsidDel="004A1DE5">
        <w:rPr>
          <w:rFonts w:ascii="Trebuchet MS" w:hAnsi="Trebuchet MS" w:cs="Arial"/>
          <w:b/>
          <w:color w:val="4C4D4E"/>
          <w:sz w:val="16"/>
          <w:szCs w:val="16"/>
          <w:highlight w:val="lightGray"/>
        </w:rPr>
        <w:delText>Product Version</w:delText>
      </w:r>
    </w:del>
    <w:ins w:id="18" w:author="Megan Lagermeier" w:date="2018-12-24T10:12:00Z">
      <w:r>
        <w:rPr>
          <w:rFonts w:ascii="Trebuchet MS" w:hAnsi="Trebuchet MS" w:cs="Arial"/>
          <w:b/>
          <w:color w:val="4C4D4E"/>
          <w:sz w:val="16"/>
          <w:szCs w:val="16"/>
        </w:rPr>
        <w:t>Gryphin 2.0</w:t>
      </w:r>
    </w:ins>
    <w:r>
      <w:rPr>
        <w:rFonts w:ascii="Trebuchet MS" w:hAnsi="Trebuchet MS" w:cs="Arial"/>
        <w:b/>
        <w:color w:val="4C4D4E"/>
        <w:sz w:val="16"/>
        <w:szCs w:val="16"/>
      </w:rPr>
      <w:t xml:space="preserve"> Release Notes v</w:t>
    </w:r>
    <w:ins w:id="19" w:author="Megan Lagermeier" w:date="2018-12-24T10:12:00Z">
      <w:r>
        <w:rPr>
          <w:rFonts w:ascii="Trebuchet MS" w:hAnsi="Trebuchet MS" w:cs="Arial"/>
          <w:b/>
          <w:color w:val="4C4D4E"/>
          <w:sz w:val="16"/>
          <w:szCs w:val="16"/>
        </w:rPr>
        <w:t>0</w:t>
      </w:r>
    </w:ins>
    <w:del w:id="20" w:author="Megan Lagermeier" w:date="2018-12-24T10:12:00Z">
      <w:r w:rsidDel="004A1DE5">
        <w:rPr>
          <w:rFonts w:ascii="Trebuchet MS" w:hAnsi="Trebuchet MS" w:cs="Arial"/>
          <w:b/>
          <w:color w:val="4C4D4E"/>
          <w:sz w:val="16"/>
          <w:szCs w:val="16"/>
        </w:rPr>
        <w:delText>X</w:delText>
      </w:r>
    </w:del>
    <w:r>
      <w:rPr>
        <w:rFonts w:ascii="Trebuchet MS" w:hAnsi="Trebuchet MS" w:cs="Arial"/>
        <w:b/>
        <w:color w:val="4C4D4E"/>
        <w:sz w:val="16"/>
        <w:szCs w:val="16"/>
      </w:rPr>
      <w:t>.</w:t>
    </w:r>
    <w:ins w:id="21" w:author="Megan Lagermeier" w:date="2018-12-24T10:12:00Z">
      <w:r>
        <w:rPr>
          <w:rFonts w:ascii="Trebuchet MS" w:hAnsi="Trebuchet MS" w:cs="Arial"/>
          <w:b/>
          <w:color w:val="4C4D4E"/>
          <w:sz w:val="16"/>
          <w:szCs w:val="16"/>
        </w:rPr>
        <w:t>1</w:t>
      </w:r>
    </w:ins>
    <w:del w:id="22" w:author="Megan Lagermeier" w:date="2018-12-24T10:12:00Z">
      <w:r w:rsidDel="004A1DE5">
        <w:rPr>
          <w:rFonts w:ascii="Trebuchet MS" w:hAnsi="Trebuchet MS" w:cs="Arial"/>
          <w:b/>
          <w:color w:val="4C4D4E"/>
          <w:sz w:val="16"/>
          <w:szCs w:val="16"/>
        </w:rPr>
        <w:delText>X</w:delText>
      </w:r>
    </w:del>
    <w:r>
      <w:rPr>
        <w:rFonts w:ascii="Trebuchet MS" w:hAnsi="Trebuchet MS" w:cs="Arial"/>
        <w:b/>
        <w:color w:val="4C4D4E"/>
        <w:sz w:val="16"/>
        <w:szCs w:val="16"/>
      </w:rPr>
      <w:t xml:space="preserve"> – </w:t>
    </w:r>
    <w:r w:rsidRPr="00D15B96">
      <w:rPr>
        <w:rFonts w:ascii="Trebuchet MS" w:hAnsi="Trebuchet MS" w:cs="Arial"/>
        <w:b/>
        <w:color w:val="FF0000"/>
        <w:sz w:val="16"/>
        <w:szCs w:val="16"/>
      </w:rPr>
      <w:t>Internal Use Only</w:t>
    </w:r>
  </w:p>
  <w:p w14:paraId="55D1AE7E" w14:textId="77777777" w:rsidR="00804CBB" w:rsidRPr="00E334E9" w:rsidRDefault="00804CBB" w:rsidP="00E334E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FFF26E" w14:textId="77777777" w:rsidR="00804CBB" w:rsidRDefault="00804CBB">
    <w:pPr>
      <w:pStyle w:val="Header"/>
    </w:pPr>
    <w:r w:rsidRPr="00E85111">
      <w:rPr>
        <w:noProof/>
      </w:rPr>
      <w:drawing>
        <wp:anchor distT="0" distB="0" distL="114300" distR="114300" simplePos="0" relativeHeight="251659264" behindDoc="1" locked="0" layoutInCell="1" allowOverlap="1" wp14:anchorId="44A23C17" wp14:editId="1EE81739">
          <wp:simplePos x="0" y="0"/>
          <wp:positionH relativeFrom="column">
            <wp:posOffset>-895350</wp:posOffset>
          </wp:positionH>
          <wp:positionV relativeFrom="paragraph">
            <wp:posOffset>-457200</wp:posOffset>
          </wp:positionV>
          <wp:extent cx="7553325" cy="9582150"/>
          <wp:effectExtent l="19050" t="0" r="952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ntracts address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735" b="4620"/>
                  <a:stretch/>
                </pic:blipFill>
                <pic:spPr bwMode="auto">
                  <a:xfrm>
                    <a:off x="0" y="0"/>
                    <a:ext cx="7553325" cy="95821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A524C8"/>
    <w:multiLevelType w:val="hybridMultilevel"/>
    <w:tmpl w:val="6924F928"/>
    <w:lvl w:ilvl="0" w:tplc="AAA636F8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83A768B"/>
    <w:multiLevelType w:val="hybridMultilevel"/>
    <w:tmpl w:val="A6547098"/>
    <w:lvl w:ilvl="0" w:tplc="0409000F">
      <w:start w:val="1"/>
      <w:numFmt w:val="decimal"/>
      <w:lvlText w:val="%1."/>
      <w:lvlJc w:val="left"/>
      <w:pPr>
        <w:ind w:left="816" w:hanging="360"/>
      </w:pPr>
    </w:lvl>
    <w:lvl w:ilvl="1" w:tplc="04090019">
      <w:start w:val="1"/>
      <w:numFmt w:val="lowerLetter"/>
      <w:lvlText w:val="%2."/>
      <w:lvlJc w:val="left"/>
      <w:pPr>
        <w:ind w:left="1536" w:hanging="360"/>
      </w:pPr>
    </w:lvl>
    <w:lvl w:ilvl="2" w:tplc="0409001B">
      <w:start w:val="1"/>
      <w:numFmt w:val="lowerRoman"/>
      <w:lvlText w:val="%3."/>
      <w:lvlJc w:val="right"/>
      <w:pPr>
        <w:ind w:left="2256" w:hanging="180"/>
      </w:pPr>
    </w:lvl>
    <w:lvl w:ilvl="3" w:tplc="0409000F">
      <w:start w:val="1"/>
      <w:numFmt w:val="decimal"/>
      <w:lvlText w:val="%4."/>
      <w:lvlJc w:val="left"/>
      <w:pPr>
        <w:ind w:left="2976" w:hanging="360"/>
      </w:pPr>
    </w:lvl>
    <w:lvl w:ilvl="4" w:tplc="04090019">
      <w:start w:val="1"/>
      <w:numFmt w:val="lowerLetter"/>
      <w:lvlText w:val="%5."/>
      <w:lvlJc w:val="left"/>
      <w:pPr>
        <w:ind w:left="3696" w:hanging="360"/>
      </w:pPr>
    </w:lvl>
    <w:lvl w:ilvl="5" w:tplc="0409001B">
      <w:start w:val="1"/>
      <w:numFmt w:val="lowerRoman"/>
      <w:lvlText w:val="%6."/>
      <w:lvlJc w:val="right"/>
      <w:pPr>
        <w:ind w:left="4416" w:hanging="180"/>
      </w:pPr>
    </w:lvl>
    <w:lvl w:ilvl="6" w:tplc="0409000F">
      <w:start w:val="1"/>
      <w:numFmt w:val="decimal"/>
      <w:lvlText w:val="%7."/>
      <w:lvlJc w:val="left"/>
      <w:pPr>
        <w:ind w:left="5136" w:hanging="360"/>
      </w:pPr>
    </w:lvl>
    <w:lvl w:ilvl="7" w:tplc="04090019">
      <w:start w:val="1"/>
      <w:numFmt w:val="lowerLetter"/>
      <w:lvlText w:val="%8."/>
      <w:lvlJc w:val="left"/>
      <w:pPr>
        <w:ind w:left="5856" w:hanging="360"/>
      </w:pPr>
    </w:lvl>
    <w:lvl w:ilvl="8" w:tplc="0409001B">
      <w:start w:val="1"/>
      <w:numFmt w:val="lowerRoman"/>
      <w:lvlText w:val="%9."/>
      <w:lvlJc w:val="right"/>
      <w:pPr>
        <w:ind w:left="6576" w:hanging="180"/>
      </w:pPr>
    </w:lvl>
  </w:abstractNum>
  <w:abstractNum w:abstractNumId="2" w15:restartNumberingAfterBreak="0">
    <w:nsid w:val="2B466682"/>
    <w:multiLevelType w:val="hybridMultilevel"/>
    <w:tmpl w:val="A6547098"/>
    <w:lvl w:ilvl="0" w:tplc="0409000F">
      <w:start w:val="1"/>
      <w:numFmt w:val="decimal"/>
      <w:lvlText w:val="%1."/>
      <w:lvlJc w:val="left"/>
      <w:pPr>
        <w:ind w:left="816" w:hanging="360"/>
      </w:pPr>
    </w:lvl>
    <w:lvl w:ilvl="1" w:tplc="04090019">
      <w:start w:val="1"/>
      <w:numFmt w:val="lowerLetter"/>
      <w:lvlText w:val="%2."/>
      <w:lvlJc w:val="left"/>
      <w:pPr>
        <w:ind w:left="1536" w:hanging="360"/>
      </w:pPr>
    </w:lvl>
    <w:lvl w:ilvl="2" w:tplc="0409001B">
      <w:start w:val="1"/>
      <w:numFmt w:val="lowerRoman"/>
      <w:lvlText w:val="%3."/>
      <w:lvlJc w:val="right"/>
      <w:pPr>
        <w:ind w:left="2256" w:hanging="180"/>
      </w:pPr>
    </w:lvl>
    <w:lvl w:ilvl="3" w:tplc="0409000F">
      <w:start w:val="1"/>
      <w:numFmt w:val="decimal"/>
      <w:lvlText w:val="%4."/>
      <w:lvlJc w:val="left"/>
      <w:pPr>
        <w:ind w:left="2976" w:hanging="360"/>
      </w:pPr>
    </w:lvl>
    <w:lvl w:ilvl="4" w:tplc="04090019">
      <w:start w:val="1"/>
      <w:numFmt w:val="lowerLetter"/>
      <w:lvlText w:val="%5."/>
      <w:lvlJc w:val="left"/>
      <w:pPr>
        <w:ind w:left="3696" w:hanging="360"/>
      </w:pPr>
    </w:lvl>
    <w:lvl w:ilvl="5" w:tplc="0409001B">
      <w:start w:val="1"/>
      <w:numFmt w:val="lowerRoman"/>
      <w:lvlText w:val="%6."/>
      <w:lvlJc w:val="right"/>
      <w:pPr>
        <w:ind w:left="4416" w:hanging="180"/>
      </w:pPr>
    </w:lvl>
    <w:lvl w:ilvl="6" w:tplc="0409000F">
      <w:start w:val="1"/>
      <w:numFmt w:val="decimal"/>
      <w:lvlText w:val="%7."/>
      <w:lvlJc w:val="left"/>
      <w:pPr>
        <w:ind w:left="5136" w:hanging="360"/>
      </w:pPr>
    </w:lvl>
    <w:lvl w:ilvl="7" w:tplc="04090019">
      <w:start w:val="1"/>
      <w:numFmt w:val="lowerLetter"/>
      <w:lvlText w:val="%8."/>
      <w:lvlJc w:val="left"/>
      <w:pPr>
        <w:ind w:left="5856" w:hanging="360"/>
      </w:pPr>
    </w:lvl>
    <w:lvl w:ilvl="8" w:tplc="0409001B">
      <w:start w:val="1"/>
      <w:numFmt w:val="lowerRoman"/>
      <w:lvlText w:val="%9."/>
      <w:lvlJc w:val="right"/>
      <w:pPr>
        <w:ind w:left="6576" w:hanging="180"/>
      </w:pPr>
    </w:lvl>
  </w:abstractNum>
  <w:abstractNum w:abstractNumId="3" w15:restartNumberingAfterBreak="0">
    <w:nsid w:val="2ED6073D"/>
    <w:multiLevelType w:val="multilevel"/>
    <w:tmpl w:val="0C5EE09A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35570F1D"/>
    <w:multiLevelType w:val="multilevel"/>
    <w:tmpl w:val="1B62D35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3A38282C"/>
    <w:multiLevelType w:val="hybridMultilevel"/>
    <w:tmpl w:val="8C38B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D55A5A"/>
    <w:multiLevelType w:val="hybridMultilevel"/>
    <w:tmpl w:val="A6547098"/>
    <w:lvl w:ilvl="0" w:tplc="0409000F">
      <w:start w:val="1"/>
      <w:numFmt w:val="decimal"/>
      <w:lvlText w:val="%1."/>
      <w:lvlJc w:val="left"/>
      <w:pPr>
        <w:ind w:left="816" w:hanging="360"/>
      </w:pPr>
    </w:lvl>
    <w:lvl w:ilvl="1" w:tplc="04090019">
      <w:start w:val="1"/>
      <w:numFmt w:val="lowerLetter"/>
      <w:lvlText w:val="%2."/>
      <w:lvlJc w:val="left"/>
      <w:pPr>
        <w:ind w:left="1536" w:hanging="360"/>
      </w:pPr>
    </w:lvl>
    <w:lvl w:ilvl="2" w:tplc="0409001B">
      <w:start w:val="1"/>
      <w:numFmt w:val="lowerRoman"/>
      <w:lvlText w:val="%3."/>
      <w:lvlJc w:val="right"/>
      <w:pPr>
        <w:ind w:left="2256" w:hanging="180"/>
      </w:pPr>
    </w:lvl>
    <w:lvl w:ilvl="3" w:tplc="0409000F">
      <w:start w:val="1"/>
      <w:numFmt w:val="decimal"/>
      <w:lvlText w:val="%4."/>
      <w:lvlJc w:val="left"/>
      <w:pPr>
        <w:ind w:left="2976" w:hanging="360"/>
      </w:pPr>
    </w:lvl>
    <w:lvl w:ilvl="4" w:tplc="04090019">
      <w:start w:val="1"/>
      <w:numFmt w:val="lowerLetter"/>
      <w:lvlText w:val="%5."/>
      <w:lvlJc w:val="left"/>
      <w:pPr>
        <w:ind w:left="3696" w:hanging="360"/>
      </w:pPr>
    </w:lvl>
    <w:lvl w:ilvl="5" w:tplc="0409001B">
      <w:start w:val="1"/>
      <w:numFmt w:val="lowerRoman"/>
      <w:lvlText w:val="%6."/>
      <w:lvlJc w:val="right"/>
      <w:pPr>
        <w:ind w:left="4416" w:hanging="180"/>
      </w:pPr>
    </w:lvl>
    <w:lvl w:ilvl="6" w:tplc="0409000F">
      <w:start w:val="1"/>
      <w:numFmt w:val="decimal"/>
      <w:lvlText w:val="%7."/>
      <w:lvlJc w:val="left"/>
      <w:pPr>
        <w:ind w:left="5136" w:hanging="360"/>
      </w:pPr>
    </w:lvl>
    <w:lvl w:ilvl="7" w:tplc="04090019">
      <w:start w:val="1"/>
      <w:numFmt w:val="lowerLetter"/>
      <w:lvlText w:val="%8."/>
      <w:lvlJc w:val="left"/>
      <w:pPr>
        <w:ind w:left="5856" w:hanging="360"/>
      </w:pPr>
    </w:lvl>
    <w:lvl w:ilvl="8" w:tplc="0409001B">
      <w:start w:val="1"/>
      <w:numFmt w:val="lowerRoman"/>
      <w:lvlText w:val="%9."/>
      <w:lvlJc w:val="right"/>
      <w:pPr>
        <w:ind w:left="6576" w:hanging="180"/>
      </w:pPr>
    </w:lvl>
  </w:abstractNum>
  <w:abstractNum w:abstractNumId="7" w15:restartNumberingAfterBreak="0">
    <w:nsid w:val="3F4B56AB"/>
    <w:multiLevelType w:val="hybridMultilevel"/>
    <w:tmpl w:val="A6547098"/>
    <w:lvl w:ilvl="0" w:tplc="0409000F">
      <w:start w:val="1"/>
      <w:numFmt w:val="decimal"/>
      <w:lvlText w:val="%1."/>
      <w:lvlJc w:val="left"/>
      <w:pPr>
        <w:ind w:left="816" w:hanging="360"/>
      </w:pPr>
    </w:lvl>
    <w:lvl w:ilvl="1" w:tplc="04090019">
      <w:start w:val="1"/>
      <w:numFmt w:val="lowerLetter"/>
      <w:lvlText w:val="%2."/>
      <w:lvlJc w:val="left"/>
      <w:pPr>
        <w:ind w:left="1536" w:hanging="360"/>
      </w:pPr>
    </w:lvl>
    <w:lvl w:ilvl="2" w:tplc="0409001B">
      <w:start w:val="1"/>
      <w:numFmt w:val="lowerRoman"/>
      <w:lvlText w:val="%3."/>
      <w:lvlJc w:val="right"/>
      <w:pPr>
        <w:ind w:left="2256" w:hanging="180"/>
      </w:pPr>
    </w:lvl>
    <w:lvl w:ilvl="3" w:tplc="0409000F">
      <w:start w:val="1"/>
      <w:numFmt w:val="decimal"/>
      <w:lvlText w:val="%4."/>
      <w:lvlJc w:val="left"/>
      <w:pPr>
        <w:ind w:left="2976" w:hanging="360"/>
      </w:pPr>
    </w:lvl>
    <w:lvl w:ilvl="4" w:tplc="04090019">
      <w:start w:val="1"/>
      <w:numFmt w:val="lowerLetter"/>
      <w:lvlText w:val="%5."/>
      <w:lvlJc w:val="left"/>
      <w:pPr>
        <w:ind w:left="3696" w:hanging="360"/>
      </w:pPr>
    </w:lvl>
    <w:lvl w:ilvl="5" w:tplc="0409001B">
      <w:start w:val="1"/>
      <w:numFmt w:val="lowerRoman"/>
      <w:lvlText w:val="%6."/>
      <w:lvlJc w:val="right"/>
      <w:pPr>
        <w:ind w:left="4416" w:hanging="180"/>
      </w:pPr>
    </w:lvl>
    <w:lvl w:ilvl="6" w:tplc="0409000F">
      <w:start w:val="1"/>
      <w:numFmt w:val="decimal"/>
      <w:lvlText w:val="%7."/>
      <w:lvlJc w:val="left"/>
      <w:pPr>
        <w:ind w:left="5136" w:hanging="360"/>
      </w:pPr>
    </w:lvl>
    <w:lvl w:ilvl="7" w:tplc="04090019">
      <w:start w:val="1"/>
      <w:numFmt w:val="lowerLetter"/>
      <w:lvlText w:val="%8."/>
      <w:lvlJc w:val="left"/>
      <w:pPr>
        <w:ind w:left="5856" w:hanging="360"/>
      </w:pPr>
    </w:lvl>
    <w:lvl w:ilvl="8" w:tplc="0409001B">
      <w:start w:val="1"/>
      <w:numFmt w:val="lowerRoman"/>
      <w:lvlText w:val="%9."/>
      <w:lvlJc w:val="right"/>
      <w:pPr>
        <w:ind w:left="6576" w:hanging="180"/>
      </w:pPr>
    </w:lvl>
  </w:abstractNum>
  <w:abstractNum w:abstractNumId="8" w15:restartNumberingAfterBreak="0">
    <w:nsid w:val="464C13A5"/>
    <w:multiLevelType w:val="multilevel"/>
    <w:tmpl w:val="A20294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605580E"/>
    <w:multiLevelType w:val="hybridMultilevel"/>
    <w:tmpl w:val="A6547098"/>
    <w:lvl w:ilvl="0" w:tplc="0409000F">
      <w:start w:val="1"/>
      <w:numFmt w:val="decimal"/>
      <w:lvlText w:val="%1."/>
      <w:lvlJc w:val="left"/>
      <w:pPr>
        <w:ind w:left="816" w:hanging="360"/>
      </w:pPr>
    </w:lvl>
    <w:lvl w:ilvl="1" w:tplc="04090019">
      <w:start w:val="1"/>
      <w:numFmt w:val="lowerLetter"/>
      <w:lvlText w:val="%2."/>
      <w:lvlJc w:val="left"/>
      <w:pPr>
        <w:ind w:left="1536" w:hanging="360"/>
      </w:pPr>
    </w:lvl>
    <w:lvl w:ilvl="2" w:tplc="0409001B">
      <w:start w:val="1"/>
      <w:numFmt w:val="lowerRoman"/>
      <w:lvlText w:val="%3."/>
      <w:lvlJc w:val="right"/>
      <w:pPr>
        <w:ind w:left="2256" w:hanging="180"/>
      </w:pPr>
    </w:lvl>
    <w:lvl w:ilvl="3" w:tplc="0409000F">
      <w:start w:val="1"/>
      <w:numFmt w:val="decimal"/>
      <w:lvlText w:val="%4."/>
      <w:lvlJc w:val="left"/>
      <w:pPr>
        <w:ind w:left="2976" w:hanging="360"/>
      </w:pPr>
    </w:lvl>
    <w:lvl w:ilvl="4" w:tplc="04090019">
      <w:start w:val="1"/>
      <w:numFmt w:val="lowerLetter"/>
      <w:lvlText w:val="%5."/>
      <w:lvlJc w:val="left"/>
      <w:pPr>
        <w:ind w:left="3696" w:hanging="360"/>
      </w:pPr>
    </w:lvl>
    <w:lvl w:ilvl="5" w:tplc="0409001B">
      <w:start w:val="1"/>
      <w:numFmt w:val="lowerRoman"/>
      <w:lvlText w:val="%6."/>
      <w:lvlJc w:val="right"/>
      <w:pPr>
        <w:ind w:left="4416" w:hanging="180"/>
      </w:pPr>
    </w:lvl>
    <w:lvl w:ilvl="6" w:tplc="0409000F">
      <w:start w:val="1"/>
      <w:numFmt w:val="decimal"/>
      <w:lvlText w:val="%7."/>
      <w:lvlJc w:val="left"/>
      <w:pPr>
        <w:ind w:left="5136" w:hanging="360"/>
      </w:pPr>
    </w:lvl>
    <w:lvl w:ilvl="7" w:tplc="04090019">
      <w:start w:val="1"/>
      <w:numFmt w:val="lowerLetter"/>
      <w:lvlText w:val="%8."/>
      <w:lvlJc w:val="left"/>
      <w:pPr>
        <w:ind w:left="5856" w:hanging="360"/>
      </w:pPr>
    </w:lvl>
    <w:lvl w:ilvl="8" w:tplc="0409001B">
      <w:start w:val="1"/>
      <w:numFmt w:val="lowerRoman"/>
      <w:lvlText w:val="%9."/>
      <w:lvlJc w:val="right"/>
      <w:pPr>
        <w:ind w:left="6576" w:hanging="180"/>
      </w:pPr>
    </w:lvl>
  </w:abstractNum>
  <w:abstractNum w:abstractNumId="10" w15:restartNumberingAfterBreak="0">
    <w:nsid w:val="5A9847A4"/>
    <w:multiLevelType w:val="hybridMultilevel"/>
    <w:tmpl w:val="2A2E81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607FDA"/>
    <w:multiLevelType w:val="hybridMultilevel"/>
    <w:tmpl w:val="A6547098"/>
    <w:lvl w:ilvl="0" w:tplc="0409000F">
      <w:start w:val="1"/>
      <w:numFmt w:val="decimal"/>
      <w:lvlText w:val="%1."/>
      <w:lvlJc w:val="left"/>
      <w:pPr>
        <w:ind w:left="816" w:hanging="360"/>
      </w:pPr>
    </w:lvl>
    <w:lvl w:ilvl="1" w:tplc="04090019">
      <w:start w:val="1"/>
      <w:numFmt w:val="lowerLetter"/>
      <w:lvlText w:val="%2."/>
      <w:lvlJc w:val="left"/>
      <w:pPr>
        <w:ind w:left="1536" w:hanging="360"/>
      </w:pPr>
    </w:lvl>
    <w:lvl w:ilvl="2" w:tplc="0409001B">
      <w:start w:val="1"/>
      <w:numFmt w:val="lowerRoman"/>
      <w:lvlText w:val="%3."/>
      <w:lvlJc w:val="right"/>
      <w:pPr>
        <w:ind w:left="2256" w:hanging="180"/>
      </w:pPr>
    </w:lvl>
    <w:lvl w:ilvl="3" w:tplc="0409000F">
      <w:start w:val="1"/>
      <w:numFmt w:val="decimal"/>
      <w:lvlText w:val="%4."/>
      <w:lvlJc w:val="left"/>
      <w:pPr>
        <w:ind w:left="2976" w:hanging="360"/>
      </w:pPr>
    </w:lvl>
    <w:lvl w:ilvl="4" w:tplc="04090019">
      <w:start w:val="1"/>
      <w:numFmt w:val="lowerLetter"/>
      <w:lvlText w:val="%5."/>
      <w:lvlJc w:val="left"/>
      <w:pPr>
        <w:ind w:left="3696" w:hanging="360"/>
      </w:pPr>
    </w:lvl>
    <w:lvl w:ilvl="5" w:tplc="0409001B">
      <w:start w:val="1"/>
      <w:numFmt w:val="lowerRoman"/>
      <w:lvlText w:val="%6."/>
      <w:lvlJc w:val="right"/>
      <w:pPr>
        <w:ind w:left="4416" w:hanging="180"/>
      </w:pPr>
    </w:lvl>
    <w:lvl w:ilvl="6" w:tplc="0409000F">
      <w:start w:val="1"/>
      <w:numFmt w:val="decimal"/>
      <w:lvlText w:val="%7."/>
      <w:lvlJc w:val="left"/>
      <w:pPr>
        <w:ind w:left="5136" w:hanging="360"/>
      </w:pPr>
    </w:lvl>
    <w:lvl w:ilvl="7" w:tplc="04090019">
      <w:start w:val="1"/>
      <w:numFmt w:val="lowerLetter"/>
      <w:lvlText w:val="%8."/>
      <w:lvlJc w:val="left"/>
      <w:pPr>
        <w:ind w:left="5856" w:hanging="360"/>
      </w:pPr>
    </w:lvl>
    <w:lvl w:ilvl="8" w:tplc="0409001B">
      <w:start w:val="1"/>
      <w:numFmt w:val="lowerRoman"/>
      <w:lvlText w:val="%9."/>
      <w:lvlJc w:val="right"/>
      <w:pPr>
        <w:ind w:left="6576" w:hanging="180"/>
      </w:pPr>
    </w:lvl>
  </w:abstractNum>
  <w:abstractNum w:abstractNumId="12" w15:restartNumberingAfterBreak="0">
    <w:nsid w:val="671C75F8"/>
    <w:multiLevelType w:val="hybridMultilevel"/>
    <w:tmpl w:val="A6547098"/>
    <w:lvl w:ilvl="0" w:tplc="0409000F">
      <w:start w:val="1"/>
      <w:numFmt w:val="decimal"/>
      <w:lvlText w:val="%1."/>
      <w:lvlJc w:val="left"/>
      <w:pPr>
        <w:ind w:left="816" w:hanging="360"/>
      </w:pPr>
    </w:lvl>
    <w:lvl w:ilvl="1" w:tplc="04090019">
      <w:start w:val="1"/>
      <w:numFmt w:val="lowerLetter"/>
      <w:lvlText w:val="%2."/>
      <w:lvlJc w:val="left"/>
      <w:pPr>
        <w:ind w:left="1536" w:hanging="360"/>
      </w:pPr>
    </w:lvl>
    <w:lvl w:ilvl="2" w:tplc="0409001B">
      <w:start w:val="1"/>
      <w:numFmt w:val="lowerRoman"/>
      <w:lvlText w:val="%3."/>
      <w:lvlJc w:val="right"/>
      <w:pPr>
        <w:ind w:left="2256" w:hanging="180"/>
      </w:pPr>
    </w:lvl>
    <w:lvl w:ilvl="3" w:tplc="0409000F">
      <w:start w:val="1"/>
      <w:numFmt w:val="decimal"/>
      <w:lvlText w:val="%4."/>
      <w:lvlJc w:val="left"/>
      <w:pPr>
        <w:ind w:left="2976" w:hanging="360"/>
      </w:pPr>
    </w:lvl>
    <w:lvl w:ilvl="4" w:tplc="04090019">
      <w:start w:val="1"/>
      <w:numFmt w:val="lowerLetter"/>
      <w:lvlText w:val="%5."/>
      <w:lvlJc w:val="left"/>
      <w:pPr>
        <w:ind w:left="3696" w:hanging="360"/>
      </w:pPr>
    </w:lvl>
    <w:lvl w:ilvl="5" w:tplc="0409001B">
      <w:start w:val="1"/>
      <w:numFmt w:val="lowerRoman"/>
      <w:lvlText w:val="%6."/>
      <w:lvlJc w:val="right"/>
      <w:pPr>
        <w:ind w:left="4416" w:hanging="180"/>
      </w:pPr>
    </w:lvl>
    <w:lvl w:ilvl="6" w:tplc="0409000F">
      <w:start w:val="1"/>
      <w:numFmt w:val="decimal"/>
      <w:lvlText w:val="%7."/>
      <w:lvlJc w:val="left"/>
      <w:pPr>
        <w:ind w:left="5136" w:hanging="360"/>
      </w:pPr>
    </w:lvl>
    <w:lvl w:ilvl="7" w:tplc="04090019">
      <w:start w:val="1"/>
      <w:numFmt w:val="lowerLetter"/>
      <w:lvlText w:val="%8."/>
      <w:lvlJc w:val="left"/>
      <w:pPr>
        <w:ind w:left="5856" w:hanging="360"/>
      </w:pPr>
    </w:lvl>
    <w:lvl w:ilvl="8" w:tplc="0409001B">
      <w:start w:val="1"/>
      <w:numFmt w:val="lowerRoman"/>
      <w:lvlText w:val="%9."/>
      <w:lvlJc w:val="right"/>
      <w:pPr>
        <w:ind w:left="6576" w:hanging="180"/>
      </w:pPr>
    </w:lvl>
  </w:abstractNum>
  <w:abstractNum w:abstractNumId="13" w15:restartNumberingAfterBreak="0">
    <w:nsid w:val="72796B44"/>
    <w:multiLevelType w:val="hybridMultilevel"/>
    <w:tmpl w:val="A6547098"/>
    <w:lvl w:ilvl="0" w:tplc="0409000F">
      <w:start w:val="1"/>
      <w:numFmt w:val="decimal"/>
      <w:lvlText w:val="%1."/>
      <w:lvlJc w:val="left"/>
      <w:pPr>
        <w:ind w:left="816" w:hanging="360"/>
      </w:pPr>
    </w:lvl>
    <w:lvl w:ilvl="1" w:tplc="04090019">
      <w:start w:val="1"/>
      <w:numFmt w:val="lowerLetter"/>
      <w:lvlText w:val="%2."/>
      <w:lvlJc w:val="left"/>
      <w:pPr>
        <w:ind w:left="1536" w:hanging="360"/>
      </w:pPr>
    </w:lvl>
    <w:lvl w:ilvl="2" w:tplc="0409001B">
      <w:start w:val="1"/>
      <w:numFmt w:val="lowerRoman"/>
      <w:lvlText w:val="%3."/>
      <w:lvlJc w:val="right"/>
      <w:pPr>
        <w:ind w:left="2256" w:hanging="180"/>
      </w:pPr>
    </w:lvl>
    <w:lvl w:ilvl="3" w:tplc="0409000F">
      <w:start w:val="1"/>
      <w:numFmt w:val="decimal"/>
      <w:lvlText w:val="%4."/>
      <w:lvlJc w:val="left"/>
      <w:pPr>
        <w:ind w:left="2976" w:hanging="360"/>
      </w:pPr>
    </w:lvl>
    <w:lvl w:ilvl="4" w:tplc="04090019">
      <w:start w:val="1"/>
      <w:numFmt w:val="lowerLetter"/>
      <w:lvlText w:val="%5."/>
      <w:lvlJc w:val="left"/>
      <w:pPr>
        <w:ind w:left="3696" w:hanging="360"/>
      </w:pPr>
    </w:lvl>
    <w:lvl w:ilvl="5" w:tplc="0409001B">
      <w:start w:val="1"/>
      <w:numFmt w:val="lowerRoman"/>
      <w:lvlText w:val="%6."/>
      <w:lvlJc w:val="right"/>
      <w:pPr>
        <w:ind w:left="4416" w:hanging="180"/>
      </w:pPr>
    </w:lvl>
    <w:lvl w:ilvl="6" w:tplc="0409000F">
      <w:start w:val="1"/>
      <w:numFmt w:val="decimal"/>
      <w:lvlText w:val="%7."/>
      <w:lvlJc w:val="left"/>
      <w:pPr>
        <w:ind w:left="5136" w:hanging="360"/>
      </w:pPr>
    </w:lvl>
    <w:lvl w:ilvl="7" w:tplc="04090019">
      <w:start w:val="1"/>
      <w:numFmt w:val="lowerLetter"/>
      <w:lvlText w:val="%8."/>
      <w:lvlJc w:val="left"/>
      <w:pPr>
        <w:ind w:left="5856" w:hanging="360"/>
      </w:pPr>
    </w:lvl>
    <w:lvl w:ilvl="8" w:tplc="0409001B">
      <w:start w:val="1"/>
      <w:numFmt w:val="lowerRoman"/>
      <w:lvlText w:val="%9."/>
      <w:lvlJc w:val="right"/>
      <w:pPr>
        <w:ind w:left="6576" w:hanging="180"/>
      </w:pPr>
    </w:lvl>
  </w:abstractNum>
  <w:abstractNum w:abstractNumId="14" w15:restartNumberingAfterBreak="0">
    <w:nsid w:val="7FFB2628"/>
    <w:multiLevelType w:val="multilevel"/>
    <w:tmpl w:val="4336D15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14"/>
  </w:num>
  <w:num w:numId="30">
    <w:abstractNumId w:val="8"/>
  </w:num>
  <w:num w:numId="31">
    <w:abstractNumId w:val="3"/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</w:num>
  <w:num w:numId="34">
    <w:abstractNumId w:val="7"/>
  </w:num>
  <w:num w:numId="35">
    <w:abstractNumId w:val="13"/>
  </w:num>
  <w:num w:numId="36">
    <w:abstractNumId w:val="6"/>
  </w:num>
  <w:num w:numId="37">
    <w:abstractNumId w:val="9"/>
  </w:num>
  <w:num w:numId="38">
    <w:abstractNumId w:val="1"/>
  </w:num>
  <w:num w:numId="39">
    <w:abstractNumId w:val="11"/>
  </w:num>
  <w:num w:numId="40">
    <w:abstractNumId w:val="5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3"/>
  </w:num>
  <w:num w:numId="46">
    <w:abstractNumId w:val="3"/>
  </w:num>
  <w:num w:numId="47">
    <w:abstractNumId w:val="10"/>
  </w:num>
  <w:num w:numId="48">
    <w:abstractNumId w:val="3"/>
  </w:num>
  <w:num w:numId="49">
    <w:abstractNumId w:val="3"/>
  </w:num>
  <w:num w:numId="50">
    <w:abstractNumId w:val="3"/>
  </w:num>
  <w:num w:numId="51">
    <w:abstractNumId w:val="3"/>
  </w:num>
  <w:num w:numId="52">
    <w:abstractNumId w:val="3"/>
  </w:num>
  <w:num w:numId="53">
    <w:abstractNumId w:val="3"/>
  </w:num>
  <w:num w:numId="54">
    <w:abstractNumId w:val="3"/>
  </w:num>
  <w:num w:numId="55">
    <w:abstractNumId w:val="3"/>
  </w:num>
  <w:num w:numId="56">
    <w:abstractNumId w:val="3"/>
  </w:num>
  <w:num w:numId="57">
    <w:abstractNumId w:val="3"/>
  </w:num>
  <w:num w:numId="58">
    <w:abstractNumId w:val="3"/>
  </w:num>
  <w:num w:numId="59">
    <w:abstractNumId w:val="3"/>
  </w:num>
  <w:num w:numId="60">
    <w:abstractNumId w:val="3"/>
  </w:num>
  <w:num w:numId="61">
    <w:abstractNumId w:val="3"/>
  </w:num>
  <w:num w:numId="62">
    <w:abstractNumId w:val="3"/>
  </w:num>
  <w:num w:numId="63">
    <w:abstractNumId w:val="3"/>
  </w:num>
  <w:num w:numId="64">
    <w:abstractNumId w:val="3"/>
  </w:num>
  <w:num w:numId="65">
    <w:abstractNumId w:val="3"/>
  </w:num>
  <w:num w:numId="66">
    <w:abstractNumId w:val="3"/>
  </w:num>
  <w:num w:numId="67">
    <w:abstractNumId w:val="3"/>
  </w:num>
  <w:num w:numId="68">
    <w:abstractNumId w:val="3"/>
  </w:num>
  <w:num w:numId="69">
    <w:abstractNumId w:val="3"/>
  </w:num>
  <w:num w:numId="70">
    <w:abstractNumId w:val="3"/>
  </w:num>
  <w:num w:numId="71">
    <w:abstractNumId w:val="3"/>
  </w:num>
  <w:num w:numId="72">
    <w:abstractNumId w:val="3"/>
  </w:num>
  <w:num w:numId="73">
    <w:abstractNumId w:val="3"/>
  </w:num>
  <w:num w:numId="74">
    <w:abstractNumId w:val="3"/>
  </w:num>
  <w:num w:numId="75">
    <w:abstractNumId w:val="3"/>
  </w:num>
  <w:num w:numId="76">
    <w:abstractNumId w:val="3"/>
  </w:num>
  <w:num w:numId="77">
    <w:abstractNumId w:val="3"/>
  </w:num>
  <w:num w:numId="78">
    <w:abstractNumId w:val="3"/>
  </w:num>
  <w:num w:numId="79">
    <w:abstractNumId w:val="3"/>
  </w:num>
  <w:num w:numId="80">
    <w:abstractNumId w:val="3"/>
  </w:num>
  <w:num w:numId="81">
    <w:abstractNumId w:val="3"/>
  </w:num>
  <w:num w:numId="82">
    <w:abstractNumId w:val="3"/>
  </w:num>
  <w:num w:numId="83">
    <w:abstractNumId w:val="3"/>
  </w:num>
  <w:num w:numId="84">
    <w:abstractNumId w:val="3"/>
  </w:num>
  <w:num w:numId="85">
    <w:abstractNumId w:val="3"/>
  </w:num>
  <w:num w:numId="86">
    <w:abstractNumId w:val="3"/>
  </w:num>
  <w:num w:numId="87">
    <w:abstractNumId w:val="3"/>
  </w:num>
  <w:num w:numId="88">
    <w:abstractNumId w:val="3"/>
  </w:num>
  <w:num w:numId="89">
    <w:abstractNumId w:val="3"/>
    <w:lvlOverride w:ilvl="0">
      <w:startOverride w:val="2"/>
    </w:lvlOverride>
    <w:lvlOverride w:ilvl="1">
      <w:startOverride w:val="4"/>
    </w:lvlOverride>
  </w:num>
  <w:num w:numId="90">
    <w:abstractNumId w:val="3"/>
    <w:lvlOverride w:ilvl="0">
      <w:startOverride w:val="2"/>
    </w:lvlOverride>
    <w:lvlOverride w:ilvl="1">
      <w:startOverride w:val="3"/>
    </w:lvlOverride>
  </w:num>
  <w:numIdMacAtCleanup w:val="8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egan Lagermeier">
    <w15:presenceInfo w15:providerId="AD" w15:userId="S-1-5-21-436374069-963894560-839522115-22095"/>
  </w15:person>
  <w15:person w15:author="Nemat Sarnevesht">
    <w15:presenceInfo w15:providerId="AD" w15:userId="S-1-5-21-436374069-963894560-839522115-20823"/>
  </w15:person>
  <w15:person w15:author="Chris Shivers">
    <w15:presenceInfo w15:providerId="None" w15:userId="Chris Shiver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hideSpellingErrors/>
  <w:hideGrammaticalErrors/>
  <w:revisionView w:formatting="0"/>
  <w:trackRevisions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505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111"/>
    <w:rsid w:val="0000737E"/>
    <w:rsid w:val="0001680A"/>
    <w:rsid w:val="00020D2D"/>
    <w:rsid w:val="00030D88"/>
    <w:rsid w:val="00040E9F"/>
    <w:rsid w:val="00051304"/>
    <w:rsid w:val="00054326"/>
    <w:rsid w:val="00062143"/>
    <w:rsid w:val="000763AC"/>
    <w:rsid w:val="000836D3"/>
    <w:rsid w:val="00084F14"/>
    <w:rsid w:val="000968CA"/>
    <w:rsid w:val="00096CB4"/>
    <w:rsid w:val="000A1AAD"/>
    <w:rsid w:val="000A2A03"/>
    <w:rsid w:val="000C22C0"/>
    <w:rsid w:val="000F74B7"/>
    <w:rsid w:val="000F7811"/>
    <w:rsid w:val="00105754"/>
    <w:rsid w:val="00107759"/>
    <w:rsid w:val="00113B9A"/>
    <w:rsid w:val="001159AB"/>
    <w:rsid w:val="001174F7"/>
    <w:rsid w:val="00125A84"/>
    <w:rsid w:val="001310E9"/>
    <w:rsid w:val="00142CF7"/>
    <w:rsid w:val="001451BA"/>
    <w:rsid w:val="001553B7"/>
    <w:rsid w:val="0016127F"/>
    <w:rsid w:val="0016314C"/>
    <w:rsid w:val="00166FC6"/>
    <w:rsid w:val="00181450"/>
    <w:rsid w:val="00183EFE"/>
    <w:rsid w:val="00184B0C"/>
    <w:rsid w:val="00190505"/>
    <w:rsid w:val="00193261"/>
    <w:rsid w:val="001B264F"/>
    <w:rsid w:val="001B4EC6"/>
    <w:rsid w:val="001B6FE5"/>
    <w:rsid w:val="001C3066"/>
    <w:rsid w:val="001D46AE"/>
    <w:rsid w:val="001F190A"/>
    <w:rsid w:val="00246726"/>
    <w:rsid w:val="002479F1"/>
    <w:rsid w:val="00254FC6"/>
    <w:rsid w:val="002646E7"/>
    <w:rsid w:val="0026688D"/>
    <w:rsid w:val="0029223D"/>
    <w:rsid w:val="002A48BE"/>
    <w:rsid w:val="002B652C"/>
    <w:rsid w:val="002C1522"/>
    <w:rsid w:val="002E1001"/>
    <w:rsid w:val="002F1761"/>
    <w:rsid w:val="002F379F"/>
    <w:rsid w:val="00304DC7"/>
    <w:rsid w:val="00316ED5"/>
    <w:rsid w:val="003300EE"/>
    <w:rsid w:val="00342454"/>
    <w:rsid w:val="00343555"/>
    <w:rsid w:val="0034459D"/>
    <w:rsid w:val="003460E8"/>
    <w:rsid w:val="003531D8"/>
    <w:rsid w:val="00366211"/>
    <w:rsid w:val="003676A1"/>
    <w:rsid w:val="0038433E"/>
    <w:rsid w:val="00387F54"/>
    <w:rsid w:val="003907AF"/>
    <w:rsid w:val="0039657E"/>
    <w:rsid w:val="003A74B4"/>
    <w:rsid w:val="003B4C3C"/>
    <w:rsid w:val="003D0AD6"/>
    <w:rsid w:val="003D4728"/>
    <w:rsid w:val="003E197D"/>
    <w:rsid w:val="003F6DFF"/>
    <w:rsid w:val="00412EFA"/>
    <w:rsid w:val="004131B2"/>
    <w:rsid w:val="00415925"/>
    <w:rsid w:val="00416E3A"/>
    <w:rsid w:val="00417E07"/>
    <w:rsid w:val="004310AE"/>
    <w:rsid w:val="00434B4B"/>
    <w:rsid w:val="00467370"/>
    <w:rsid w:val="00473524"/>
    <w:rsid w:val="00483889"/>
    <w:rsid w:val="00486442"/>
    <w:rsid w:val="004868BA"/>
    <w:rsid w:val="004A1BB4"/>
    <w:rsid w:val="004A1DE5"/>
    <w:rsid w:val="004A6A58"/>
    <w:rsid w:val="004A7A9A"/>
    <w:rsid w:val="004B3FB6"/>
    <w:rsid w:val="004B4006"/>
    <w:rsid w:val="004C2953"/>
    <w:rsid w:val="004D4608"/>
    <w:rsid w:val="004E164A"/>
    <w:rsid w:val="005137EC"/>
    <w:rsid w:val="00532F2B"/>
    <w:rsid w:val="00537540"/>
    <w:rsid w:val="005476EE"/>
    <w:rsid w:val="005501F8"/>
    <w:rsid w:val="0055692D"/>
    <w:rsid w:val="005759B8"/>
    <w:rsid w:val="00576B01"/>
    <w:rsid w:val="005770ED"/>
    <w:rsid w:val="00590349"/>
    <w:rsid w:val="00593266"/>
    <w:rsid w:val="005A6CE0"/>
    <w:rsid w:val="005C0528"/>
    <w:rsid w:val="005D37CE"/>
    <w:rsid w:val="005E0D05"/>
    <w:rsid w:val="00640FB3"/>
    <w:rsid w:val="00652AC6"/>
    <w:rsid w:val="00655BC4"/>
    <w:rsid w:val="0066569D"/>
    <w:rsid w:val="00691EFA"/>
    <w:rsid w:val="006937CF"/>
    <w:rsid w:val="00694BF6"/>
    <w:rsid w:val="006B1A73"/>
    <w:rsid w:val="006B218D"/>
    <w:rsid w:val="006B2768"/>
    <w:rsid w:val="006B71ED"/>
    <w:rsid w:val="006C5046"/>
    <w:rsid w:val="006D5D83"/>
    <w:rsid w:val="006D74E9"/>
    <w:rsid w:val="006E5BF7"/>
    <w:rsid w:val="006E6887"/>
    <w:rsid w:val="00702ABB"/>
    <w:rsid w:val="00710FE1"/>
    <w:rsid w:val="007151DB"/>
    <w:rsid w:val="00721EDA"/>
    <w:rsid w:val="00723CB4"/>
    <w:rsid w:val="007245D2"/>
    <w:rsid w:val="0073624C"/>
    <w:rsid w:val="007641E2"/>
    <w:rsid w:val="00765446"/>
    <w:rsid w:val="0076705F"/>
    <w:rsid w:val="00782C53"/>
    <w:rsid w:val="00790E5C"/>
    <w:rsid w:val="0079415C"/>
    <w:rsid w:val="00797BF0"/>
    <w:rsid w:val="007A2E75"/>
    <w:rsid w:val="007A439C"/>
    <w:rsid w:val="007B1E2A"/>
    <w:rsid w:val="007D5C2B"/>
    <w:rsid w:val="007D67C7"/>
    <w:rsid w:val="007D696D"/>
    <w:rsid w:val="007D78ED"/>
    <w:rsid w:val="007E2FA3"/>
    <w:rsid w:val="007F33E2"/>
    <w:rsid w:val="00804CBB"/>
    <w:rsid w:val="00815B78"/>
    <w:rsid w:val="00842F60"/>
    <w:rsid w:val="008447B7"/>
    <w:rsid w:val="008511D0"/>
    <w:rsid w:val="00851C97"/>
    <w:rsid w:val="00855DE2"/>
    <w:rsid w:val="0086157B"/>
    <w:rsid w:val="00867261"/>
    <w:rsid w:val="00873578"/>
    <w:rsid w:val="008830C3"/>
    <w:rsid w:val="008A6535"/>
    <w:rsid w:val="008C1AC0"/>
    <w:rsid w:val="008C23E0"/>
    <w:rsid w:val="008C675E"/>
    <w:rsid w:val="008E0358"/>
    <w:rsid w:val="008E442B"/>
    <w:rsid w:val="008E47C9"/>
    <w:rsid w:val="009023AB"/>
    <w:rsid w:val="00905081"/>
    <w:rsid w:val="00920FD9"/>
    <w:rsid w:val="009339F2"/>
    <w:rsid w:val="00937499"/>
    <w:rsid w:val="009428F8"/>
    <w:rsid w:val="00946DCC"/>
    <w:rsid w:val="00954ABF"/>
    <w:rsid w:val="009601AC"/>
    <w:rsid w:val="00960773"/>
    <w:rsid w:val="00961065"/>
    <w:rsid w:val="00966F43"/>
    <w:rsid w:val="00967043"/>
    <w:rsid w:val="00971448"/>
    <w:rsid w:val="009773C7"/>
    <w:rsid w:val="009836C3"/>
    <w:rsid w:val="009B051B"/>
    <w:rsid w:val="009B13BC"/>
    <w:rsid w:val="009B66E4"/>
    <w:rsid w:val="009B6ECC"/>
    <w:rsid w:val="009D01BE"/>
    <w:rsid w:val="009D69CA"/>
    <w:rsid w:val="009E11DA"/>
    <w:rsid w:val="00A004E0"/>
    <w:rsid w:val="00A2073C"/>
    <w:rsid w:val="00A274D6"/>
    <w:rsid w:val="00A27C79"/>
    <w:rsid w:val="00A458C4"/>
    <w:rsid w:val="00A46DAE"/>
    <w:rsid w:val="00A51D32"/>
    <w:rsid w:val="00A572D3"/>
    <w:rsid w:val="00A73EA2"/>
    <w:rsid w:val="00A77502"/>
    <w:rsid w:val="00A85186"/>
    <w:rsid w:val="00A90B16"/>
    <w:rsid w:val="00A96A1F"/>
    <w:rsid w:val="00AA7A22"/>
    <w:rsid w:val="00AB3537"/>
    <w:rsid w:val="00AB3F44"/>
    <w:rsid w:val="00AB724D"/>
    <w:rsid w:val="00AE27D2"/>
    <w:rsid w:val="00AF385F"/>
    <w:rsid w:val="00AF458B"/>
    <w:rsid w:val="00B044D2"/>
    <w:rsid w:val="00B24670"/>
    <w:rsid w:val="00B329B2"/>
    <w:rsid w:val="00B3627C"/>
    <w:rsid w:val="00B40685"/>
    <w:rsid w:val="00B45183"/>
    <w:rsid w:val="00B523AE"/>
    <w:rsid w:val="00B5743F"/>
    <w:rsid w:val="00B7672D"/>
    <w:rsid w:val="00B90783"/>
    <w:rsid w:val="00B92B39"/>
    <w:rsid w:val="00B93B98"/>
    <w:rsid w:val="00BC3A92"/>
    <w:rsid w:val="00BC5741"/>
    <w:rsid w:val="00BE0EAE"/>
    <w:rsid w:val="00BF6AB2"/>
    <w:rsid w:val="00BF7BC6"/>
    <w:rsid w:val="00C077B6"/>
    <w:rsid w:val="00C1202A"/>
    <w:rsid w:val="00C149CE"/>
    <w:rsid w:val="00C22524"/>
    <w:rsid w:val="00C23809"/>
    <w:rsid w:val="00C248DE"/>
    <w:rsid w:val="00C30B30"/>
    <w:rsid w:val="00C33063"/>
    <w:rsid w:val="00C471E3"/>
    <w:rsid w:val="00C53D94"/>
    <w:rsid w:val="00C90152"/>
    <w:rsid w:val="00C96521"/>
    <w:rsid w:val="00CA3C03"/>
    <w:rsid w:val="00CA3F58"/>
    <w:rsid w:val="00CB5D85"/>
    <w:rsid w:val="00CB7E7F"/>
    <w:rsid w:val="00CC1993"/>
    <w:rsid w:val="00CC7ACD"/>
    <w:rsid w:val="00CD6FA2"/>
    <w:rsid w:val="00CE7535"/>
    <w:rsid w:val="00CF0656"/>
    <w:rsid w:val="00CF6634"/>
    <w:rsid w:val="00D03AFB"/>
    <w:rsid w:val="00D1334D"/>
    <w:rsid w:val="00D133E1"/>
    <w:rsid w:val="00D15B96"/>
    <w:rsid w:val="00D16198"/>
    <w:rsid w:val="00D211DE"/>
    <w:rsid w:val="00D4262F"/>
    <w:rsid w:val="00D51848"/>
    <w:rsid w:val="00D64707"/>
    <w:rsid w:val="00D64905"/>
    <w:rsid w:val="00D70BC9"/>
    <w:rsid w:val="00D76756"/>
    <w:rsid w:val="00D77B30"/>
    <w:rsid w:val="00D90E3B"/>
    <w:rsid w:val="00D91BEA"/>
    <w:rsid w:val="00D9267A"/>
    <w:rsid w:val="00DA7620"/>
    <w:rsid w:val="00DD3418"/>
    <w:rsid w:val="00DE51F4"/>
    <w:rsid w:val="00DE7D3F"/>
    <w:rsid w:val="00DF4A92"/>
    <w:rsid w:val="00E06EDC"/>
    <w:rsid w:val="00E07C7C"/>
    <w:rsid w:val="00E12B35"/>
    <w:rsid w:val="00E31534"/>
    <w:rsid w:val="00E334E9"/>
    <w:rsid w:val="00E4188D"/>
    <w:rsid w:val="00E462D3"/>
    <w:rsid w:val="00E53B25"/>
    <w:rsid w:val="00E56CAE"/>
    <w:rsid w:val="00E80D46"/>
    <w:rsid w:val="00E850C8"/>
    <w:rsid w:val="00E85111"/>
    <w:rsid w:val="00E95FDF"/>
    <w:rsid w:val="00E96CB3"/>
    <w:rsid w:val="00EA5045"/>
    <w:rsid w:val="00EA705B"/>
    <w:rsid w:val="00EE70CD"/>
    <w:rsid w:val="00F05ED3"/>
    <w:rsid w:val="00F155B0"/>
    <w:rsid w:val="00F23BE3"/>
    <w:rsid w:val="00F24960"/>
    <w:rsid w:val="00F35FC3"/>
    <w:rsid w:val="00F4173B"/>
    <w:rsid w:val="00F53618"/>
    <w:rsid w:val="00F56899"/>
    <w:rsid w:val="00F67091"/>
    <w:rsid w:val="00F72014"/>
    <w:rsid w:val="00F755C2"/>
    <w:rsid w:val="00F75E9F"/>
    <w:rsid w:val="00F7740F"/>
    <w:rsid w:val="00F77D5E"/>
    <w:rsid w:val="00F96BE5"/>
    <w:rsid w:val="00FB5860"/>
    <w:rsid w:val="00FC681A"/>
    <w:rsid w:val="00FD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,"/>
  <w14:docId w14:val="573E2E84"/>
  <w15:docId w15:val="{12C1B979-90A8-4C6C-B18E-6CB695D6E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FC6"/>
    <w:pPr>
      <w:keepNext/>
      <w:numPr>
        <w:numId w:val="31"/>
      </w:numPr>
      <w:spacing w:before="240" w:after="240" w:line="240" w:lineRule="auto"/>
      <w:outlineLvl w:val="0"/>
    </w:pPr>
    <w:rPr>
      <w:rFonts w:ascii="Trebuchet MS" w:eastAsiaTheme="majorEastAsia" w:hAnsi="Trebuchet MS" w:cstheme="majorBidi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C681A"/>
    <w:pPr>
      <w:keepNext/>
      <w:keepLines/>
      <w:numPr>
        <w:ilvl w:val="1"/>
        <w:numId w:val="31"/>
      </w:numPr>
      <w:tabs>
        <w:tab w:val="left" w:pos="576"/>
      </w:tabs>
      <w:spacing w:before="240" w:after="240" w:line="240" w:lineRule="auto"/>
      <w:outlineLvl w:val="1"/>
    </w:pPr>
    <w:rPr>
      <w:rFonts w:ascii="Trebuchet MS" w:eastAsiaTheme="majorEastAsia" w:hAnsi="Trebuchet MS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C1522"/>
    <w:pPr>
      <w:keepNext/>
      <w:keepLines/>
      <w:numPr>
        <w:ilvl w:val="2"/>
        <w:numId w:val="31"/>
      </w:numPr>
      <w:tabs>
        <w:tab w:val="left" w:pos="720"/>
      </w:tabs>
      <w:spacing w:before="240" w:after="240" w:line="240" w:lineRule="auto"/>
      <w:outlineLvl w:val="2"/>
    </w:pPr>
    <w:rPr>
      <w:rFonts w:ascii="Trebuchet MS" w:eastAsiaTheme="majorEastAsia" w:hAnsi="Trebuchet MS" w:cstheme="majorBidi"/>
      <w:b/>
      <w:bCs/>
      <w:sz w:val="24"/>
    </w:rPr>
  </w:style>
  <w:style w:type="paragraph" w:styleId="Heading4">
    <w:name w:val="heading 4"/>
    <w:aliases w:val="h4"/>
    <w:basedOn w:val="Normal"/>
    <w:next w:val="Normal"/>
    <w:link w:val="Heading4Char"/>
    <w:uiPriority w:val="9"/>
    <w:unhideWhenUsed/>
    <w:qFormat/>
    <w:rsid w:val="00B7672D"/>
    <w:pPr>
      <w:keepNext/>
      <w:keepLines/>
      <w:numPr>
        <w:ilvl w:val="3"/>
        <w:numId w:val="31"/>
      </w:numPr>
      <w:spacing w:before="240" w:after="240" w:line="360" w:lineRule="auto"/>
      <w:ind w:left="907" w:hanging="900"/>
      <w:outlineLvl w:val="3"/>
    </w:pPr>
    <w:rPr>
      <w:rFonts w:ascii="Trebuchet MS" w:eastAsiaTheme="majorEastAsia" w:hAnsi="Trebuchet MS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5860"/>
    <w:pPr>
      <w:keepNext/>
      <w:keepLines/>
      <w:numPr>
        <w:ilvl w:val="4"/>
        <w:numId w:val="3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B5860"/>
    <w:pPr>
      <w:keepNext/>
      <w:keepLines/>
      <w:numPr>
        <w:ilvl w:val="5"/>
        <w:numId w:val="3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B5860"/>
    <w:pPr>
      <w:keepNext/>
      <w:keepLines/>
      <w:numPr>
        <w:ilvl w:val="6"/>
        <w:numId w:val="3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B5860"/>
    <w:pPr>
      <w:keepNext/>
      <w:keepLines/>
      <w:numPr>
        <w:ilvl w:val="7"/>
        <w:numId w:val="3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B5860"/>
    <w:pPr>
      <w:keepNext/>
      <w:keepLines/>
      <w:numPr>
        <w:ilvl w:val="8"/>
        <w:numId w:val="3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9F2"/>
    <w:pPr>
      <w:spacing w:after="0" w:line="240" w:lineRule="auto"/>
      <w:ind w:left="720"/>
      <w:contextualSpacing/>
    </w:pPr>
    <w:rPr>
      <w:rFonts w:ascii="Trebuchet MS" w:eastAsia="Times New Roman" w:hAnsi="Trebuchet MS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66FC6"/>
    <w:rPr>
      <w:rFonts w:ascii="Trebuchet MS" w:eastAsiaTheme="majorEastAsia" w:hAnsi="Trebuchet MS" w:cstheme="majorBidi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FC681A"/>
    <w:rPr>
      <w:rFonts w:ascii="Trebuchet MS" w:eastAsiaTheme="majorEastAsia" w:hAnsi="Trebuchet MS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1522"/>
    <w:rPr>
      <w:rFonts w:ascii="Trebuchet MS" w:eastAsiaTheme="majorEastAsia" w:hAnsi="Trebuchet MS" w:cstheme="majorBidi"/>
      <w:b/>
      <w:bCs/>
      <w:sz w:val="24"/>
    </w:rPr>
  </w:style>
  <w:style w:type="character" w:customStyle="1" w:styleId="Heading4Char">
    <w:name w:val="Heading 4 Char"/>
    <w:aliases w:val="h4 Char"/>
    <w:basedOn w:val="DefaultParagraphFont"/>
    <w:link w:val="Heading4"/>
    <w:uiPriority w:val="9"/>
    <w:rsid w:val="00B7672D"/>
    <w:rPr>
      <w:rFonts w:ascii="Trebuchet MS" w:eastAsiaTheme="majorEastAsia" w:hAnsi="Trebuchet MS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FB586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B586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B586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FB586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B586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link w:val="TitleChar"/>
    <w:qFormat/>
    <w:rsid w:val="00FB5860"/>
    <w:pPr>
      <w:keepNext/>
      <w:keepLines/>
      <w:spacing w:before="120" w:after="120" w:line="240" w:lineRule="auto"/>
      <w:jc w:val="center"/>
    </w:pPr>
    <w:rPr>
      <w:rFonts w:ascii="Arial" w:eastAsia="Times New Roman" w:hAnsi="Arial" w:cs="Times New Roman"/>
      <w:b/>
      <w:snapToGrid w:val="0"/>
      <w:kern w:val="28"/>
      <w:sz w:val="40"/>
      <w:szCs w:val="20"/>
    </w:rPr>
  </w:style>
  <w:style w:type="character" w:customStyle="1" w:styleId="TitleChar">
    <w:name w:val="Title Char"/>
    <w:basedOn w:val="DefaultParagraphFont"/>
    <w:link w:val="Title"/>
    <w:rsid w:val="00FB5860"/>
    <w:rPr>
      <w:rFonts w:ascii="Arial" w:eastAsia="Times New Roman" w:hAnsi="Arial" w:cs="Times New Roman"/>
      <w:b/>
      <w:snapToGrid w:val="0"/>
      <w:kern w:val="28"/>
      <w:sz w:val="40"/>
      <w:szCs w:val="20"/>
    </w:rPr>
  </w:style>
  <w:style w:type="paragraph" w:styleId="Header">
    <w:name w:val="header"/>
    <w:basedOn w:val="Normal"/>
    <w:link w:val="HeaderChar"/>
    <w:unhideWhenUsed/>
    <w:rsid w:val="00E85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5111"/>
  </w:style>
  <w:style w:type="paragraph" w:styleId="Footer">
    <w:name w:val="footer"/>
    <w:basedOn w:val="Normal"/>
    <w:link w:val="FooterChar"/>
    <w:uiPriority w:val="99"/>
    <w:unhideWhenUsed/>
    <w:rsid w:val="00E85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111"/>
  </w:style>
  <w:style w:type="paragraph" w:styleId="BalloonText">
    <w:name w:val="Balloon Text"/>
    <w:basedOn w:val="Normal"/>
    <w:link w:val="BalloonTextChar"/>
    <w:uiPriority w:val="99"/>
    <w:semiHidden/>
    <w:unhideWhenUsed/>
    <w:rsid w:val="00E334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4E9"/>
    <w:rPr>
      <w:rFonts w:ascii="Tahoma" w:hAnsi="Tahoma" w:cs="Tahoma"/>
      <w:sz w:val="16"/>
      <w:szCs w:val="16"/>
    </w:rPr>
  </w:style>
  <w:style w:type="paragraph" w:styleId="BodyText">
    <w:name w:val="Body Text"/>
    <w:aliases w:val="Body Text Char Char"/>
    <w:basedOn w:val="Normal"/>
    <w:link w:val="BodyTextChar"/>
    <w:rsid w:val="00E334E9"/>
    <w:pPr>
      <w:spacing w:after="16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aliases w:val="Body Text Char Char Char"/>
    <w:basedOn w:val="DefaultParagraphFont"/>
    <w:link w:val="BodyText"/>
    <w:rsid w:val="00E334E9"/>
    <w:rPr>
      <w:rFonts w:ascii="Times New Roman" w:eastAsia="Times New Roman" w:hAnsi="Times New Roman" w:cs="Times New Roman"/>
      <w:sz w:val="24"/>
      <w:szCs w:val="20"/>
    </w:rPr>
  </w:style>
  <w:style w:type="paragraph" w:styleId="BodyTextIndent">
    <w:name w:val="Body Text Indent"/>
    <w:basedOn w:val="BodyText"/>
    <w:link w:val="BodyTextIndentChar"/>
    <w:rsid w:val="00E334E9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E334E9"/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723CB4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13B9A"/>
    <w:pPr>
      <w:tabs>
        <w:tab w:val="left" w:pos="432"/>
        <w:tab w:val="right" w:leader="dot" w:pos="9346"/>
      </w:tabs>
      <w:spacing w:before="120" w:after="120" w:line="240" w:lineRule="auto"/>
      <w:ind w:left="432" w:hanging="432"/>
    </w:pPr>
    <w:rPr>
      <w:rFonts w:ascii="Trebuchet MS Bold" w:eastAsiaTheme="minorHAnsi" w:hAnsi="Trebuchet MS Bold"/>
      <w:b/>
    </w:rPr>
  </w:style>
  <w:style w:type="paragraph" w:styleId="TOC2">
    <w:name w:val="toc 2"/>
    <w:basedOn w:val="Normal"/>
    <w:next w:val="Normal"/>
    <w:autoRedefine/>
    <w:uiPriority w:val="39"/>
    <w:unhideWhenUsed/>
    <w:rsid w:val="00113B9A"/>
    <w:pPr>
      <w:tabs>
        <w:tab w:val="left" w:pos="864"/>
        <w:tab w:val="right" w:leader="dot" w:pos="9346"/>
      </w:tabs>
      <w:spacing w:after="0" w:line="240" w:lineRule="auto"/>
      <w:ind w:left="432"/>
    </w:pPr>
    <w:rPr>
      <w:rFonts w:ascii="Trebuchet MS" w:eastAsiaTheme="minorHAnsi" w:hAnsi="Trebuchet MS"/>
    </w:rPr>
  </w:style>
  <w:style w:type="paragraph" w:styleId="TOC3">
    <w:name w:val="toc 3"/>
    <w:basedOn w:val="Normal"/>
    <w:next w:val="Normal"/>
    <w:autoRedefine/>
    <w:uiPriority w:val="39"/>
    <w:unhideWhenUsed/>
    <w:rsid w:val="00113B9A"/>
    <w:pPr>
      <w:tabs>
        <w:tab w:val="left" w:pos="1440"/>
        <w:tab w:val="right" w:leader="dot" w:pos="9346"/>
      </w:tabs>
      <w:spacing w:after="0" w:line="240" w:lineRule="auto"/>
      <w:ind w:left="864"/>
    </w:pPr>
    <w:rPr>
      <w:rFonts w:ascii="Trebuchet MS" w:eastAsiaTheme="minorHAnsi" w:hAnsi="Trebuchet MS"/>
    </w:rPr>
  </w:style>
  <w:style w:type="character" w:styleId="CommentReference">
    <w:name w:val="annotation reference"/>
    <w:basedOn w:val="DefaultParagraphFont"/>
    <w:uiPriority w:val="99"/>
    <w:semiHidden/>
    <w:unhideWhenUsed/>
    <w:rsid w:val="00FC68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68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C68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68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681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21EDA"/>
    <w:pPr>
      <w:spacing w:after="0" w:line="240" w:lineRule="auto"/>
    </w:pPr>
  </w:style>
  <w:style w:type="character" w:customStyle="1" w:styleId="BodyChar">
    <w:name w:val="Body Char"/>
    <w:basedOn w:val="DefaultParagraphFont"/>
    <w:link w:val="Body"/>
    <w:locked/>
    <w:rsid w:val="000A2A03"/>
    <w:rPr>
      <w:rFonts w:ascii="Arial" w:hAnsi="Arial" w:cs="Arial"/>
    </w:rPr>
  </w:style>
  <w:style w:type="paragraph" w:customStyle="1" w:styleId="Body">
    <w:name w:val="Body"/>
    <w:basedOn w:val="Normal"/>
    <w:link w:val="BodyChar"/>
    <w:rsid w:val="000A2A03"/>
    <w:pPr>
      <w:spacing w:before="120" w:after="120" w:line="240" w:lineRule="auto"/>
      <w:jc w:val="both"/>
    </w:pPr>
    <w:rPr>
      <w:rFonts w:ascii="Arial" w:hAnsi="Arial" w:cs="Arial"/>
    </w:rPr>
  </w:style>
  <w:style w:type="paragraph" w:styleId="TOC4">
    <w:name w:val="toc 4"/>
    <w:basedOn w:val="Normal"/>
    <w:next w:val="Normal"/>
    <w:autoRedefine/>
    <w:uiPriority w:val="39"/>
    <w:unhideWhenUsed/>
    <w:rsid w:val="001C306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1C306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1C306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1C306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1C306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1C3066"/>
    <w:pPr>
      <w:spacing w:after="100"/>
      <w:ind w:left="1760"/>
    </w:pPr>
  </w:style>
  <w:style w:type="paragraph" w:styleId="NormalWeb">
    <w:name w:val="Normal (Web)"/>
    <w:basedOn w:val="Normal"/>
    <w:uiPriority w:val="99"/>
    <w:unhideWhenUsed/>
    <w:rsid w:val="006B276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E27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09A0D1C01C0B47A2EAADD73A6DDF2B" ma:contentTypeVersion="0" ma:contentTypeDescription="Create a new document." ma:contentTypeScope="" ma:versionID="7c27d8416548c760f757c3bee97bb70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955A9C-DE42-4FD0-99BF-95E2D0383A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CF26279-5992-432A-AF0E-EB28BC28FD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56C543-6EFD-417E-B23F-4F1E894D2A2B}">
  <ds:schemaRefs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DA17B9ED-BB15-42D7-8FF1-A06E60901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2871</Words>
  <Characters>16369</Characters>
  <Application>Microsoft Office Word</Application>
  <DocSecurity>4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JudyR</dc:creator>
  <cp:lastModifiedBy>Nemat Sarnevesht</cp:lastModifiedBy>
  <cp:revision>2</cp:revision>
  <cp:lastPrinted>2017-11-10T20:17:00Z</cp:lastPrinted>
  <dcterms:created xsi:type="dcterms:W3CDTF">2018-12-27T18:31:00Z</dcterms:created>
  <dcterms:modified xsi:type="dcterms:W3CDTF">2018-12-27T18:31:00Z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0x010100FD09A0D1C01C0B47A2EAADD73A6DDF2B</vt:lpwstr>
  </property>
</Properties>
</file>